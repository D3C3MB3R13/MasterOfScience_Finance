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879824" w14:textId="38B95329" w:rsidR="002C244A" w:rsidRDefault="002C244A" w:rsidP="002C244A">
      <w:pPr>
        <w:pStyle w:val="Heading2"/>
        <w:spacing w:before="0" w:afterLines="50"/>
        <w:jc w:val="left"/>
        <w:rPr>
          <w:sz w:val="32"/>
          <w:szCs w:val="32"/>
          <w:lang w:val="en-US"/>
        </w:rPr>
      </w:pPr>
      <w:r>
        <w:rPr>
          <w:rFonts w:ascii="TH Niramit AS" w:hAnsi="TH Niramit AS" w:cs="TH Niramit AS"/>
          <w:b w:val="0"/>
          <w:bCs/>
          <w:noProof/>
          <w:sz w:val="36"/>
          <w:szCs w:val="36"/>
        </w:rPr>
        <w:drawing>
          <wp:inline distT="0" distB="0" distL="0" distR="0" wp14:anchorId="38B81A58" wp14:editId="3D619D85">
            <wp:extent cx="5727700" cy="603912"/>
            <wp:effectExtent l="0" t="0" r="0" b="5715"/>
            <wp:docPr id="14" name="รูปภาพ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603912"/>
                    </a:xfrm>
                    <a:prstGeom prst="rect">
                      <a:avLst/>
                    </a:prstGeom>
                    <a:noFill/>
                  </pic:spPr>
                </pic:pic>
              </a:graphicData>
            </a:graphic>
          </wp:inline>
        </w:drawing>
      </w:r>
    </w:p>
    <w:p w14:paraId="1D1296E7" w14:textId="64E4B9E3" w:rsidR="00C27254" w:rsidRDefault="006942A6" w:rsidP="006F374E">
      <w:pPr>
        <w:pStyle w:val="Heading2"/>
        <w:spacing w:before="0" w:afterLines="50"/>
        <w:rPr>
          <w:sz w:val="32"/>
          <w:szCs w:val="32"/>
        </w:rPr>
      </w:pPr>
      <w:r>
        <w:rPr>
          <w:sz w:val="32"/>
          <w:szCs w:val="32"/>
          <w:lang w:val="en-US"/>
        </w:rPr>
        <w:t>Do</w:t>
      </w:r>
      <w:r w:rsidR="00C27254" w:rsidRPr="006F374E">
        <w:rPr>
          <w:sz w:val="32"/>
          <w:szCs w:val="32"/>
        </w:rPr>
        <w:t xml:space="preserve"> They Trade by Sentiment? An Examination on the Mutual Fund in The Stock Exchange of Thailand</w:t>
      </w:r>
    </w:p>
    <w:p w14:paraId="35BC3566" w14:textId="06147774" w:rsidR="002C244A" w:rsidRPr="002C244A" w:rsidRDefault="002C244A" w:rsidP="002C244A">
      <w:pPr>
        <w:jc w:val="center"/>
        <w:rPr>
          <w:rFonts w:ascii="Times New Roman" w:hAnsi="Times New Roman" w:cs="Times New Roman"/>
          <w:lang w:val="en-US"/>
        </w:rPr>
      </w:pPr>
      <w:proofErr w:type="spellStart"/>
      <w:r>
        <w:rPr>
          <w:rFonts w:ascii="Times New Roman" w:hAnsi="Times New Roman" w:cs="Times New Roman"/>
          <w:lang w:val="en-US"/>
        </w:rPr>
        <w:t>Thanasit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Chiaravanont</w:t>
      </w:r>
      <w:proofErr w:type="spellEnd"/>
      <w:r w:rsidR="000F7ACB" w:rsidRPr="000F7ACB">
        <w:rPr>
          <w:rStyle w:val="FootnoteReference"/>
          <w:rFonts w:ascii="Times New Roman" w:hAnsi="Times New Roman" w:cs="Times New Roman"/>
          <w:sz w:val="24"/>
          <w:szCs w:val="24"/>
          <w:lang w:val="en-US"/>
        </w:rPr>
        <w:footnoteReference w:customMarkFollows="1" w:id="1"/>
        <w:t>*</w:t>
      </w:r>
      <w:r>
        <w:rPr>
          <w:rFonts w:ascii="Times New Roman" w:hAnsi="Times New Roman" w:cs="Times New Roman"/>
          <w:lang w:val="en-US"/>
        </w:rPr>
        <w:t xml:space="preserve"> and Ravi </w:t>
      </w:r>
      <w:proofErr w:type="spellStart"/>
      <w:r>
        <w:rPr>
          <w:rFonts w:ascii="Times New Roman" w:hAnsi="Times New Roman" w:cs="Times New Roman"/>
          <w:lang w:val="en-US"/>
        </w:rPr>
        <w:t>Lonkani</w:t>
      </w:r>
      <w:proofErr w:type="spellEnd"/>
      <w:r w:rsidR="000F7ACB" w:rsidRPr="000F7ACB">
        <w:rPr>
          <w:rStyle w:val="FootnoteReference"/>
          <w:rFonts w:ascii="Times New Roman" w:hAnsi="Times New Roman" w:cs="Times New Roman"/>
          <w:sz w:val="24"/>
          <w:szCs w:val="24"/>
          <w:lang w:val="en-US"/>
        </w:rPr>
        <w:footnoteReference w:customMarkFollows="1" w:id="2"/>
        <w:t>**</w:t>
      </w:r>
    </w:p>
    <w:p w14:paraId="7AB8E40E" w14:textId="1F80F3A8" w:rsidR="00C27254" w:rsidRPr="006F374E" w:rsidRDefault="00C27254" w:rsidP="006F374E">
      <w:pPr>
        <w:rPr>
          <w:rFonts w:ascii="Times" w:hAnsi="Times"/>
          <w:szCs w:val="24"/>
          <w:lang w:val="en-US"/>
        </w:rPr>
      </w:pPr>
      <w:r w:rsidRPr="005F600C">
        <w:rPr>
          <w:rFonts w:ascii="Times" w:hAnsi="Times"/>
          <w:szCs w:val="24"/>
        </w:rPr>
        <w:t>________________________________________________________</w:t>
      </w:r>
      <w:r w:rsidR="005F600C">
        <w:rPr>
          <w:rFonts w:ascii="Times" w:hAnsi="Times"/>
          <w:szCs w:val="24"/>
          <w:lang w:val="en-US"/>
        </w:rPr>
        <w:t>___________________</w:t>
      </w:r>
    </w:p>
    <w:p w14:paraId="14F44B58" w14:textId="7AFB29EF" w:rsidR="006F374E" w:rsidRPr="006F374E" w:rsidRDefault="00C27254" w:rsidP="006F374E">
      <w:pPr>
        <w:pStyle w:val="Heading1"/>
        <w:spacing w:beforeLines="50" w:before="120"/>
        <w:jc w:val="center"/>
        <w:rPr>
          <w:szCs w:val="24"/>
        </w:rPr>
      </w:pPr>
      <w:r w:rsidRPr="005F600C">
        <w:rPr>
          <w:szCs w:val="24"/>
        </w:rPr>
        <w:t>Abstract</w:t>
      </w:r>
    </w:p>
    <w:p w14:paraId="70C99C53" w14:textId="1627B427" w:rsidR="006F374E" w:rsidRPr="006F374E" w:rsidRDefault="00A43087" w:rsidP="006F374E">
      <w:pPr>
        <w:spacing w:afterLines="200" w:after="480"/>
        <w:ind w:firstLine="567"/>
        <w:jc w:val="both"/>
        <w:rPr>
          <w:rFonts w:ascii="Times" w:hAnsi="Times"/>
          <w:szCs w:val="24"/>
        </w:rPr>
      </w:pPr>
      <w:r w:rsidRPr="00A43087">
        <w:rPr>
          <w:rFonts w:ascii="Times" w:hAnsi="Times"/>
          <w:szCs w:val="24"/>
        </w:rPr>
        <w:t xml:space="preserve">Conventional finance has long posited that institutional investors are rational and execute their trade on relevant information. On the other hand, retail investors are relatively irrational and frequently trade on sentiment. However, some empirical studies find evidence against these common beliefs. From our results, we find the association between </w:t>
      </w:r>
      <w:r>
        <w:rPr>
          <w:rFonts w:ascii="Times" w:hAnsi="Times"/>
          <w:szCs w:val="24"/>
          <w:lang w:val="en-US"/>
        </w:rPr>
        <w:t xml:space="preserve">domestic </w:t>
      </w:r>
      <w:r w:rsidRPr="00A43087">
        <w:rPr>
          <w:rFonts w:ascii="Times" w:hAnsi="Times"/>
          <w:szCs w:val="24"/>
        </w:rPr>
        <w:t xml:space="preserve">institutional investor’s net trading volume and the change in an investor sentiment index. Further, we analyze each fund individually and find a positive relationship between their tradings’ behavior and the sentiment index. </w:t>
      </w:r>
      <w:r>
        <w:rPr>
          <w:rFonts w:ascii="Times" w:hAnsi="Times"/>
          <w:szCs w:val="24"/>
          <w:lang w:val="en-US"/>
        </w:rPr>
        <w:t>Domestic institutional investors</w:t>
      </w:r>
      <w:r w:rsidRPr="00A43087">
        <w:rPr>
          <w:rFonts w:ascii="Times" w:hAnsi="Times"/>
          <w:szCs w:val="24"/>
        </w:rPr>
        <w:t xml:space="preserve"> tend to buy high-volatility stocks when the sentiment is rising. We also document the simultaneous causality which means their purchasing behavior drive market sentiment and to be driven at the same time. Moreover, when </w:t>
      </w:r>
      <w:r>
        <w:rPr>
          <w:rFonts w:ascii="Times" w:hAnsi="Times"/>
          <w:szCs w:val="24"/>
          <w:lang w:val="en-US"/>
        </w:rPr>
        <w:t>they</w:t>
      </w:r>
      <w:r w:rsidRPr="00A43087">
        <w:rPr>
          <w:rFonts w:ascii="Times" w:hAnsi="Times"/>
          <w:szCs w:val="24"/>
        </w:rPr>
        <w:t xml:space="preserve"> buy high-volatility stocks over low-volatility ones, market excess return appear to decline in the next period. Lastly, we suggest that trading behavior of domestic institutional investors plays an important role in guiding an investor sentiment index.</w:t>
      </w:r>
    </w:p>
    <w:p w14:paraId="74EB6AD8" w14:textId="77777777" w:rsidR="00C27254" w:rsidRPr="00267235" w:rsidRDefault="00C27254" w:rsidP="00C27254">
      <w:pPr>
        <w:jc w:val="both"/>
        <w:rPr>
          <w:rFonts w:ascii="Times" w:hAnsi="Times"/>
          <w:b/>
          <w:bCs/>
          <w:i/>
          <w:iCs/>
          <w:color w:val="000000" w:themeColor="text1"/>
          <w:szCs w:val="22"/>
        </w:rPr>
      </w:pPr>
      <w:r w:rsidRPr="00267235">
        <w:rPr>
          <w:rFonts w:ascii="Times" w:hAnsi="Times"/>
          <w:b/>
          <w:bCs/>
          <w:i/>
          <w:iCs/>
          <w:color w:val="000000" w:themeColor="text1"/>
          <w:szCs w:val="22"/>
        </w:rPr>
        <w:t>KEYWORDS</w:t>
      </w:r>
    </w:p>
    <w:p w14:paraId="066EDDFA" w14:textId="77777777" w:rsidR="00C27254" w:rsidRPr="00267235" w:rsidRDefault="00C27254" w:rsidP="00C27254">
      <w:pPr>
        <w:jc w:val="both"/>
        <w:rPr>
          <w:rFonts w:ascii="Times" w:hAnsi="Times"/>
          <w:i/>
          <w:iCs/>
          <w:color w:val="000000" w:themeColor="text1"/>
          <w:szCs w:val="22"/>
        </w:rPr>
      </w:pPr>
      <w:r w:rsidRPr="00267235">
        <w:rPr>
          <w:rFonts w:ascii="Times" w:hAnsi="Times"/>
          <w:i/>
          <w:iCs/>
          <w:color w:val="000000" w:themeColor="text1"/>
          <w:szCs w:val="22"/>
        </w:rPr>
        <w:t>Institutional investors, Investor sentiment index (ISI), Trading behavior, rational investors</w:t>
      </w:r>
    </w:p>
    <w:p w14:paraId="31D5CD56" w14:textId="582AF693" w:rsidR="00095138" w:rsidRPr="00267235" w:rsidRDefault="00C27254" w:rsidP="006F374E">
      <w:pPr>
        <w:spacing w:afterLines="150" w:after="360"/>
        <w:ind w:left="567" w:hanging="567"/>
        <w:rPr>
          <w:rFonts w:ascii="Times" w:hAnsi="Times"/>
        </w:rPr>
      </w:pPr>
      <w:r w:rsidRPr="00267235">
        <w:rPr>
          <w:rFonts w:ascii="Times" w:hAnsi="Times"/>
          <w:color w:val="000000" w:themeColor="text1"/>
          <w:szCs w:val="22"/>
          <w:u w:val="single"/>
        </w:rPr>
        <w:t>___________________________________________________________________________</w:t>
      </w:r>
    </w:p>
    <w:p w14:paraId="69C66358" w14:textId="5DB1DBE9" w:rsidR="00095138" w:rsidRPr="005F600C" w:rsidRDefault="00095138" w:rsidP="00095138">
      <w:pPr>
        <w:pStyle w:val="Heading1"/>
        <w:numPr>
          <w:ilvl w:val="0"/>
          <w:numId w:val="2"/>
        </w:numPr>
        <w:ind w:left="567" w:hanging="567"/>
        <w:rPr>
          <w:rFonts w:ascii="Times New Roman" w:hAnsi="Times New Roman" w:cs="Times New Roman"/>
          <w:sz w:val="22"/>
          <w:szCs w:val="28"/>
          <w:lang w:val="en-US"/>
        </w:rPr>
      </w:pPr>
      <w:r w:rsidRPr="005F600C">
        <w:rPr>
          <w:rFonts w:ascii="Times New Roman" w:hAnsi="Times New Roman" w:cs="Times New Roman"/>
          <w:szCs w:val="36"/>
          <w:lang w:val="en-US"/>
        </w:rPr>
        <w:t>Introduction</w:t>
      </w:r>
    </w:p>
    <w:p w14:paraId="66B4D3D6" w14:textId="5DDA15CF" w:rsidR="00A43087" w:rsidRPr="0050718D" w:rsidRDefault="00A43087" w:rsidP="00095138">
      <w:pPr>
        <w:pBdr>
          <w:top w:val="nil"/>
          <w:left w:val="nil"/>
          <w:bottom w:val="nil"/>
          <w:right w:val="nil"/>
          <w:between w:val="nil"/>
        </w:pBdr>
        <w:spacing w:afterLines="50" w:after="120"/>
        <w:jc w:val="both"/>
        <w:rPr>
          <w:rFonts w:ascii="Times New Roman" w:hAnsi="Times New Roman" w:cs="Times New Roman"/>
          <w:szCs w:val="24"/>
          <w:lang w:val="en-US"/>
        </w:rPr>
      </w:pPr>
      <w:r w:rsidRPr="00A43087">
        <w:rPr>
          <w:rFonts w:ascii="Times New Roman" w:hAnsi="Times New Roman" w:cs="Times New Roman"/>
          <w:szCs w:val="24"/>
          <w:lang w:val="en-US"/>
        </w:rPr>
        <w:t xml:space="preserve">Sentiment also known as belief, emotion or feeling, represents irrationality. Tversky and Kahneman (1974) introduce heuristic and biases theory which claim that when people </w:t>
      </w:r>
      <w:proofErr w:type="gramStart"/>
      <w:r w:rsidRPr="00A43087">
        <w:rPr>
          <w:rFonts w:ascii="Times New Roman" w:hAnsi="Times New Roman" w:cs="Times New Roman"/>
          <w:szCs w:val="24"/>
          <w:lang w:val="en-US"/>
        </w:rPr>
        <w:t>have to</w:t>
      </w:r>
      <w:proofErr w:type="gramEnd"/>
      <w:r w:rsidRPr="00A43087">
        <w:rPr>
          <w:rFonts w:ascii="Times New Roman" w:hAnsi="Times New Roman" w:cs="Times New Roman"/>
          <w:szCs w:val="24"/>
          <w:lang w:val="en-US"/>
        </w:rPr>
        <w:t xml:space="preserve"> make their decisions under uncertain events, their beliefs and past experiences affect their decision-makings. Furthermore, prospect theory (Kahneman and Tversky, 1979) suggests that people value gain and loss differently and underweight the outcome. Their execution is based on their satisfaction over the reasonable choices, so that the mispricing exists. Contrary to the conventional finance theories start from here, since one of the principal assumptions suggested that investors are rationale. In the meaning of ‘rationality’, investors make homogeneous decision based on relevant information and execute their trade correctly. Hence, an abnormal return does not exist (</w:t>
      </w:r>
      <w:proofErr w:type="spellStart"/>
      <w:r w:rsidRPr="00A43087">
        <w:rPr>
          <w:rFonts w:ascii="Times New Roman" w:hAnsi="Times New Roman" w:cs="Times New Roman"/>
          <w:szCs w:val="24"/>
          <w:lang w:val="en-US"/>
        </w:rPr>
        <w:t>Fama</w:t>
      </w:r>
      <w:proofErr w:type="spellEnd"/>
      <w:r w:rsidRPr="00A43087">
        <w:rPr>
          <w:rFonts w:ascii="Times New Roman" w:hAnsi="Times New Roman" w:cs="Times New Roman"/>
          <w:szCs w:val="24"/>
          <w:lang w:val="en-US"/>
        </w:rPr>
        <w:t>, 1965).</w:t>
      </w:r>
    </w:p>
    <w:p w14:paraId="766E68C9" w14:textId="2839C19C" w:rsidR="00A43087" w:rsidRPr="0050718D" w:rsidRDefault="00A43087" w:rsidP="00095138">
      <w:pPr>
        <w:pBdr>
          <w:top w:val="nil"/>
          <w:left w:val="nil"/>
          <w:bottom w:val="nil"/>
          <w:right w:val="nil"/>
          <w:between w:val="nil"/>
        </w:pBdr>
        <w:spacing w:afterLines="50" w:after="120"/>
        <w:ind w:firstLine="567"/>
        <w:jc w:val="both"/>
        <w:rPr>
          <w:rFonts w:ascii="Times New Roman" w:hAnsi="Times New Roman" w:cs="Times New Roman"/>
          <w:szCs w:val="24"/>
        </w:rPr>
      </w:pPr>
      <w:r w:rsidRPr="00A43087">
        <w:rPr>
          <w:rFonts w:ascii="Times New Roman" w:hAnsi="Times New Roman" w:cs="Times New Roman"/>
          <w:szCs w:val="24"/>
        </w:rPr>
        <w:t xml:space="preserve">When investors are influenced by their sentiment, mispricing tends to happen (De Long et al., 1990) and their risk aversion level is changed (Forgas, 1995). When investors are optimistic, they tend to buy high-risk stocks more than usual, even though the return on investing in high-risk stocks is lower when compared to investing in low-risk stocks during the </w:t>
      </w:r>
      <w:r w:rsidRPr="00A43087">
        <w:rPr>
          <w:rFonts w:ascii="Times New Roman" w:hAnsi="Times New Roman" w:cs="Times New Roman"/>
          <w:szCs w:val="24"/>
        </w:rPr>
        <w:lastRenderedPageBreak/>
        <w:t>same period (Baker &amp; Wurgler, 2006). Numerous studies have found patterns of irrationality, inconsistency and incompetence in  decision-making process of market participants which can influence the movement in stock prices (Rozeff &amp; Kinney, 1976; De Bondt &amp; Thaler, 1985; Haugen et al., 1996; Cahart, 1997). These findings conclude that investors’ investment decisions are not based solely on reasonable factors, but also sentiment.</w:t>
      </w:r>
    </w:p>
    <w:p w14:paraId="22E95497" w14:textId="4C4E0D7E" w:rsidR="00A43087" w:rsidRDefault="00A43087" w:rsidP="00095138">
      <w:pPr>
        <w:spacing w:afterLines="50" w:after="120"/>
        <w:ind w:firstLine="567"/>
        <w:jc w:val="both"/>
        <w:rPr>
          <w:rFonts w:ascii="Times New Roman" w:hAnsi="Times New Roman" w:cs="Times New Roman"/>
          <w:szCs w:val="24"/>
          <w:lang w:val="en-US"/>
        </w:rPr>
      </w:pPr>
      <w:r w:rsidRPr="00A43087">
        <w:rPr>
          <w:rFonts w:ascii="Times New Roman" w:hAnsi="Times New Roman" w:cs="Times New Roman"/>
          <w:szCs w:val="24"/>
          <w:lang w:val="en-US"/>
        </w:rPr>
        <w:t>There are two broad types of investors in the market,</w:t>
      </w:r>
      <w:r w:rsidR="00CC77AB">
        <w:rPr>
          <w:rFonts w:ascii="Times New Roman" w:hAnsi="Times New Roman" w:cs="Times New Roman"/>
          <w:szCs w:val="24"/>
          <w:lang w:val="en-US"/>
        </w:rPr>
        <w:t xml:space="preserve"> </w:t>
      </w:r>
      <w:r w:rsidRPr="00A43087">
        <w:rPr>
          <w:rFonts w:ascii="Times New Roman" w:hAnsi="Times New Roman" w:cs="Times New Roman"/>
          <w:szCs w:val="24"/>
          <w:lang w:val="en-US"/>
        </w:rPr>
        <w:t xml:space="preserve">sophisticated </w:t>
      </w:r>
      <w:r w:rsidR="00CC77AB" w:rsidRPr="00A43087">
        <w:rPr>
          <w:rFonts w:ascii="Times New Roman" w:hAnsi="Times New Roman" w:cs="Times New Roman"/>
          <w:szCs w:val="24"/>
          <w:lang w:val="en-US"/>
        </w:rPr>
        <w:t>investor,</w:t>
      </w:r>
      <w:r w:rsidRPr="00A43087">
        <w:rPr>
          <w:rFonts w:ascii="Times New Roman" w:hAnsi="Times New Roman" w:cs="Times New Roman"/>
          <w:szCs w:val="24"/>
          <w:lang w:val="en-US"/>
        </w:rPr>
        <w:t xml:space="preserve"> and noise trader (De </w:t>
      </w:r>
      <w:proofErr w:type="spellStart"/>
      <w:r w:rsidRPr="00A43087">
        <w:rPr>
          <w:rFonts w:ascii="Times New Roman" w:hAnsi="Times New Roman" w:cs="Times New Roman"/>
          <w:szCs w:val="24"/>
          <w:lang w:val="en-US"/>
        </w:rPr>
        <w:t>Bount</w:t>
      </w:r>
      <w:proofErr w:type="spellEnd"/>
      <w:r w:rsidRPr="00A43087">
        <w:rPr>
          <w:rFonts w:ascii="Times New Roman" w:hAnsi="Times New Roman" w:cs="Times New Roman"/>
          <w:szCs w:val="24"/>
          <w:lang w:val="en-US"/>
        </w:rPr>
        <w:t xml:space="preserve"> et al., 1990). An institutional investor is praised as sophisticated investor who trade on relevant information. On the other hand, an individual or retail investor is in the latter group who is likely to be influenced by sentiment more than others (Lee et al., 1991, Baker &amp; </w:t>
      </w:r>
      <w:proofErr w:type="spellStart"/>
      <w:r w:rsidRPr="00A43087">
        <w:rPr>
          <w:rFonts w:ascii="Times New Roman" w:hAnsi="Times New Roman" w:cs="Times New Roman"/>
          <w:szCs w:val="24"/>
          <w:lang w:val="en-US"/>
        </w:rPr>
        <w:t>Wurgler</w:t>
      </w:r>
      <w:proofErr w:type="spellEnd"/>
      <w:r w:rsidRPr="00A43087">
        <w:rPr>
          <w:rFonts w:ascii="Times New Roman" w:hAnsi="Times New Roman" w:cs="Times New Roman"/>
          <w:szCs w:val="24"/>
          <w:lang w:val="en-US"/>
        </w:rPr>
        <w:t xml:space="preserve">, 2006, 2007; </w:t>
      </w:r>
      <w:proofErr w:type="spellStart"/>
      <w:r w:rsidRPr="00A43087">
        <w:rPr>
          <w:rFonts w:ascii="Times New Roman" w:hAnsi="Times New Roman" w:cs="Times New Roman"/>
          <w:szCs w:val="24"/>
          <w:lang w:val="en-US"/>
        </w:rPr>
        <w:t>Phongluangtham</w:t>
      </w:r>
      <w:proofErr w:type="spellEnd"/>
      <w:r w:rsidRPr="00A43087">
        <w:rPr>
          <w:rFonts w:ascii="Times New Roman" w:hAnsi="Times New Roman" w:cs="Times New Roman"/>
          <w:szCs w:val="24"/>
          <w:lang w:val="en-US"/>
        </w:rPr>
        <w:t xml:space="preserve">, 2014).  However, there are some studies that show contradict results to the traditional finance theory. Freidman (1984) suggests that there are plenty of reasons to believe that institutional investors are influenced by the market sentiment. </w:t>
      </w:r>
      <w:proofErr w:type="spellStart"/>
      <w:r w:rsidRPr="00A43087">
        <w:rPr>
          <w:rFonts w:ascii="Times New Roman" w:hAnsi="Times New Roman" w:cs="Times New Roman"/>
          <w:szCs w:val="24"/>
          <w:lang w:val="en-US"/>
        </w:rPr>
        <w:t>Brunnermeier</w:t>
      </w:r>
      <w:proofErr w:type="spellEnd"/>
      <w:r w:rsidRPr="00A43087">
        <w:rPr>
          <w:rFonts w:ascii="Times New Roman" w:hAnsi="Times New Roman" w:cs="Times New Roman"/>
          <w:szCs w:val="24"/>
          <w:lang w:val="en-US"/>
        </w:rPr>
        <w:t xml:space="preserve"> and Nagel (2004) find that hedge funds, which are non-retail investor, invested heavily in technology stocks during the financial bubble in 2000. They overinvest in inflated stocks which do not align with the investor’s rational principal. Later, De Vault et al. (2019) argue</w:t>
      </w:r>
      <w:r w:rsidR="00CC77AB">
        <w:rPr>
          <w:rFonts w:ascii="Times New Roman" w:hAnsi="Times New Roman" w:cs="Times New Roman"/>
          <w:szCs w:val="24"/>
          <w:lang w:val="en-US"/>
        </w:rPr>
        <w:t xml:space="preserve"> </w:t>
      </w:r>
      <w:r w:rsidRPr="00A43087">
        <w:rPr>
          <w:rFonts w:ascii="Times New Roman" w:hAnsi="Times New Roman" w:cs="Times New Roman"/>
          <w:szCs w:val="24"/>
          <w:lang w:val="en-US"/>
        </w:rPr>
        <w:t>that institutional investors trade on sentiment by buying high-risk stocks when the sentiment index is rising. They also introduced the behavior proxy called “Institutional demand shock of risky stocks”. This measure is calculated from the change of the ownership level of each stock in funds’ portfolio. By this method, we can observe how they rebalance their portfolio when their sentiment is changing.</w:t>
      </w:r>
    </w:p>
    <w:p w14:paraId="663CF1A7" w14:textId="549EA50D" w:rsidR="00B76583" w:rsidRDefault="00CC77AB" w:rsidP="00CC77AB">
      <w:pPr>
        <w:spacing w:afterLines="50" w:after="120"/>
        <w:ind w:firstLine="567"/>
        <w:jc w:val="both"/>
        <w:rPr>
          <w:rFonts w:ascii="Times New Roman" w:hAnsi="Times New Roman" w:cs="Times New Roman"/>
          <w:szCs w:val="24"/>
          <w:lang w:val="en-US"/>
        </w:rPr>
      </w:pPr>
      <w:r w:rsidRPr="0050718D">
        <w:rPr>
          <w:rFonts w:ascii="Times New Roman" w:hAnsi="Times New Roman" w:cs="Times New Roman"/>
          <w:szCs w:val="24"/>
          <w:lang w:val="en-US"/>
        </w:rPr>
        <w:t xml:space="preserve">To this point, we come up with </w:t>
      </w:r>
      <w:r>
        <w:rPr>
          <w:rFonts w:ascii="Times New Roman" w:hAnsi="Times New Roman" w:cs="Times New Roman"/>
          <w:szCs w:val="24"/>
          <w:lang w:val="en-US"/>
        </w:rPr>
        <w:t>an aim</w:t>
      </w:r>
      <w:r w:rsidRPr="0050718D">
        <w:rPr>
          <w:rFonts w:ascii="Times New Roman" w:hAnsi="Times New Roman" w:cs="Times New Roman"/>
          <w:szCs w:val="24"/>
          <w:lang w:val="en-US"/>
        </w:rPr>
        <w:t xml:space="preserve"> to examine </w:t>
      </w:r>
      <w:r w:rsidRPr="0050718D">
        <w:rPr>
          <w:rFonts w:ascii="Times New Roman" w:hAnsi="Times New Roman" w:cs="Times New Roman"/>
          <w:szCs w:val="24"/>
        </w:rPr>
        <w:t xml:space="preserve">the effects of </w:t>
      </w:r>
      <w:r w:rsidRPr="0050718D">
        <w:rPr>
          <w:rFonts w:ascii="Times New Roman" w:hAnsi="Times New Roman" w:cs="Times New Roman"/>
          <w:szCs w:val="24"/>
          <w:lang w:val="en-US"/>
        </w:rPr>
        <w:t>the</w:t>
      </w:r>
      <w:r w:rsidRPr="0050718D">
        <w:rPr>
          <w:rFonts w:ascii="Times New Roman" w:hAnsi="Times New Roman" w:cs="Times New Roman"/>
          <w:szCs w:val="24"/>
        </w:rPr>
        <w:t xml:space="preserve"> sentiment </w:t>
      </w:r>
      <w:r w:rsidRPr="0050718D">
        <w:rPr>
          <w:rFonts w:ascii="Times New Roman" w:hAnsi="Times New Roman" w:cs="Times New Roman"/>
          <w:szCs w:val="24"/>
          <w:lang w:val="en-US"/>
        </w:rPr>
        <w:t>on investors</w:t>
      </w:r>
      <w:r>
        <w:rPr>
          <w:rFonts w:ascii="Times New Roman" w:hAnsi="Times New Roman" w:cs="Times New Roman"/>
          <w:szCs w:val="24"/>
          <w:lang w:val="en-US"/>
        </w:rPr>
        <w:t>’ trading behavior</w:t>
      </w:r>
      <w:r w:rsidRPr="0050718D">
        <w:rPr>
          <w:rFonts w:ascii="Times New Roman" w:hAnsi="Times New Roman" w:cs="Times New Roman"/>
          <w:szCs w:val="24"/>
          <w:lang w:val="en-US"/>
        </w:rPr>
        <w:t xml:space="preserve"> </w:t>
      </w:r>
      <w:r w:rsidRPr="0050718D">
        <w:rPr>
          <w:rFonts w:ascii="Times New Roman" w:hAnsi="Times New Roman" w:cs="Times New Roman"/>
          <w:szCs w:val="24"/>
        </w:rPr>
        <w:t xml:space="preserve">in </w:t>
      </w:r>
      <w:r w:rsidRPr="0050718D">
        <w:rPr>
          <w:rFonts w:ascii="Times New Roman" w:hAnsi="Times New Roman" w:cs="Times New Roman"/>
          <w:szCs w:val="24"/>
          <w:lang w:val="en-US"/>
        </w:rPr>
        <w:t>The Stock Exchange of Thailand (SET)</w:t>
      </w:r>
      <w:r w:rsidRPr="0050718D">
        <w:rPr>
          <w:rFonts w:ascii="Times New Roman" w:hAnsi="Times New Roman" w:cs="Times New Roman"/>
          <w:szCs w:val="24"/>
        </w:rPr>
        <w:t xml:space="preserve">.  </w:t>
      </w:r>
      <w:r>
        <w:rPr>
          <w:rFonts w:ascii="Times New Roman" w:hAnsi="Times New Roman" w:cs="Times New Roman"/>
          <w:szCs w:val="24"/>
          <w:lang w:val="en-US"/>
        </w:rPr>
        <w:t>To the best of our knowledge</w:t>
      </w:r>
      <w:r w:rsidRPr="0050718D">
        <w:rPr>
          <w:rFonts w:ascii="Times New Roman" w:hAnsi="Times New Roman" w:cs="Times New Roman"/>
          <w:szCs w:val="24"/>
          <w:lang w:val="en-US"/>
        </w:rPr>
        <w:t xml:space="preserve">, there are few studies </w:t>
      </w:r>
      <w:r>
        <w:rPr>
          <w:rFonts w:ascii="Times New Roman" w:hAnsi="Times New Roman" w:cs="Times New Roman"/>
          <w:szCs w:val="24"/>
          <w:lang w:val="en-US"/>
        </w:rPr>
        <w:t>relevant to</w:t>
      </w:r>
      <w:r w:rsidRPr="0050718D">
        <w:rPr>
          <w:rFonts w:ascii="Times New Roman" w:hAnsi="Times New Roman" w:cs="Times New Roman"/>
          <w:szCs w:val="24"/>
          <w:lang w:val="en-US"/>
        </w:rPr>
        <w:t xml:space="preserve"> investor’s sentiment.  </w:t>
      </w:r>
      <w:r>
        <w:rPr>
          <w:rFonts w:ascii="Times New Roman" w:hAnsi="Times New Roman" w:cs="Times New Roman"/>
          <w:szCs w:val="24"/>
          <w:lang w:val="en-US"/>
        </w:rPr>
        <w:t xml:space="preserve">Using economic factors as a sentiment proxy, </w:t>
      </w:r>
      <w:r w:rsidRPr="0050718D">
        <w:rPr>
          <w:rFonts w:ascii="Times New Roman" w:hAnsi="Times New Roman" w:cs="Times New Roman"/>
          <w:szCs w:val="24"/>
        </w:rPr>
        <w:t xml:space="preserve">Phongluangtham </w:t>
      </w:r>
      <w:r w:rsidRPr="0050718D">
        <w:rPr>
          <w:rFonts w:ascii="Times New Roman" w:hAnsi="Times New Roman" w:cs="Times New Roman"/>
          <w:szCs w:val="24"/>
          <w:lang w:val="en-US"/>
        </w:rPr>
        <w:t>(</w:t>
      </w:r>
      <w:r w:rsidRPr="0050718D">
        <w:rPr>
          <w:rFonts w:ascii="Times New Roman" w:hAnsi="Times New Roman" w:cs="Times New Roman"/>
          <w:szCs w:val="24"/>
        </w:rPr>
        <w:t>2014</w:t>
      </w:r>
      <w:r w:rsidRPr="0050718D">
        <w:rPr>
          <w:rFonts w:ascii="Times New Roman" w:hAnsi="Times New Roman" w:cs="Times New Roman"/>
          <w:szCs w:val="24"/>
          <w:lang w:val="en-US"/>
        </w:rPr>
        <w:t xml:space="preserve">) </w:t>
      </w:r>
      <w:r>
        <w:rPr>
          <w:rFonts w:ascii="Times New Roman" w:hAnsi="Times New Roman" w:cs="Times New Roman"/>
          <w:szCs w:val="24"/>
          <w:lang w:val="en-US"/>
        </w:rPr>
        <w:t>argue</w:t>
      </w:r>
      <w:r w:rsidRPr="0050718D">
        <w:rPr>
          <w:rFonts w:ascii="Times New Roman" w:hAnsi="Times New Roman" w:cs="Times New Roman"/>
          <w:szCs w:val="24"/>
          <w:lang w:val="en-US"/>
        </w:rPr>
        <w:t xml:space="preserve"> that retail investors in Thailand are sentiment trader</w:t>
      </w:r>
      <w:r>
        <w:rPr>
          <w:rFonts w:ascii="Times New Roman" w:hAnsi="Times New Roman" w:cs="Times New Roman"/>
          <w:szCs w:val="24"/>
          <w:lang w:val="en-US"/>
        </w:rPr>
        <w:t>s</w:t>
      </w:r>
      <w:r w:rsidRPr="0050718D">
        <w:rPr>
          <w:rFonts w:ascii="Times New Roman" w:hAnsi="Times New Roman" w:cs="Times New Roman"/>
          <w:szCs w:val="24"/>
          <w:lang w:val="en-US"/>
        </w:rPr>
        <w:t xml:space="preserve">. </w:t>
      </w:r>
      <w:proofErr w:type="spellStart"/>
      <w:r w:rsidRPr="0050718D">
        <w:rPr>
          <w:rFonts w:ascii="Times New Roman" w:hAnsi="Times New Roman" w:cs="Times New Roman"/>
          <w:szCs w:val="24"/>
          <w:lang w:val="en-US"/>
        </w:rPr>
        <w:t>Chuthanondha</w:t>
      </w:r>
      <w:proofErr w:type="spellEnd"/>
      <w:r w:rsidRPr="0050718D">
        <w:rPr>
          <w:rFonts w:ascii="Times New Roman" w:hAnsi="Times New Roman" w:cs="Times New Roman"/>
          <w:szCs w:val="24"/>
          <w:lang w:val="en-US"/>
        </w:rPr>
        <w:t xml:space="preserve"> et al., (2015) construct </w:t>
      </w:r>
      <w:r>
        <w:rPr>
          <w:rFonts w:ascii="Times New Roman" w:hAnsi="Times New Roman" w:cs="Times New Roman"/>
          <w:szCs w:val="24"/>
          <w:lang w:val="en-US"/>
        </w:rPr>
        <w:t>Thai’s</w:t>
      </w:r>
      <w:r w:rsidRPr="0050718D">
        <w:rPr>
          <w:rFonts w:ascii="Times New Roman" w:hAnsi="Times New Roman" w:cs="Times New Roman"/>
          <w:szCs w:val="24"/>
          <w:lang w:val="en-US"/>
        </w:rPr>
        <w:t xml:space="preserve"> investor sentiment index (ISI) following Baker and</w:t>
      </w:r>
      <w:r>
        <w:rPr>
          <w:rFonts w:ascii="Times New Roman" w:hAnsi="Times New Roman" w:cs="Times New Roman"/>
          <w:szCs w:val="24"/>
          <w:lang w:val="en-US"/>
        </w:rPr>
        <w:t xml:space="preserve"> </w:t>
      </w:r>
      <w:proofErr w:type="spellStart"/>
      <w:r w:rsidRPr="0050718D">
        <w:rPr>
          <w:rFonts w:ascii="Times New Roman" w:hAnsi="Times New Roman" w:cs="Times New Roman"/>
          <w:szCs w:val="24"/>
          <w:lang w:val="en-US"/>
        </w:rPr>
        <w:t>Wurgler</w:t>
      </w:r>
      <w:proofErr w:type="spellEnd"/>
      <w:r w:rsidRPr="0050718D">
        <w:rPr>
          <w:rFonts w:ascii="Times New Roman" w:hAnsi="Times New Roman" w:cs="Times New Roman"/>
          <w:szCs w:val="24"/>
          <w:lang w:val="en-US"/>
        </w:rPr>
        <w:t xml:space="preserve"> (2006)</w:t>
      </w:r>
      <w:r>
        <w:rPr>
          <w:rFonts w:ascii="Times New Roman" w:hAnsi="Times New Roman" w:cs="Times New Roman"/>
          <w:szCs w:val="24"/>
          <w:lang w:val="en-US"/>
        </w:rPr>
        <w:t>’s</w:t>
      </w:r>
      <w:r w:rsidRPr="0050718D">
        <w:rPr>
          <w:rFonts w:ascii="Times New Roman" w:hAnsi="Times New Roman" w:cs="Times New Roman"/>
          <w:szCs w:val="24"/>
          <w:lang w:val="en-US"/>
        </w:rPr>
        <w:t xml:space="preserve"> </w:t>
      </w:r>
      <w:r>
        <w:rPr>
          <w:rFonts w:ascii="Times New Roman" w:hAnsi="Times New Roman" w:cs="Times New Roman"/>
          <w:szCs w:val="24"/>
          <w:lang w:val="en-US"/>
        </w:rPr>
        <w:t>approach</w:t>
      </w:r>
      <w:r w:rsidRPr="0050718D">
        <w:rPr>
          <w:rFonts w:ascii="Times New Roman" w:hAnsi="Times New Roman" w:cs="Times New Roman"/>
          <w:szCs w:val="24"/>
          <w:lang w:val="en-US"/>
        </w:rPr>
        <w:t xml:space="preserve">. They also </w:t>
      </w:r>
      <w:r>
        <w:rPr>
          <w:rFonts w:ascii="Times New Roman" w:hAnsi="Times New Roman" w:cs="Times New Roman"/>
          <w:szCs w:val="24"/>
          <w:lang w:val="en-US"/>
        </w:rPr>
        <w:t>include</w:t>
      </w:r>
      <w:r w:rsidRPr="0050718D">
        <w:rPr>
          <w:rFonts w:ascii="Times New Roman" w:hAnsi="Times New Roman" w:cs="Times New Roman"/>
          <w:szCs w:val="24"/>
          <w:lang w:val="en-US"/>
        </w:rPr>
        <w:t xml:space="preserve"> foreign investors’</w:t>
      </w:r>
      <w:r>
        <w:rPr>
          <w:rFonts w:ascii="Times New Roman" w:hAnsi="Times New Roman" w:cs="Times New Roman"/>
          <w:szCs w:val="24"/>
          <w:lang w:val="en-US"/>
        </w:rPr>
        <w:t xml:space="preserve"> </w:t>
      </w:r>
      <w:r w:rsidRPr="0050718D">
        <w:rPr>
          <w:rFonts w:ascii="Times New Roman" w:hAnsi="Times New Roman" w:cs="Times New Roman"/>
          <w:szCs w:val="24"/>
          <w:lang w:val="en-US"/>
        </w:rPr>
        <w:t xml:space="preserve">trading value </w:t>
      </w:r>
      <w:r>
        <w:rPr>
          <w:rFonts w:ascii="Times New Roman" w:hAnsi="Times New Roman" w:cs="Times New Roman"/>
          <w:szCs w:val="24"/>
          <w:lang w:val="en-US"/>
        </w:rPr>
        <w:t>as</w:t>
      </w:r>
      <w:r w:rsidRPr="0050718D">
        <w:rPr>
          <w:rFonts w:ascii="Times New Roman" w:hAnsi="Times New Roman" w:cs="Times New Roman"/>
          <w:szCs w:val="24"/>
          <w:lang w:val="en-US"/>
        </w:rPr>
        <w:t xml:space="preserve"> one of the </w:t>
      </w:r>
      <w:r>
        <w:rPr>
          <w:rFonts w:ascii="Times New Roman" w:hAnsi="Times New Roman"/>
          <w:szCs w:val="24"/>
          <w:lang w:val="en-US"/>
        </w:rPr>
        <w:t xml:space="preserve">index </w:t>
      </w:r>
      <w:r w:rsidR="008E06CE">
        <w:rPr>
          <w:rFonts w:ascii="Times New Roman" w:hAnsi="Times New Roman"/>
          <w:szCs w:val="24"/>
          <w:lang w:val="en-US"/>
        </w:rPr>
        <w:t>components</w:t>
      </w:r>
      <w:r w:rsidRPr="0050718D">
        <w:rPr>
          <w:rFonts w:ascii="Times New Roman" w:hAnsi="Times New Roman" w:cs="Times New Roman"/>
          <w:szCs w:val="24"/>
          <w:lang w:val="en-US"/>
        </w:rPr>
        <w:t>. In general perception, institutional investor</w:t>
      </w:r>
      <w:r>
        <w:rPr>
          <w:rFonts w:ascii="Times New Roman" w:hAnsi="Times New Roman" w:cs="Times New Roman"/>
          <w:szCs w:val="24"/>
          <w:lang w:val="en-US"/>
        </w:rPr>
        <w:t>s</w:t>
      </w:r>
      <w:r w:rsidRPr="0050718D">
        <w:rPr>
          <w:rFonts w:ascii="Times New Roman" w:hAnsi="Times New Roman" w:cs="Times New Roman"/>
          <w:szCs w:val="24"/>
          <w:lang w:val="en-US"/>
        </w:rPr>
        <w:t xml:space="preserve"> should be a rational</w:t>
      </w:r>
      <w:r>
        <w:rPr>
          <w:rFonts w:ascii="Times New Roman" w:hAnsi="Times New Roman" w:cs="Times New Roman"/>
          <w:szCs w:val="24"/>
          <w:lang w:val="en-US"/>
        </w:rPr>
        <w:t xml:space="preserve"> </w:t>
      </w:r>
      <w:r w:rsidRPr="0050718D">
        <w:rPr>
          <w:rFonts w:ascii="Times New Roman" w:hAnsi="Times New Roman" w:cs="Times New Roman"/>
          <w:szCs w:val="24"/>
          <w:lang w:val="en-US"/>
        </w:rPr>
        <w:t>investor who know stock</w:t>
      </w:r>
      <w:r>
        <w:rPr>
          <w:rFonts w:ascii="Times New Roman" w:hAnsi="Times New Roman" w:cs="Times New Roman"/>
          <w:szCs w:val="24"/>
          <w:lang w:val="en-US"/>
        </w:rPr>
        <w:t>’</w:t>
      </w:r>
      <w:r w:rsidRPr="0050718D">
        <w:rPr>
          <w:rFonts w:ascii="Times New Roman" w:hAnsi="Times New Roman" w:cs="Times New Roman"/>
          <w:szCs w:val="24"/>
          <w:lang w:val="en-US"/>
        </w:rPr>
        <w:t xml:space="preserve">s intrinsic value because they </w:t>
      </w:r>
      <w:r>
        <w:rPr>
          <w:rFonts w:ascii="Times New Roman" w:hAnsi="Times New Roman" w:cs="Times New Roman"/>
          <w:szCs w:val="24"/>
          <w:lang w:val="en-US"/>
        </w:rPr>
        <w:t>can better access to</w:t>
      </w:r>
      <w:r w:rsidRPr="0050718D">
        <w:rPr>
          <w:rFonts w:ascii="Times New Roman" w:hAnsi="Times New Roman" w:cs="Times New Roman"/>
          <w:szCs w:val="24"/>
          <w:lang w:val="en-US"/>
        </w:rPr>
        <w:t xml:space="preserve"> non-public information and </w:t>
      </w:r>
      <w:r>
        <w:rPr>
          <w:rFonts w:ascii="Times New Roman" w:hAnsi="Times New Roman" w:cs="Times New Roman"/>
          <w:szCs w:val="24"/>
          <w:lang w:val="en-US"/>
        </w:rPr>
        <w:t xml:space="preserve">better </w:t>
      </w:r>
      <w:r w:rsidRPr="0050718D">
        <w:rPr>
          <w:rFonts w:ascii="Times New Roman" w:hAnsi="Times New Roman" w:cs="Times New Roman"/>
          <w:szCs w:val="24"/>
          <w:lang w:val="en-US"/>
        </w:rPr>
        <w:t xml:space="preserve">process </w:t>
      </w:r>
      <w:proofErr w:type="gramStart"/>
      <w:r>
        <w:rPr>
          <w:rFonts w:ascii="Times New Roman" w:hAnsi="Times New Roman" w:cs="Times New Roman"/>
          <w:szCs w:val="24"/>
          <w:lang w:val="en-US"/>
        </w:rPr>
        <w:t>these</w:t>
      </w:r>
      <w:r w:rsidR="002C244A">
        <w:rPr>
          <w:rFonts w:ascii="Times New Roman" w:hAnsi="Times New Roman" w:cs="Times New Roman" w:hint="cs"/>
          <w:szCs w:val="24"/>
          <w:cs/>
          <w:lang w:val="en-US"/>
        </w:rPr>
        <w:t xml:space="preserve"> </w:t>
      </w:r>
      <w:r w:rsidRPr="0050718D">
        <w:rPr>
          <w:rFonts w:ascii="Times New Roman" w:hAnsi="Times New Roman" w:cs="Times New Roman"/>
          <w:szCs w:val="24"/>
          <w:lang w:val="en-US"/>
        </w:rPr>
        <w:t>information</w:t>
      </w:r>
      <w:proofErr w:type="gramEnd"/>
      <w:r w:rsidRPr="0050718D">
        <w:rPr>
          <w:rFonts w:ascii="Times New Roman" w:hAnsi="Times New Roman" w:cs="Times New Roman"/>
          <w:szCs w:val="24"/>
          <w:lang w:val="en-US"/>
        </w:rPr>
        <w:t xml:space="preserve"> than retail investors. To the fact that, individual investors which </w:t>
      </w:r>
      <w:r>
        <w:rPr>
          <w:rFonts w:ascii="Times New Roman" w:hAnsi="Times New Roman" w:cs="Times New Roman"/>
          <w:szCs w:val="24"/>
          <w:lang w:val="en-US"/>
        </w:rPr>
        <w:t>mostly</w:t>
      </w:r>
      <w:r w:rsidRPr="0050718D">
        <w:rPr>
          <w:rFonts w:ascii="Times New Roman" w:hAnsi="Times New Roman" w:cs="Times New Roman"/>
          <w:szCs w:val="24"/>
          <w:lang w:val="en-US"/>
        </w:rPr>
        <w:t xml:space="preserve"> lack of financial knowledge </w:t>
      </w:r>
      <w:r>
        <w:rPr>
          <w:rFonts w:ascii="Times New Roman" w:hAnsi="Times New Roman" w:cs="Times New Roman"/>
          <w:szCs w:val="24"/>
          <w:lang w:val="en-US"/>
        </w:rPr>
        <w:t xml:space="preserve">have largely </w:t>
      </w:r>
      <w:r w:rsidRPr="0050718D">
        <w:rPr>
          <w:rFonts w:ascii="Times New Roman" w:hAnsi="Times New Roman" w:cs="Times New Roman"/>
          <w:szCs w:val="24"/>
          <w:lang w:val="en-US"/>
        </w:rPr>
        <w:t>place their trust</w:t>
      </w:r>
      <w:r>
        <w:rPr>
          <w:rFonts w:ascii="Times New Roman" w:hAnsi="Times New Roman" w:cs="Times New Roman"/>
          <w:szCs w:val="24"/>
          <w:lang w:val="en-US"/>
        </w:rPr>
        <w:t xml:space="preserve"> and saving </w:t>
      </w:r>
      <w:r w:rsidRPr="0050718D">
        <w:rPr>
          <w:rFonts w:ascii="Times New Roman" w:hAnsi="Times New Roman" w:cs="Times New Roman"/>
          <w:szCs w:val="24"/>
          <w:lang w:val="en-US"/>
        </w:rPr>
        <w:t>on institution</w:t>
      </w:r>
      <w:r>
        <w:rPr>
          <w:rFonts w:ascii="Times New Roman" w:hAnsi="Times New Roman" w:cs="Times New Roman"/>
          <w:szCs w:val="24"/>
          <w:lang w:val="en-US"/>
        </w:rPr>
        <w:t>s</w:t>
      </w:r>
      <w:r w:rsidRPr="0050718D">
        <w:rPr>
          <w:rFonts w:ascii="Times New Roman" w:hAnsi="Times New Roman" w:cs="Times New Roman"/>
          <w:szCs w:val="24"/>
          <w:lang w:val="en-US"/>
        </w:rPr>
        <w:t xml:space="preserve"> to</w:t>
      </w:r>
      <w:r>
        <w:rPr>
          <w:rFonts w:ascii="Times New Roman" w:hAnsi="Times New Roman" w:cs="Times New Roman"/>
          <w:szCs w:val="24"/>
          <w:lang w:val="en-US"/>
        </w:rPr>
        <w:t xml:space="preserve"> manage</w:t>
      </w:r>
      <w:r w:rsidRPr="0050718D">
        <w:rPr>
          <w:rFonts w:ascii="Times New Roman" w:hAnsi="Times New Roman" w:cs="Times New Roman"/>
          <w:szCs w:val="24"/>
          <w:lang w:val="en-US"/>
        </w:rPr>
        <w:t xml:space="preserve"> their investment.</w:t>
      </w:r>
      <w:r>
        <w:rPr>
          <w:rFonts w:ascii="Times New Roman" w:hAnsi="Times New Roman" w:cs="Times New Roman"/>
          <w:szCs w:val="24"/>
          <w:lang w:val="en-US"/>
        </w:rPr>
        <w:t xml:space="preserve"> Therefore,</w:t>
      </w:r>
      <w:r w:rsidRPr="0050718D">
        <w:rPr>
          <w:rFonts w:ascii="Times New Roman" w:hAnsi="Times New Roman" w:cs="Times New Roman"/>
          <w:szCs w:val="24"/>
          <w:lang w:val="en-US"/>
        </w:rPr>
        <w:t xml:space="preserve"> </w:t>
      </w:r>
      <w:r>
        <w:rPr>
          <w:rFonts w:ascii="Times New Roman" w:hAnsi="Times New Roman" w:cs="Times New Roman"/>
          <w:szCs w:val="24"/>
          <w:lang w:val="en-US"/>
        </w:rPr>
        <w:t>understanding whether</w:t>
      </w:r>
      <w:r w:rsidRPr="0050718D">
        <w:rPr>
          <w:rFonts w:ascii="Times New Roman" w:hAnsi="Times New Roman" w:cs="Times New Roman"/>
          <w:szCs w:val="24"/>
          <w:lang w:val="en-US"/>
        </w:rPr>
        <w:t xml:space="preserve"> institutional investors</w:t>
      </w:r>
      <w:r>
        <w:rPr>
          <w:rFonts w:ascii="Times New Roman" w:hAnsi="Times New Roman" w:cs="Times New Roman"/>
          <w:szCs w:val="24"/>
          <w:lang w:val="en-US"/>
        </w:rPr>
        <w:t xml:space="preserve"> making their decision rationally </w:t>
      </w:r>
      <w:r w:rsidRPr="0050718D">
        <w:rPr>
          <w:rFonts w:ascii="Times New Roman" w:hAnsi="Times New Roman" w:cs="Times New Roman"/>
          <w:szCs w:val="24"/>
          <w:lang w:val="en-US"/>
        </w:rPr>
        <w:t>is really matter.</w:t>
      </w:r>
    </w:p>
    <w:p w14:paraId="1A259E5A" w14:textId="154C3C83" w:rsidR="00CC77AB" w:rsidRDefault="00CC77AB" w:rsidP="00CC77AB">
      <w:pPr>
        <w:spacing w:afterLines="50" w:after="120"/>
        <w:ind w:firstLine="567"/>
        <w:jc w:val="both"/>
        <w:rPr>
          <w:rFonts w:ascii="Times New Roman" w:hAnsi="Times New Roman" w:cs="Times New Roman"/>
          <w:szCs w:val="24"/>
          <w:lang w:val="en-US"/>
        </w:rPr>
      </w:pPr>
      <w:r w:rsidRPr="00CC77AB">
        <w:rPr>
          <w:rFonts w:ascii="Times New Roman" w:hAnsi="Times New Roman" w:cs="Times New Roman"/>
          <w:szCs w:val="24"/>
          <w:lang w:val="en-US"/>
        </w:rPr>
        <w:t>Our main research question is whether domestic institutional investors in Thailand make decisions based only on rational factors</w:t>
      </w:r>
      <w:r w:rsidR="00873334">
        <w:rPr>
          <w:rFonts w:ascii="Times New Roman" w:hAnsi="Times New Roman" w:cs="Times New Roman"/>
          <w:szCs w:val="24"/>
          <w:lang w:val="en-US"/>
        </w:rPr>
        <w:t xml:space="preserve"> or not</w:t>
      </w:r>
      <w:r w:rsidRPr="00CC77AB">
        <w:rPr>
          <w:rFonts w:ascii="Times New Roman" w:hAnsi="Times New Roman" w:cs="Times New Roman"/>
          <w:szCs w:val="24"/>
          <w:lang w:val="en-US"/>
        </w:rPr>
        <w:t xml:space="preserve">. We use the ISI as a sentiment proxy. As for the proxy of </w:t>
      </w:r>
      <w:r w:rsidR="00483463">
        <w:rPr>
          <w:rFonts w:ascii="Times New Roman" w:hAnsi="Times New Roman" w:cs="Times New Roman"/>
          <w:szCs w:val="24"/>
          <w:lang w:val="en-US"/>
        </w:rPr>
        <w:t xml:space="preserve">domestic </w:t>
      </w:r>
      <w:r w:rsidRPr="00CC77AB">
        <w:rPr>
          <w:rFonts w:ascii="Times New Roman" w:hAnsi="Times New Roman" w:cs="Times New Roman"/>
          <w:szCs w:val="24"/>
          <w:lang w:val="en-US"/>
        </w:rPr>
        <w:t>institutional investors</w:t>
      </w:r>
      <w:r w:rsidR="00483463">
        <w:rPr>
          <w:rFonts w:ascii="Times New Roman" w:hAnsi="Times New Roman" w:cs="Times New Roman"/>
          <w:szCs w:val="24"/>
          <w:lang w:val="en-US"/>
        </w:rPr>
        <w:t>’ trading behavior</w:t>
      </w:r>
      <w:r w:rsidRPr="00CC77AB">
        <w:rPr>
          <w:rFonts w:ascii="Times New Roman" w:hAnsi="Times New Roman" w:cs="Times New Roman"/>
          <w:szCs w:val="24"/>
          <w:lang w:val="en-US"/>
        </w:rPr>
        <w:t xml:space="preserve">, we used both aggregate data and individual fund data. </w:t>
      </w:r>
      <w:proofErr w:type="spellStart"/>
      <w:r w:rsidRPr="00CC77AB">
        <w:rPr>
          <w:rFonts w:ascii="Times New Roman" w:hAnsi="Times New Roman" w:cs="Times New Roman"/>
          <w:szCs w:val="24"/>
          <w:lang w:val="en-US"/>
        </w:rPr>
        <w:t>Chuthanondha</w:t>
      </w:r>
      <w:proofErr w:type="spellEnd"/>
      <w:r w:rsidRPr="00CC77AB">
        <w:rPr>
          <w:rFonts w:ascii="Times New Roman" w:hAnsi="Times New Roman" w:cs="Times New Roman"/>
          <w:szCs w:val="24"/>
          <w:lang w:val="en-US"/>
        </w:rPr>
        <w:t xml:space="preserve"> et al., (2015) mention that trading value of foreign investor can be used as a sentiment proxy in Thailand.  Since emerging stock markets are driven by foreign investors, Thai stock market is also one of them. However, their work </w:t>
      </w:r>
      <w:proofErr w:type="gramStart"/>
      <w:r w:rsidRPr="00CC77AB">
        <w:rPr>
          <w:rFonts w:ascii="Times New Roman" w:hAnsi="Times New Roman" w:cs="Times New Roman"/>
          <w:szCs w:val="24"/>
          <w:lang w:val="en-US"/>
        </w:rPr>
        <w:t>overlook</w:t>
      </w:r>
      <w:proofErr w:type="gramEnd"/>
      <w:r w:rsidRPr="00CC77AB">
        <w:rPr>
          <w:rFonts w:ascii="Times New Roman" w:hAnsi="Times New Roman" w:cs="Times New Roman"/>
          <w:szCs w:val="24"/>
          <w:lang w:val="en-US"/>
        </w:rPr>
        <w:t xml:space="preserve"> the role of domestic institutional investor as they follow the traditional sentiment literature which assume that institutional investors are rational and do not influenced by any sentimental.  By using monthly net trading value ratio of domestic institutional investors, we find the relationship between </w:t>
      </w:r>
      <w:r w:rsidR="00483463">
        <w:rPr>
          <w:rFonts w:ascii="Times New Roman" w:hAnsi="Times New Roman" w:cs="Times New Roman"/>
          <w:szCs w:val="24"/>
          <w:lang w:val="en-US"/>
        </w:rPr>
        <w:t>their trading</w:t>
      </w:r>
      <w:r w:rsidRPr="00CC77AB">
        <w:rPr>
          <w:rFonts w:ascii="Times New Roman" w:hAnsi="Times New Roman" w:cs="Times New Roman"/>
          <w:szCs w:val="24"/>
          <w:lang w:val="en-US"/>
        </w:rPr>
        <w:t xml:space="preserve"> and the ISI. In </w:t>
      </w:r>
      <w:r w:rsidR="00483463">
        <w:rPr>
          <w:rFonts w:ascii="Times New Roman" w:hAnsi="Times New Roman" w:cs="Times New Roman"/>
          <w:szCs w:val="24"/>
          <w:lang w:val="en-US"/>
        </w:rPr>
        <w:t xml:space="preserve">our full range data from </w:t>
      </w:r>
      <w:r w:rsidRPr="00CC77AB">
        <w:rPr>
          <w:rFonts w:ascii="Times New Roman" w:hAnsi="Times New Roman" w:cs="Times New Roman"/>
          <w:szCs w:val="24"/>
          <w:lang w:val="en-US"/>
        </w:rPr>
        <w:t>2000 to 2019, the negative correlation is</w:t>
      </w:r>
      <w:r w:rsidR="00483463">
        <w:rPr>
          <w:rFonts w:ascii="Times New Roman" w:hAnsi="Times New Roman" w:cs="Times New Roman"/>
          <w:szCs w:val="24"/>
          <w:lang w:val="en-US"/>
        </w:rPr>
        <w:t xml:space="preserve"> </w:t>
      </w:r>
      <w:r w:rsidRPr="00CC77AB">
        <w:rPr>
          <w:rFonts w:ascii="Times New Roman" w:hAnsi="Times New Roman" w:cs="Times New Roman"/>
          <w:szCs w:val="24"/>
          <w:lang w:val="en-US"/>
        </w:rPr>
        <w:t xml:space="preserve">observed. </w:t>
      </w:r>
      <w:r w:rsidR="00483463">
        <w:rPr>
          <w:rFonts w:ascii="Times New Roman" w:hAnsi="Times New Roman" w:cs="Times New Roman"/>
          <w:szCs w:val="24"/>
          <w:lang w:val="en-US"/>
        </w:rPr>
        <w:t>They</w:t>
      </w:r>
      <w:r w:rsidRPr="00CC77AB">
        <w:rPr>
          <w:rFonts w:ascii="Times New Roman" w:hAnsi="Times New Roman" w:cs="Times New Roman"/>
          <w:szCs w:val="24"/>
          <w:lang w:val="en-US"/>
        </w:rPr>
        <w:t xml:space="preserve"> tend to increase their positions when the sentiment is getting higher and decrease when the sentiment is getting lower.</w:t>
      </w:r>
    </w:p>
    <w:p w14:paraId="1E14097A" w14:textId="5A033BE9" w:rsidR="00D92BCF" w:rsidRDefault="00D92BCF" w:rsidP="00CC77AB">
      <w:pPr>
        <w:spacing w:afterLines="50" w:after="120"/>
        <w:ind w:firstLine="567"/>
        <w:jc w:val="both"/>
        <w:rPr>
          <w:rFonts w:ascii="Times New Roman" w:hAnsi="Times New Roman" w:cs="Times New Roman"/>
          <w:szCs w:val="24"/>
          <w:lang w:val="en-US"/>
        </w:rPr>
      </w:pPr>
      <w:r w:rsidRPr="00D92BCF">
        <w:rPr>
          <w:rFonts w:ascii="Times New Roman" w:hAnsi="Times New Roman" w:cs="Times New Roman"/>
          <w:szCs w:val="24"/>
          <w:lang w:val="en-US"/>
        </w:rPr>
        <w:t xml:space="preserve">Since our study aims to examine domestic institutional investors at a fund level, there are some limitations regarding to data availability. The Securities and Exchange Commission of Thailand (SEC) normally publishes fund reports twice a year, which are half-year and annual reports. The six-month time horizon raises an inaccuracy issue in capturing any sentiment </w:t>
      </w:r>
      <w:r w:rsidRPr="00D92BCF">
        <w:rPr>
          <w:rFonts w:ascii="Times New Roman" w:hAnsi="Times New Roman" w:cs="Times New Roman"/>
          <w:szCs w:val="24"/>
          <w:lang w:val="en-US"/>
        </w:rPr>
        <w:lastRenderedPageBreak/>
        <w:t>effects occurred. Fortunately,</w:t>
      </w:r>
      <w:r>
        <w:rPr>
          <w:rFonts w:ascii="Times New Roman" w:hAnsi="Times New Roman" w:cs="Times New Roman"/>
          <w:szCs w:val="24"/>
          <w:lang w:val="en-US"/>
        </w:rPr>
        <w:t xml:space="preserve"> </w:t>
      </w:r>
      <w:r w:rsidRPr="00D92BCF">
        <w:rPr>
          <w:rFonts w:ascii="Times New Roman" w:hAnsi="Times New Roman" w:cs="Times New Roman"/>
          <w:szCs w:val="24"/>
          <w:lang w:val="en-US"/>
        </w:rPr>
        <w:t xml:space="preserve">quarterly reports have been recently available via Application Programming Interface (API) from the SEC’s website since 2016. By choosing the more frequent data (quarterly), this study </w:t>
      </w:r>
      <w:proofErr w:type="gramStart"/>
      <w:r w:rsidRPr="00D92BCF">
        <w:rPr>
          <w:rFonts w:ascii="Times New Roman" w:hAnsi="Times New Roman" w:cs="Times New Roman"/>
          <w:szCs w:val="24"/>
          <w:lang w:val="en-US"/>
        </w:rPr>
        <w:t>has to</w:t>
      </w:r>
      <w:proofErr w:type="gramEnd"/>
      <w:r w:rsidRPr="00D92BCF">
        <w:rPr>
          <w:rFonts w:ascii="Times New Roman" w:hAnsi="Times New Roman" w:cs="Times New Roman"/>
          <w:szCs w:val="24"/>
          <w:lang w:val="en-US"/>
        </w:rPr>
        <w:t xml:space="preserve"> trade off with the narrower time period of study (4th quarter of 2016 to 3rd quarter of 2019).</w:t>
      </w:r>
    </w:p>
    <w:p w14:paraId="34994017" w14:textId="36887064" w:rsidR="00F756ED" w:rsidRDefault="00B564B3" w:rsidP="00095138">
      <w:pPr>
        <w:spacing w:afterLines="50" w:after="120"/>
        <w:ind w:firstLine="567"/>
        <w:jc w:val="both"/>
        <w:rPr>
          <w:rFonts w:ascii="Times New Roman" w:hAnsi="Times New Roman" w:cs="Times New Roman"/>
          <w:color w:val="000000" w:themeColor="text1"/>
          <w:szCs w:val="36"/>
        </w:rPr>
      </w:pPr>
      <w:r w:rsidRPr="00B564B3">
        <w:rPr>
          <w:rFonts w:ascii="Times New Roman" w:hAnsi="Times New Roman" w:cs="Times New Roman"/>
          <w:color w:val="000000" w:themeColor="text1"/>
          <w:szCs w:val="36"/>
        </w:rPr>
        <w:t xml:space="preserve">There were 24 asset-management companies and more than 1,838 mutual funds at the end of 2019. We classify fund types by the nature of their information that was registered with the SEC. This research focused focuses on only two types of funds which are equity fund and mixed fund. Only 883 funds meet the criteria. Furthermore, we exclude index funds, sector funds, ETFs (Exchange Traded Funds), fund of funds and other passive funds since the change of their portfolio are </w:t>
      </w:r>
      <w:r>
        <w:rPr>
          <w:rFonts w:ascii="Times New Roman" w:hAnsi="Times New Roman" w:cs="Times New Roman"/>
          <w:color w:val="000000" w:themeColor="text1"/>
          <w:szCs w:val="36"/>
          <w:lang w:val="en-US"/>
        </w:rPr>
        <w:t>limited by the strictly policy</w:t>
      </w:r>
      <w:r w:rsidRPr="00B564B3">
        <w:rPr>
          <w:rFonts w:ascii="Times New Roman" w:hAnsi="Times New Roman" w:cs="Times New Roman"/>
          <w:color w:val="000000" w:themeColor="text1"/>
          <w:szCs w:val="36"/>
        </w:rPr>
        <w:t xml:space="preserve">. There are 710 active funds left in the pool. We also impose </w:t>
      </w:r>
      <w:r>
        <w:rPr>
          <w:rFonts w:ascii="Times New Roman" w:hAnsi="Times New Roman" w:cs="Times New Roman"/>
          <w:color w:val="000000" w:themeColor="text1"/>
          <w:szCs w:val="36"/>
          <w:lang w:val="en-US"/>
        </w:rPr>
        <w:t>a</w:t>
      </w:r>
      <w:r w:rsidRPr="00B564B3">
        <w:rPr>
          <w:rFonts w:ascii="Times New Roman" w:hAnsi="Times New Roman" w:cs="Times New Roman"/>
          <w:color w:val="000000" w:themeColor="text1"/>
          <w:szCs w:val="36"/>
        </w:rPr>
        <w:t>nother condition is that the funds must own hold at least one Thai stock and hold any Thai stocks for more than two consecutive quarters. Therefore, the 384 funds shall consist of 252 equity funds and 132 mixed funds, remained remain in our final sample.</w:t>
      </w:r>
    </w:p>
    <w:p w14:paraId="0249BDC4" w14:textId="08270440" w:rsidR="00095138" w:rsidRPr="00D11FDF" w:rsidRDefault="00B564B3" w:rsidP="00D11FDF">
      <w:pPr>
        <w:spacing w:afterLines="50" w:after="120"/>
        <w:ind w:firstLine="567"/>
        <w:jc w:val="both"/>
        <w:rPr>
          <w:rFonts w:ascii="Times New Roman" w:hAnsi="Times New Roman" w:cs="Times New Roman"/>
          <w:color w:val="000000" w:themeColor="text1"/>
          <w:szCs w:val="36"/>
        </w:rPr>
      </w:pPr>
      <w:r w:rsidRPr="00B564B3">
        <w:rPr>
          <w:rFonts w:ascii="Times New Roman" w:hAnsi="Times New Roman" w:cs="Times New Roman"/>
          <w:color w:val="000000" w:themeColor="text1"/>
          <w:szCs w:val="36"/>
        </w:rPr>
        <w:t xml:space="preserve">We follow De Vault et al. (2019) to construct the “domestic institutional demand shock in risky stocks” factor as fund’s behavior proxy. The volatility of daily return is represented the risk level. We define domestic institutional investors active-equity funds and active-mixed funds. We divided all the stocks that held by 384 funds into 3 groups by its volatility, i.e., high, low, and </w:t>
      </w:r>
      <w:r w:rsidR="00304C9E">
        <w:rPr>
          <w:rFonts w:ascii="Times New Roman" w:hAnsi="Times New Roman" w:cs="Times New Roman"/>
          <w:color w:val="000000" w:themeColor="text1"/>
          <w:szCs w:val="36"/>
          <w:lang w:val="en-US"/>
        </w:rPr>
        <w:t>neutral</w:t>
      </w:r>
      <w:r w:rsidRPr="00B564B3">
        <w:rPr>
          <w:rFonts w:ascii="Times New Roman" w:hAnsi="Times New Roman" w:cs="Times New Roman"/>
          <w:color w:val="000000" w:themeColor="text1"/>
          <w:szCs w:val="36"/>
        </w:rPr>
        <w:t>. Demand shock in risky stocks defined as the different between the high-vola</w:t>
      </w:r>
      <w:r w:rsidR="00D11FDF">
        <w:rPr>
          <w:rFonts w:ascii="Times New Roman" w:hAnsi="Times New Roman" w:cs="Times New Roman"/>
          <w:color w:val="000000" w:themeColor="text1"/>
          <w:szCs w:val="36"/>
          <w:lang w:val="en-US"/>
        </w:rPr>
        <w:t>tility</w:t>
      </w:r>
      <w:r w:rsidRPr="00B564B3">
        <w:rPr>
          <w:rFonts w:ascii="Times New Roman" w:hAnsi="Times New Roman" w:cs="Times New Roman"/>
          <w:color w:val="000000" w:themeColor="text1"/>
          <w:szCs w:val="36"/>
        </w:rPr>
        <w:t xml:space="preserve"> and the low-vola</w:t>
      </w:r>
      <w:r w:rsidR="00D11FDF">
        <w:rPr>
          <w:rFonts w:ascii="Times New Roman" w:hAnsi="Times New Roman" w:cs="Times New Roman"/>
          <w:color w:val="000000" w:themeColor="text1"/>
          <w:szCs w:val="36"/>
          <w:lang w:val="en-US"/>
        </w:rPr>
        <w:t>tility</w:t>
      </w:r>
      <w:r w:rsidRPr="00B564B3">
        <w:rPr>
          <w:rFonts w:ascii="Times New Roman" w:hAnsi="Times New Roman" w:cs="Times New Roman"/>
          <w:color w:val="000000" w:themeColor="text1"/>
          <w:szCs w:val="36"/>
        </w:rPr>
        <w:t xml:space="preserve"> group. In line with De Valut et al. (2019), we find</w:t>
      </w:r>
      <w:r w:rsidR="00D11FDF">
        <w:rPr>
          <w:rFonts w:ascii="Times New Roman" w:hAnsi="Times New Roman" w:cs="Times New Roman"/>
          <w:color w:val="000000" w:themeColor="text1"/>
          <w:szCs w:val="36"/>
          <w:lang w:val="en-US"/>
        </w:rPr>
        <w:t xml:space="preserve"> </w:t>
      </w:r>
      <w:r w:rsidRPr="00B564B3">
        <w:rPr>
          <w:rFonts w:ascii="Times New Roman" w:hAnsi="Times New Roman" w:cs="Times New Roman"/>
          <w:color w:val="000000" w:themeColor="text1"/>
          <w:szCs w:val="36"/>
        </w:rPr>
        <w:t>that domestic institutional investors’ trading behavior toward high-vola</w:t>
      </w:r>
      <w:r w:rsidR="00D11FDF">
        <w:rPr>
          <w:rFonts w:ascii="Times New Roman" w:hAnsi="Times New Roman" w:cs="Times New Roman"/>
          <w:color w:val="000000" w:themeColor="text1"/>
          <w:szCs w:val="36"/>
          <w:lang w:val="en-US"/>
        </w:rPr>
        <w:t>tility</w:t>
      </w:r>
      <w:r w:rsidRPr="00B564B3">
        <w:rPr>
          <w:rFonts w:ascii="Times New Roman" w:hAnsi="Times New Roman" w:cs="Times New Roman"/>
          <w:color w:val="000000" w:themeColor="text1"/>
          <w:szCs w:val="36"/>
        </w:rPr>
        <w:t xml:space="preserve"> stocks is positive correlated with the change of ISI. However, we  do not observe any correlation between low-vola stocks and the ISI. Moreover, there is no correlation between the demand shock of risk stocks and the change of ISI which is inconsistence to De Vault et al.’s (2019) suggestion. At this point, we can conclude that their actions may differ based on risk level of the stocks. We aware that correlation does not explain the cause and the effect of the relationship. We, further, tested the Granger-causality effects since domestic institutional investors may be the cause of the change of ISI the same as foreign investors. We document two-way Granger-causal between domestic institutional investors’ trading behavior and the change of ISI. Their trading behavior make the market sentiment changes. At the same time, their trading decision also affect by the market sentiment. Our last test to confirm our finding is not spurious relationship is the cointegration test. The result supports a concrete relationship between the two.</w:t>
      </w:r>
    </w:p>
    <w:p w14:paraId="7ABC4A86" w14:textId="7CBCBFE1" w:rsidR="00095138" w:rsidRPr="0050718D" w:rsidRDefault="00095138" w:rsidP="0016790B">
      <w:pPr>
        <w:spacing w:afterLines="150" w:after="360"/>
        <w:ind w:firstLine="567"/>
        <w:jc w:val="both"/>
        <w:rPr>
          <w:rFonts w:ascii="Times New Roman" w:hAnsi="Times New Roman" w:cs="Times New Roman"/>
          <w:szCs w:val="24"/>
          <w:lang w:val="en-US"/>
        </w:rPr>
      </w:pPr>
      <w:r w:rsidRPr="0050718D">
        <w:rPr>
          <w:rFonts w:ascii="Times New Roman" w:hAnsi="Times New Roman" w:cs="Times New Roman"/>
          <w:szCs w:val="24"/>
          <w:lang w:val="en-US"/>
        </w:rPr>
        <w:t xml:space="preserve">Lastly, since we found the relationship between the ISI and domestic institutional investors’ trading behavior, according to the result from both Baker and </w:t>
      </w:r>
      <w:proofErr w:type="spellStart"/>
      <w:r w:rsidRPr="0050718D">
        <w:rPr>
          <w:rFonts w:ascii="Times New Roman" w:hAnsi="Times New Roman" w:cs="Times New Roman"/>
          <w:szCs w:val="24"/>
          <w:lang w:val="en-US"/>
        </w:rPr>
        <w:t>Wurgler</w:t>
      </w:r>
      <w:proofErr w:type="spellEnd"/>
      <w:r w:rsidRPr="0050718D">
        <w:rPr>
          <w:rFonts w:ascii="Times New Roman" w:hAnsi="Times New Roman" w:cs="Times New Roman"/>
          <w:szCs w:val="24"/>
          <w:lang w:val="en-US"/>
        </w:rPr>
        <w:t xml:space="preserve"> (2006) and </w:t>
      </w:r>
      <w:proofErr w:type="spellStart"/>
      <w:r w:rsidRPr="0050718D">
        <w:rPr>
          <w:rFonts w:ascii="Times New Roman" w:hAnsi="Times New Roman" w:cs="Times New Roman"/>
          <w:szCs w:val="24"/>
          <w:lang w:val="en-US"/>
        </w:rPr>
        <w:t>Chuthanondha</w:t>
      </w:r>
      <w:proofErr w:type="spellEnd"/>
      <w:r w:rsidRPr="0050718D">
        <w:rPr>
          <w:rFonts w:ascii="Times New Roman" w:hAnsi="Times New Roman" w:cs="Times New Roman"/>
          <w:szCs w:val="24"/>
          <w:lang w:val="en-US"/>
        </w:rPr>
        <w:t xml:space="preserve"> et al., (2015) that the sentiment index can predict stocks return. Then, does their trading behavior forecast Thailand stock market return? We used </w:t>
      </w:r>
      <w:proofErr w:type="spellStart"/>
      <w:r w:rsidRPr="0050718D">
        <w:rPr>
          <w:rFonts w:ascii="Times New Roman" w:hAnsi="Times New Roman" w:cs="Times New Roman"/>
          <w:szCs w:val="24"/>
          <w:lang w:val="en-US"/>
        </w:rPr>
        <w:t>Chuthanondha</w:t>
      </w:r>
      <w:proofErr w:type="spellEnd"/>
      <w:r w:rsidRPr="0050718D">
        <w:rPr>
          <w:rFonts w:ascii="Times New Roman" w:hAnsi="Times New Roman" w:cs="Times New Roman"/>
          <w:szCs w:val="24"/>
          <w:lang w:val="en-US"/>
        </w:rPr>
        <w:t xml:space="preserve"> et al.’s, (2015) equation to test our behavioral factor, demand shock on risky stocks. When they bought high-vola</w:t>
      </w:r>
      <w:r w:rsidR="00F64A7B">
        <w:rPr>
          <w:rFonts w:ascii="Times New Roman" w:hAnsi="Times New Roman" w:cs="Times New Roman"/>
          <w:szCs w:val="24"/>
          <w:lang w:val="en-US"/>
        </w:rPr>
        <w:t>tility</w:t>
      </w:r>
      <w:r w:rsidRPr="0050718D">
        <w:rPr>
          <w:rFonts w:ascii="Times New Roman" w:hAnsi="Times New Roman" w:cs="Times New Roman"/>
          <w:szCs w:val="24"/>
          <w:lang w:val="en-US"/>
        </w:rPr>
        <w:t xml:space="preserve"> stocks more than low-vola</w:t>
      </w:r>
      <w:r w:rsidR="00F64A7B">
        <w:rPr>
          <w:rFonts w:ascii="Times New Roman" w:hAnsi="Times New Roman" w:cs="Times New Roman"/>
          <w:szCs w:val="24"/>
          <w:lang w:val="en-US"/>
        </w:rPr>
        <w:t>tility</w:t>
      </w:r>
      <w:r w:rsidRPr="0050718D">
        <w:rPr>
          <w:rFonts w:ascii="Times New Roman" w:hAnsi="Times New Roman" w:cs="Times New Roman"/>
          <w:szCs w:val="24"/>
          <w:lang w:val="en-US"/>
        </w:rPr>
        <w:t xml:space="preserve"> stocks then the excess return is going to decline in the next period.</w:t>
      </w:r>
    </w:p>
    <w:p w14:paraId="10FFA441" w14:textId="75AB7353" w:rsidR="00C27254" w:rsidRPr="0050718D" w:rsidRDefault="006F374E" w:rsidP="00A4640C">
      <w:pPr>
        <w:pStyle w:val="Heading1"/>
        <w:numPr>
          <w:ilvl w:val="0"/>
          <w:numId w:val="2"/>
        </w:numPr>
        <w:ind w:left="567" w:hanging="567"/>
        <w:rPr>
          <w:rFonts w:ascii="Times New Roman" w:hAnsi="Times New Roman" w:cs="Times New Roman"/>
          <w:lang w:val="en-US"/>
        </w:rPr>
      </w:pPr>
      <w:r>
        <w:rPr>
          <w:rFonts w:ascii="Times New Roman" w:hAnsi="Times New Roman" w:cs="Times New Roman"/>
          <w:lang w:val="en-US"/>
        </w:rPr>
        <w:t>Literature reviews</w:t>
      </w:r>
    </w:p>
    <w:p w14:paraId="101F28EE" w14:textId="316C1A82" w:rsidR="0084019B" w:rsidRDefault="00D11FDF" w:rsidP="001A109B">
      <w:pPr>
        <w:spacing w:afterLines="50" w:after="120"/>
        <w:jc w:val="both"/>
        <w:rPr>
          <w:rFonts w:ascii="Times New Roman" w:hAnsi="Times New Roman" w:cs="Times New Roman"/>
          <w:szCs w:val="24"/>
          <w:lang w:val="en-US"/>
        </w:rPr>
      </w:pPr>
      <w:r w:rsidRPr="00D11FDF">
        <w:rPr>
          <w:rFonts w:ascii="Times New Roman" w:hAnsi="Times New Roman" w:cs="Times New Roman"/>
          <w:szCs w:val="24"/>
          <w:lang w:val="en-US"/>
        </w:rPr>
        <w:t>In an Efficient Market Hypothesis regime, assets are always traded at their fair value. Even though there are some noise traders who don’t use an available information to evaluate the assets price, the market is still efficient given that these noise traders are minority (</w:t>
      </w:r>
      <w:proofErr w:type="spellStart"/>
      <w:r w:rsidRPr="00D11FDF">
        <w:rPr>
          <w:rFonts w:ascii="Times New Roman" w:hAnsi="Times New Roman" w:cs="Times New Roman"/>
          <w:szCs w:val="24"/>
          <w:lang w:val="en-US"/>
        </w:rPr>
        <w:t>Fama</w:t>
      </w:r>
      <w:proofErr w:type="spellEnd"/>
      <w:r w:rsidRPr="00D11FDF">
        <w:rPr>
          <w:rFonts w:ascii="Times New Roman" w:hAnsi="Times New Roman" w:cs="Times New Roman"/>
          <w:szCs w:val="24"/>
          <w:lang w:val="en-US"/>
        </w:rPr>
        <w:t>, 1970). Moreover, there are arbitragers who step in to take the benefit of these asset mispricing.</w:t>
      </w:r>
    </w:p>
    <w:p w14:paraId="1B41BF47" w14:textId="5C2B3D31" w:rsidR="00D11FDF" w:rsidRDefault="00D11FDF" w:rsidP="00D11FDF">
      <w:pPr>
        <w:spacing w:afterLines="50" w:after="120"/>
        <w:ind w:firstLine="567"/>
        <w:jc w:val="both"/>
        <w:rPr>
          <w:rFonts w:ascii="Times New Roman" w:hAnsi="Times New Roman" w:cs="Times New Roman"/>
          <w:szCs w:val="24"/>
          <w:lang w:val="en-US"/>
        </w:rPr>
      </w:pPr>
      <w:r w:rsidRPr="00D11FDF">
        <w:rPr>
          <w:rFonts w:ascii="Times New Roman" w:hAnsi="Times New Roman" w:cs="Times New Roman"/>
          <w:szCs w:val="24"/>
          <w:lang w:val="en-US"/>
        </w:rPr>
        <w:t xml:space="preserve">On the other hand, Tversky and Kahneman (1974) suggest that when people </w:t>
      </w:r>
      <w:proofErr w:type="gramStart"/>
      <w:r w:rsidRPr="00D11FDF">
        <w:rPr>
          <w:rFonts w:ascii="Times New Roman" w:hAnsi="Times New Roman" w:cs="Times New Roman"/>
          <w:szCs w:val="24"/>
          <w:lang w:val="en-US"/>
        </w:rPr>
        <w:t>have to</w:t>
      </w:r>
      <w:proofErr w:type="gramEnd"/>
      <w:r w:rsidRPr="00D11FDF">
        <w:rPr>
          <w:rFonts w:ascii="Times New Roman" w:hAnsi="Times New Roman" w:cs="Times New Roman"/>
          <w:szCs w:val="24"/>
          <w:lang w:val="en-US"/>
        </w:rPr>
        <w:t xml:space="preserve"> make their decisions under uncertain events, their beliefs and past experiences affect their decision-makings. Moreover, Kahneman and Tversky (1979) find the behavioral of loss </w:t>
      </w:r>
      <w:r w:rsidRPr="00D11FDF">
        <w:rPr>
          <w:rFonts w:ascii="Times New Roman" w:hAnsi="Times New Roman" w:cs="Times New Roman"/>
          <w:szCs w:val="24"/>
          <w:lang w:val="en-US"/>
        </w:rPr>
        <w:lastRenderedPageBreak/>
        <w:t xml:space="preserve">aversion which point out the differentiate of the satisfaction between gains and losses. Given the same amount of loss and gain, investors’ utility reduces with a higher magnitude than when it increases from the gain. Because of the limit of arbitrage, the arbitrage process is too risky and too costly (Shleifer et al., 1997). Thus, rational investor can not properly arbitrage, and the assets price are not traded at their fair value. Moreover, an over arbitraging against noise traders make the arbitrager have less rationality and more sensitive to sentiment. When investors are driven by their sentiment, they tend to misjudge future cash flow and cause the mispricing (De </w:t>
      </w:r>
      <w:proofErr w:type="spellStart"/>
      <w:r w:rsidRPr="00D11FDF">
        <w:rPr>
          <w:rFonts w:ascii="Times New Roman" w:hAnsi="Times New Roman" w:cs="Times New Roman"/>
          <w:szCs w:val="24"/>
          <w:lang w:val="en-US"/>
        </w:rPr>
        <w:t>Bount</w:t>
      </w:r>
      <w:proofErr w:type="spellEnd"/>
      <w:r w:rsidRPr="00D11FDF">
        <w:rPr>
          <w:rFonts w:ascii="Times New Roman" w:hAnsi="Times New Roman" w:cs="Times New Roman"/>
          <w:szCs w:val="24"/>
          <w:lang w:val="en-US"/>
        </w:rPr>
        <w:t xml:space="preserve"> et al., 1990). Hence, irrational investors exist, and their action affect stocks price.</w:t>
      </w:r>
    </w:p>
    <w:p w14:paraId="0A88E218" w14:textId="5972F87F" w:rsidR="001072FC" w:rsidRDefault="008B7F66" w:rsidP="008B7F66">
      <w:pPr>
        <w:spacing w:afterLines="50" w:after="120"/>
        <w:ind w:firstLine="567"/>
        <w:jc w:val="both"/>
        <w:rPr>
          <w:rFonts w:ascii="Times New Roman" w:hAnsi="Times New Roman" w:cs="Times New Roman"/>
          <w:szCs w:val="24"/>
          <w:lang w:val="en-US"/>
        </w:rPr>
      </w:pPr>
      <w:r w:rsidRPr="008B7F66">
        <w:rPr>
          <w:rFonts w:ascii="Times New Roman" w:hAnsi="Times New Roman" w:cs="Times New Roman"/>
          <w:szCs w:val="24"/>
          <w:lang w:val="en-US"/>
        </w:rPr>
        <w:t>Conventional theory addressed that sentiment traders or irrational investors are retail investors. Most of them lack knowledge or accessibility to information as other groups of investor</w:t>
      </w:r>
      <w:r w:rsidR="008E06CE">
        <w:rPr>
          <w:rFonts w:ascii="Times New Roman" w:hAnsi="Times New Roman" w:cs="Times New Roman"/>
          <w:szCs w:val="24"/>
          <w:lang w:val="en-US"/>
        </w:rPr>
        <w:t>s</w:t>
      </w:r>
      <w:r w:rsidRPr="008B7F66">
        <w:rPr>
          <w:rFonts w:ascii="Times New Roman" w:hAnsi="Times New Roman" w:cs="Times New Roman"/>
          <w:szCs w:val="24"/>
          <w:lang w:val="en-US"/>
        </w:rPr>
        <w:t xml:space="preserve">. Lee et al., (1991) report that the change of the closed-end fund discount is related to the change of retail investors’ sentiment level. When small stocks perform well, the closed-end fund discount rate is getting smaller. The discounts are low when the retail investors are optimistic about future returns, and high when retail investors are pessimistic. </w:t>
      </w:r>
      <w:proofErr w:type="spellStart"/>
      <w:r w:rsidRPr="008B7F66">
        <w:rPr>
          <w:rFonts w:ascii="Times New Roman" w:hAnsi="Times New Roman" w:cs="Times New Roman"/>
          <w:szCs w:val="24"/>
          <w:lang w:val="en-US"/>
        </w:rPr>
        <w:t>Odean</w:t>
      </w:r>
      <w:proofErr w:type="spellEnd"/>
      <w:r w:rsidRPr="008B7F66">
        <w:rPr>
          <w:rFonts w:ascii="Times New Roman" w:hAnsi="Times New Roman" w:cs="Times New Roman"/>
          <w:szCs w:val="24"/>
          <w:lang w:val="en-US"/>
        </w:rPr>
        <w:t xml:space="preserve"> (1998) find that retail investors tend to hold an unrealize loss positions because they believe that their stocks will perform well in futures. In the other hand, they tend to realize profit too early. Moreover, Barber and </w:t>
      </w:r>
      <w:proofErr w:type="spellStart"/>
      <w:r w:rsidRPr="008B7F66">
        <w:rPr>
          <w:rFonts w:ascii="Times New Roman" w:hAnsi="Times New Roman" w:cs="Times New Roman"/>
          <w:szCs w:val="24"/>
          <w:lang w:val="en-US"/>
        </w:rPr>
        <w:t>Odean</w:t>
      </w:r>
      <w:proofErr w:type="spellEnd"/>
      <w:r w:rsidRPr="008B7F66">
        <w:rPr>
          <w:rFonts w:ascii="Times New Roman" w:hAnsi="Times New Roman" w:cs="Times New Roman"/>
          <w:szCs w:val="24"/>
          <w:lang w:val="en-US"/>
        </w:rPr>
        <w:t xml:space="preserve"> (1998) find that retail investors are overconfidence. They are overtrading which make their wealth decrease because of trading fees. Baker and </w:t>
      </w:r>
      <w:proofErr w:type="spellStart"/>
      <w:r w:rsidRPr="008B7F66">
        <w:rPr>
          <w:rFonts w:ascii="Times New Roman" w:hAnsi="Times New Roman" w:cs="Times New Roman"/>
          <w:szCs w:val="24"/>
          <w:lang w:val="en-US"/>
        </w:rPr>
        <w:t>Wurgler</w:t>
      </w:r>
      <w:proofErr w:type="spellEnd"/>
      <w:r w:rsidRPr="008B7F66">
        <w:rPr>
          <w:rFonts w:ascii="Times New Roman" w:hAnsi="Times New Roman" w:cs="Times New Roman"/>
          <w:szCs w:val="24"/>
          <w:lang w:val="en-US"/>
        </w:rPr>
        <w:t xml:space="preserve"> (2006) who invented the most widely known composite investor sentiment index suggest that retail investors are sensitive to the change of the sentiment. The small stocks, young stocks, high volatility stocks, unprofitable stocks, non-dividend-paying stocks, extreme growth stocks, and distressed stocks get relatively high returns when the sentiment level at the beginning of the period is lower than at the ending. In the other hand, these stocks get a relatively low returns when the sentiment is relatively high at the beginning of the period. </w:t>
      </w:r>
      <w:proofErr w:type="gramStart"/>
      <w:r w:rsidRPr="008B7F66">
        <w:rPr>
          <w:rFonts w:ascii="Times New Roman" w:hAnsi="Times New Roman" w:cs="Times New Roman"/>
          <w:szCs w:val="24"/>
          <w:lang w:val="en-US"/>
        </w:rPr>
        <w:t>Due to the fact that</w:t>
      </w:r>
      <w:proofErr w:type="gramEnd"/>
      <w:r w:rsidRPr="008B7F66">
        <w:rPr>
          <w:rFonts w:ascii="Times New Roman" w:hAnsi="Times New Roman" w:cs="Times New Roman"/>
          <w:szCs w:val="24"/>
          <w:lang w:val="en-US"/>
        </w:rPr>
        <w:t xml:space="preserve"> the majority owner of these categories of stocks are retail investors thus they are affected by the sentiment.</w:t>
      </w:r>
    </w:p>
    <w:p w14:paraId="14991469" w14:textId="621D5377" w:rsidR="008B7F66" w:rsidRDefault="008B7F66" w:rsidP="008B7F66">
      <w:pPr>
        <w:spacing w:afterLines="50" w:after="120"/>
        <w:ind w:firstLine="567"/>
        <w:jc w:val="both"/>
        <w:rPr>
          <w:rFonts w:ascii="Times New Roman" w:hAnsi="Times New Roman" w:cs="Times New Roman"/>
          <w:szCs w:val="24"/>
          <w:lang w:val="en-US"/>
        </w:rPr>
      </w:pPr>
      <w:r w:rsidRPr="008B7F66">
        <w:rPr>
          <w:rFonts w:ascii="Times New Roman" w:hAnsi="Times New Roman" w:cs="Times New Roman"/>
          <w:szCs w:val="24"/>
          <w:lang w:val="en-US"/>
        </w:rPr>
        <w:t xml:space="preserve">Institutional investors, on the other hand, are rational investor since they access to as much information and have knowledge to process an information correctly. However, some studies document the relationship between institutional investors and the sentiment. </w:t>
      </w:r>
      <w:proofErr w:type="spellStart"/>
      <w:r w:rsidRPr="008B7F66">
        <w:rPr>
          <w:rFonts w:ascii="Times New Roman" w:hAnsi="Times New Roman" w:cs="Times New Roman"/>
          <w:szCs w:val="24"/>
          <w:lang w:val="en-US"/>
        </w:rPr>
        <w:t>Brunnermeier</w:t>
      </w:r>
      <w:proofErr w:type="spellEnd"/>
      <w:r w:rsidRPr="008B7F66">
        <w:rPr>
          <w:rFonts w:ascii="Times New Roman" w:hAnsi="Times New Roman" w:cs="Times New Roman"/>
          <w:szCs w:val="24"/>
          <w:lang w:val="en-US"/>
        </w:rPr>
        <w:t xml:space="preserve"> and Nagel (2004) find that hedge funds, which are non-retail investor, play an important role in the financial bubble in 2000. They invested heavily in technology stocks, which they somehow had incredibly sold them before the prices fell. According to </w:t>
      </w:r>
      <w:proofErr w:type="spellStart"/>
      <w:r w:rsidRPr="008B7F66">
        <w:rPr>
          <w:rFonts w:ascii="Times New Roman" w:hAnsi="Times New Roman" w:cs="Times New Roman"/>
          <w:szCs w:val="24"/>
          <w:lang w:val="en-US"/>
        </w:rPr>
        <w:t>Brunnermeier</w:t>
      </w:r>
      <w:proofErr w:type="spellEnd"/>
      <w:r w:rsidRPr="008B7F66">
        <w:rPr>
          <w:rFonts w:ascii="Times New Roman" w:hAnsi="Times New Roman" w:cs="Times New Roman"/>
          <w:szCs w:val="24"/>
          <w:lang w:val="en-US"/>
        </w:rPr>
        <w:t xml:space="preserve"> and Nagel, hedge funds’ trading behavior was caused by two reasons: first, they could predict the market sentiment; and second, arbitrage was harder and more expensive than riding the bubble. It seemed that they logically traded by using sentiment as one of the decision factors. Later, De Vault et al. (2019) show that institutional investors, who are also non-retail, trade based on sentiment by buying high-risk stocks when the sentiment index is raising. They also introduced the “demand shock in risky assets (stocks)” factor which captures institutional investors’ trading behavior. The evidence supporting such a new factor was strong because the factor was examined with a variety of sentiment proxies (e.g., sentiment index by Baker and </w:t>
      </w:r>
      <w:proofErr w:type="spellStart"/>
      <w:r w:rsidRPr="008B7F66">
        <w:rPr>
          <w:rFonts w:ascii="Times New Roman" w:hAnsi="Times New Roman" w:cs="Times New Roman"/>
          <w:szCs w:val="24"/>
          <w:lang w:val="en-US"/>
        </w:rPr>
        <w:t>Wurgler</w:t>
      </w:r>
      <w:proofErr w:type="spellEnd"/>
      <w:r w:rsidRPr="008B7F66">
        <w:rPr>
          <w:rFonts w:ascii="Times New Roman" w:hAnsi="Times New Roman" w:cs="Times New Roman"/>
          <w:szCs w:val="24"/>
          <w:lang w:val="en-US"/>
        </w:rPr>
        <w:t xml:space="preserve"> (2006), VIX index, economic factors, customer confidence, mutual fund and venture capital flows and American association of individual investors sentiment).</w:t>
      </w:r>
    </w:p>
    <w:p w14:paraId="31FC3029" w14:textId="3CA215EC" w:rsidR="009C41DD" w:rsidRPr="0050718D" w:rsidRDefault="008B7F66" w:rsidP="009403C5">
      <w:pPr>
        <w:spacing w:afterLines="150" w:after="360"/>
        <w:ind w:firstLine="567"/>
        <w:jc w:val="both"/>
        <w:rPr>
          <w:rFonts w:ascii="Times New Roman" w:hAnsi="Times New Roman" w:cs="Times New Roman"/>
          <w:szCs w:val="24"/>
          <w:lang w:val="en-US"/>
        </w:rPr>
      </w:pPr>
      <w:r w:rsidRPr="008B7F66">
        <w:rPr>
          <w:rFonts w:ascii="Times New Roman" w:hAnsi="Times New Roman" w:cs="Times New Roman"/>
          <w:szCs w:val="24"/>
          <w:lang w:val="en-US"/>
        </w:rPr>
        <w:t xml:space="preserve">The investor sentiment theory does not get much attention in Thailand since there are a few of studies. </w:t>
      </w:r>
      <w:proofErr w:type="spellStart"/>
      <w:r w:rsidRPr="008B7F66">
        <w:rPr>
          <w:rFonts w:ascii="Times New Roman" w:hAnsi="Times New Roman" w:cs="Times New Roman"/>
          <w:szCs w:val="24"/>
          <w:lang w:val="en-US"/>
        </w:rPr>
        <w:t>Phongluangtham</w:t>
      </w:r>
      <w:proofErr w:type="spellEnd"/>
      <w:r w:rsidRPr="008B7F66">
        <w:rPr>
          <w:rFonts w:ascii="Times New Roman" w:hAnsi="Times New Roman" w:cs="Times New Roman"/>
          <w:szCs w:val="24"/>
          <w:lang w:val="en-US"/>
        </w:rPr>
        <w:t xml:space="preserve"> (2014) find that retail investors are related to the sentiment. They tend to buy more stocks when they are optimistic in the period of a bull market. The macro economic factors are used as a sentiment proxy i.e., unexpected inflation, manufacturing product index, unemployment rate, and the difference between 10-years and 1-year government bond yield. By following Baker and </w:t>
      </w:r>
      <w:proofErr w:type="spellStart"/>
      <w:r w:rsidRPr="008B7F66">
        <w:rPr>
          <w:rFonts w:ascii="Times New Roman" w:hAnsi="Times New Roman" w:cs="Times New Roman"/>
          <w:szCs w:val="24"/>
          <w:lang w:val="en-US"/>
        </w:rPr>
        <w:t>Wurgler</w:t>
      </w:r>
      <w:proofErr w:type="spellEnd"/>
      <w:r w:rsidRPr="008B7F66">
        <w:rPr>
          <w:rFonts w:ascii="Times New Roman" w:hAnsi="Times New Roman" w:cs="Times New Roman"/>
          <w:szCs w:val="24"/>
          <w:lang w:val="en-US"/>
        </w:rPr>
        <w:t xml:space="preserve"> (2006) methodology, </w:t>
      </w:r>
      <w:proofErr w:type="spellStart"/>
      <w:r w:rsidRPr="008B7F66">
        <w:rPr>
          <w:rFonts w:ascii="Times New Roman" w:hAnsi="Times New Roman" w:cs="Times New Roman"/>
          <w:szCs w:val="24"/>
          <w:lang w:val="en-US"/>
        </w:rPr>
        <w:t>Chuthanondha</w:t>
      </w:r>
      <w:proofErr w:type="spellEnd"/>
      <w:r w:rsidRPr="008B7F66">
        <w:rPr>
          <w:rFonts w:ascii="Times New Roman" w:hAnsi="Times New Roman" w:cs="Times New Roman"/>
          <w:szCs w:val="24"/>
          <w:lang w:val="en-US"/>
        </w:rPr>
        <w:t xml:space="preserve"> et al., (2015) constructed the ISI in Thailand. They test many potential investor sentiment </w:t>
      </w:r>
      <w:r w:rsidRPr="008B7F66">
        <w:rPr>
          <w:rFonts w:ascii="Times New Roman" w:hAnsi="Times New Roman" w:cs="Times New Roman"/>
          <w:szCs w:val="24"/>
          <w:lang w:val="en-US"/>
        </w:rPr>
        <w:lastRenderedPageBreak/>
        <w:t xml:space="preserve">proxies, i.e., six proxies introduced by Baker and </w:t>
      </w:r>
      <w:proofErr w:type="spellStart"/>
      <w:r w:rsidRPr="008B7F66">
        <w:rPr>
          <w:rFonts w:ascii="Times New Roman" w:hAnsi="Times New Roman" w:cs="Times New Roman"/>
          <w:szCs w:val="24"/>
          <w:lang w:val="en-US"/>
        </w:rPr>
        <w:t>Wurgler</w:t>
      </w:r>
      <w:proofErr w:type="spellEnd"/>
      <w:r w:rsidRPr="008B7F66">
        <w:rPr>
          <w:rFonts w:ascii="Times New Roman" w:hAnsi="Times New Roman" w:cs="Times New Roman"/>
          <w:szCs w:val="24"/>
          <w:lang w:val="en-US"/>
        </w:rPr>
        <w:t xml:space="preserve"> (2006), volatility premium, consumer confidence index by Lemmon &amp; </w:t>
      </w:r>
      <w:proofErr w:type="spellStart"/>
      <w:r w:rsidRPr="008B7F66">
        <w:rPr>
          <w:rFonts w:ascii="Times New Roman" w:hAnsi="Times New Roman" w:cs="Times New Roman"/>
          <w:szCs w:val="24"/>
          <w:lang w:val="en-US"/>
        </w:rPr>
        <w:t>Portniaguina</w:t>
      </w:r>
      <w:proofErr w:type="spellEnd"/>
      <w:r w:rsidRPr="008B7F66">
        <w:rPr>
          <w:rFonts w:ascii="Times New Roman" w:hAnsi="Times New Roman" w:cs="Times New Roman"/>
          <w:szCs w:val="24"/>
          <w:lang w:val="en-US"/>
        </w:rPr>
        <w:t xml:space="preserve"> (2006), retail investor trades, foreign investor trades, long-short future contract ratio, trade value turnover, and number of stocks in cash balance account. Only four factors are consisted in the index, of which three are the factors suggested by Baker and </w:t>
      </w:r>
      <w:proofErr w:type="spellStart"/>
      <w:r w:rsidRPr="008B7F66">
        <w:rPr>
          <w:rFonts w:ascii="Times New Roman" w:hAnsi="Times New Roman" w:cs="Times New Roman"/>
          <w:szCs w:val="24"/>
          <w:lang w:val="en-US"/>
        </w:rPr>
        <w:t>Wurgler</w:t>
      </w:r>
      <w:proofErr w:type="spellEnd"/>
      <w:r w:rsidRPr="008B7F66">
        <w:rPr>
          <w:rFonts w:ascii="Times New Roman" w:hAnsi="Times New Roman" w:cs="Times New Roman"/>
          <w:szCs w:val="24"/>
          <w:lang w:val="en-US"/>
        </w:rPr>
        <w:t xml:space="preserve"> (2006) which are number of IPOs, shares turnover, and total share of equity issue in total equity and debt issue. The last factor that was newly proposed, is the ratio of foreign investors’ net buy value and total trading value. Foreign investors held the second largest trading value proportion in Thailand stock market</w:t>
      </w:r>
      <w:r w:rsidR="009403C5">
        <w:rPr>
          <w:rFonts w:ascii="Times New Roman" w:hAnsi="Times New Roman" w:cs="Times New Roman"/>
          <w:szCs w:val="24"/>
          <w:lang w:val="en-US"/>
        </w:rPr>
        <w:t xml:space="preserve"> and their trade size is massive</w:t>
      </w:r>
      <w:r w:rsidRPr="008B7F66">
        <w:rPr>
          <w:rFonts w:ascii="Times New Roman" w:hAnsi="Times New Roman" w:cs="Times New Roman"/>
          <w:szCs w:val="24"/>
          <w:lang w:val="en-US"/>
        </w:rPr>
        <w:t>, that’s why their action affects market sentiment. Residual regression was also used to eliminate business cycle effects. The principal component analysis explain</w:t>
      </w:r>
      <w:r w:rsidR="009403C5">
        <w:rPr>
          <w:rFonts w:ascii="Times New Roman" w:hAnsi="Times New Roman" w:cs="Times New Roman"/>
          <w:szCs w:val="24"/>
          <w:lang w:val="en-US"/>
        </w:rPr>
        <w:t>s</w:t>
      </w:r>
      <w:r w:rsidRPr="008B7F66">
        <w:rPr>
          <w:rFonts w:ascii="Times New Roman" w:hAnsi="Times New Roman" w:cs="Times New Roman"/>
          <w:szCs w:val="24"/>
          <w:lang w:val="en-US"/>
        </w:rPr>
        <w:t xml:space="preserve"> 23 percent of the variables. The ISI explains an uptrend of SET index better than a downtrend. Moreover, The ISI explains </w:t>
      </w:r>
      <w:proofErr w:type="spellStart"/>
      <w:r w:rsidRPr="008B7F66">
        <w:rPr>
          <w:rFonts w:ascii="Times New Roman" w:hAnsi="Times New Roman" w:cs="Times New Roman"/>
          <w:szCs w:val="24"/>
          <w:lang w:val="en-US"/>
        </w:rPr>
        <w:t>mai</w:t>
      </w:r>
      <w:proofErr w:type="spellEnd"/>
      <w:r w:rsidRPr="008B7F66">
        <w:rPr>
          <w:rFonts w:ascii="Times New Roman" w:hAnsi="Times New Roman" w:cs="Times New Roman"/>
          <w:szCs w:val="24"/>
          <w:lang w:val="en-US"/>
        </w:rPr>
        <w:t xml:space="preserve"> index better than SET index (There are two stocks markets in Thailand which are SET</w:t>
      </w:r>
      <w:r w:rsidR="009403C5">
        <w:rPr>
          <w:rFonts w:ascii="Times New Roman" w:hAnsi="Times New Roman" w:cs="Times New Roman"/>
          <w:szCs w:val="24"/>
          <w:lang w:val="en-US"/>
        </w:rPr>
        <w:t xml:space="preserve"> </w:t>
      </w:r>
      <w:r w:rsidRPr="008B7F66">
        <w:rPr>
          <w:rFonts w:ascii="Times New Roman" w:hAnsi="Times New Roman" w:cs="Times New Roman"/>
          <w:szCs w:val="24"/>
          <w:lang w:val="en-US"/>
        </w:rPr>
        <w:t xml:space="preserve">and </w:t>
      </w:r>
      <w:proofErr w:type="spellStart"/>
      <w:r w:rsidRPr="008B7F66">
        <w:rPr>
          <w:rFonts w:ascii="Times New Roman" w:hAnsi="Times New Roman" w:cs="Times New Roman"/>
          <w:szCs w:val="24"/>
          <w:lang w:val="en-US"/>
        </w:rPr>
        <w:t>mai</w:t>
      </w:r>
      <w:proofErr w:type="spellEnd"/>
      <w:r w:rsidRPr="008B7F66">
        <w:rPr>
          <w:rFonts w:ascii="Times New Roman" w:hAnsi="Times New Roman" w:cs="Times New Roman"/>
          <w:szCs w:val="24"/>
          <w:lang w:val="en-US"/>
        </w:rPr>
        <w:t xml:space="preserve">) which is corresponding with the Baker and </w:t>
      </w:r>
      <w:proofErr w:type="spellStart"/>
      <w:r w:rsidRPr="008B7F66">
        <w:rPr>
          <w:rFonts w:ascii="Times New Roman" w:hAnsi="Times New Roman" w:cs="Times New Roman"/>
          <w:szCs w:val="24"/>
          <w:lang w:val="en-US"/>
        </w:rPr>
        <w:t>Wurgler</w:t>
      </w:r>
      <w:proofErr w:type="spellEnd"/>
      <w:r w:rsidRPr="008B7F66">
        <w:rPr>
          <w:rFonts w:ascii="Times New Roman" w:hAnsi="Times New Roman" w:cs="Times New Roman"/>
          <w:szCs w:val="24"/>
          <w:lang w:val="en-US"/>
        </w:rPr>
        <w:t xml:space="preserve"> (2006)’s conclusion that the sentiment index explains small and risky stocks better than large and low-risk stocks.</w:t>
      </w:r>
    </w:p>
    <w:p w14:paraId="500BE924" w14:textId="5DC140C1" w:rsidR="0016790B" w:rsidRPr="0016790B" w:rsidRDefault="0016790B" w:rsidP="00A4640C">
      <w:pPr>
        <w:pStyle w:val="Heading1"/>
        <w:numPr>
          <w:ilvl w:val="0"/>
          <w:numId w:val="2"/>
        </w:numPr>
        <w:ind w:left="567" w:hanging="567"/>
        <w:rPr>
          <w:rFonts w:ascii="Times New Roman" w:hAnsi="Times New Roman" w:cs="Times New Roman"/>
          <w:lang w:val="en-US"/>
        </w:rPr>
      </w:pPr>
      <w:r>
        <w:rPr>
          <w:rFonts w:ascii="Times New Roman" w:hAnsi="Times New Roman" w:cs="Times New Roman"/>
          <w:lang w:val="en-US"/>
        </w:rPr>
        <w:t>Methodology</w:t>
      </w:r>
    </w:p>
    <w:p w14:paraId="4D20AE8B" w14:textId="3442F5D8" w:rsidR="0016790B" w:rsidRPr="0077214D" w:rsidRDefault="0016790B" w:rsidP="00A4640C">
      <w:pPr>
        <w:pStyle w:val="ListParagraph"/>
        <w:numPr>
          <w:ilvl w:val="1"/>
          <w:numId w:val="3"/>
        </w:numPr>
        <w:spacing w:afterLines="50" w:after="120"/>
        <w:ind w:left="567" w:hanging="567"/>
        <w:rPr>
          <w:rFonts w:ascii="Times New Roman" w:hAnsi="Times New Roman" w:cs="Times New Roman"/>
          <w:b/>
          <w:bCs/>
          <w:szCs w:val="22"/>
          <w:lang w:val="en-US"/>
        </w:rPr>
      </w:pPr>
      <w:r w:rsidRPr="0077214D">
        <w:rPr>
          <w:rFonts w:ascii="Times New Roman" w:hAnsi="Times New Roman" w:cs="Times New Roman"/>
          <w:b/>
          <w:bCs/>
          <w:szCs w:val="22"/>
          <w:lang w:val="en-US"/>
        </w:rPr>
        <w:t>Research questions</w:t>
      </w:r>
    </w:p>
    <w:p w14:paraId="76B4C65D" w14:textId="57AA6D55" w:rsidR="0011365B" w:rsidRDefault="0011365B" w:rsidP="0016790B">
      <w:pPr>
        <w:spacing w:afterLines="50" w:after="120"/>
        <w:jc w:val="both"/>
        <w:rPr>
          <w:rFonts w:ascii="Times New Roman" w:hAnsi="Times New Roman" w:cs="Times New Roman"/>
          <w:lang w:val="en-US"/>
        </w:rPr>
      </w:pPr>
      <w:r w:rsidRPr="0011365B">
        <w:rPr>
          <w:rFonts w:ascii="Times New Roman" w:hAnsi="Times New Roman" w:cs="Times New Roman"/>
          <w:lang w:val="en-US"/>
        </w:rPr>
        <w:t>Traditional behavioral finance conclud</w:t>
      </w:r>
      <w:r w:rsidR="00747AD0">
        <w:rPr>
          <w:rFonts w:ascii="Times New Roman" w:hAnsi="Times New Roman" w:cs="Times New Roman"/>
          <w:lang w:val="en-US"/>
        </w:rPr>
        <w:t>e</w:t>
      </w:r>
      <w:r w:rsidRPr="0011365B">
        <w:rPr>
          <w:rFonts w:ascii="Times New Roman" w:hAnsi="Times New Roman" w:cs="Times New Roman"/>
          <w:lang w:val="en-US"/>
        </w:rPr>
        <w:t xml:space="preserve"> that retail investors are sensitive to the change of sentiment (Lee et al., 1991; Baker &amp; </w:t>
      </w:r>
      <w:proofErr w:type="spellStart"/>
      <w:r w:rsidRPr="0011365B">
        <w:rPr>
          <w:rFonts w:ascii="Times New Roman" w:hAnsi="Times New Roman" w:cs="Times New Roman"/>
          <w:lang w:val="en-US"/>
        </w:rPr>
        <w:t>Wurgler</w:t>
      </w:r>
      <w:proofErr w:type="spellEnd"/>
      <w:r w:rsidRPr="0011365B">
        <w:rPr>
          <w:rFonts w:ascii="Times New Roman" w:hAnsi="Times New Roman" w:cs="Times New Roman"/>
          <w:lang w:val="en-US"/>
        </w:rPr>
        <w:t xml:space="preserve">, 2007). In Thailand, </w:t>
      </w:r>
      <w:proofErr w:type="spellStart"/>
      <w:r w:rsidRPr="0011365B">
        <w:rPr>
          <w:rFonts w:ascii="Times New Roman" w:hAnsi="Times New Roman" w:cs="Times New Roman"/>
          <w:lang w:val="en-US"/>
        </w:rPr>
        <w:t>Phongluangtham’s</w:t>
      </w:r>
      <w:proofErr w:type="spellEnd"/>
      <w:r w:rsidRPr="0011365B">
        <w:rPr>
          <w:rFonts w:ascii="Times New Roman" w:hAnsi="Times New Roman" w:cs="Times New Roman"/>
          <w:lang w:val="en-US"/>
        </w:rPr>
        <w:t xml:space="preserve"> (2014) conclude that the result is identical regardless the factors are economic or sentiment. Foreign investors always play an important role in an emerging stock market. </w:t>
      </w:r>
      <w:proofErr w:type="spellStart"/>
      <w:r w:rsidRPr="0011365B">
        <w:rPr>
          <w:rFonts w:ascii="Times New Roman" w:hAnsi="Times New Roman" w:cs="Times New Roman"/>
          <w:lang w:val="en-US"/>
        </w:rPr>
        <w:t>Chuthanondha</w:t>
      </w:r>
      <w:proofErr w:type="spellEnd"/>
      <w:r w:rsidRPr="0011365B">
        <w:rPr>
          <w:rFonts w:ascii="Times New Roman" w:hAnsi="Times New Roman" w:cs="Times New Roman"/>
          <w:lang w:val="en-US"/>
        </w:rPr>
        <w:t xml:space="preserve"> et al. (2015) find that foreign investors play a significant role by being not only the second largest trading proportion in the market, but also be a sentiment driver too. With the recent finding from De Vault et al., (2019), institutional investors were the one who trade on sentiment, not retail investors. An interesting question is whether Domestic institutional investors in Thailand behave as De Vault et al.’s, (2019) conclusion or not.</w:t>
      </w:r>
    </w:p>
    <w:p w14:paraId="27F87368" w14:textId="392B3602" w:rsidR="0099220F" w:rsidRPr="0050718D" w:rsidRDefault="0099220F" w:rsidP="0099220F">
      <w:pPr>
        <w:spacing w:afterLines="50" w:after="120"/>
        <w:ind w:firstLine="720"/>
        <w:jc w:val="both"/>
        <w:rPr>
          <w:rFonts w:ascii="Times New Roman" w:hAnsi="Times New Roman" w:cs="Times New Roman"/>
          <w:lang w:val="en-US"/>
        </w:rPr>
      </w:pPr>
      <w:r w:rsidRPr="0050718D">
        <w:rPr>
          <w:rFonts w:ascii="Times New Roman" w:hAnsi="Times New Roman" w:cs="Times New Roman"/>
          <w:lang w:val="en-US"/>
        </w:rPr>
        <w:t xml:space="preserve">Our objective is to understand local institutional investors’ trading behavior represented by </w:t>
      </w:r>
      <w:r>
        <w:rPr>
          <w:rFonts w:ascii="Times New Roman" w:hAnsi="Times New Roman" w:cs="Times New Roman"/>
          <w:lang w:val="en-US"/>
        </w:rPr>
        <w:t xml:space="preserve">mutual funds which investment policy are focus on equity and mixed financial assets. </w:t>
      </w:r>
      <w:r w:rsidRPr="0050718D">
        <w:rPr>
          <w:rFonts w:ascii="Times New Roman" w:hAnsi="Times New Roman" w:cs="Times New Roman"/>
          <w:lang w:val="en-US"/>
        </w:rPr>
        <w:t>We</w:t>
      </w:r>
      <w:r>
        <w:rPr>
          <w:rFonts w:ascii="Times New Roman" w:hAnsi="Times New Roman" w:cs="Times New Roman"/>
          <w:lang w:val="en-US"/>
        </w:rPr>
        <w:t xml:space="preserve"> use both aggregate and individual fund data. We explore</w:t>
      </w:r>
      <w:r w:rsidRPr="0050718D">
        <w:rPr>
          <w:rFonts w:ascii="Times New Roman" w:hAnsi="Times New Roman" w:cs="Times New Roman"/>
          <w:lang w:val="en-US"/>
        </w:rPr>
        <w:t xml:space="preserve"> </w:t>
      </w:r>
      <w:r>
        <w:rPr>
          <w:rFonts w:ascii="Times New Roman" w:hAnsi="Times New Roman" w:cs="Times New Roman"/>
          <w:lang w:val="en-US"/>
        </w:rPr>
        <w:t xml:space="preserve">aggregate </w:t>
      </w:r>
      <w:r w:rsidRPr="0050718D">
        <w:rPr>
          <w:rFonts w:ascii="Times New Roman" w:hAnsi="Times New Roman" w:cs="Times New Roman"/>
          <w:lang w:val="en-US"/>
        </w:rPr>
        <w:t xml:space="preserve">data </w:t>
      </w:r>
      <w:r>
        <w:rPr>
          <w:rFonts w:ascii="Times New Roman" w:hAnsi="Times New Roman" w:cs="Times New Roman"/>
          <w:lang w:val="en-US"/>
        </w:rPr>
        <w:t xml:space="preserve">by starting on </w:t>
      </w:r>
      <w:r w:rsidRPr="0050718D">
        <w:rPr>
          <w:rFonts w:ascii="Times New Roman" w:hAnsi="Times New Roman" w:cs="Times New Roman"/>
          <w:lang w:val="en-US"/>
        </w:rPr>
        <w:t xml:space="preserve">a simple but meaningful </w:t>
      </w:r>
      <w:r w:rsidR="00F36930">
        <w:rPr>
          <w:rFonts w:ascii="Times New Roman" w:hAnsi="Times New Roman" w:cs="Times New Roman"/>
          <w:lang w:val="en-US"/>
        </w:rPr>
        <w:t>dataset</w:t>
      </w:r>
      <w:r w:rsidRPr="0050718D">
        <w:rPr>
          <w:rFonts w:ascii="Times New Roman" w:hAnsi="Times New Roman" w:cs="Times New Roman"/>
          <w:lang w:val="en-US"/>
        </w:rPr>
        <w:t>, the net trading value ratio. Our first hypothesis</w:t>
      </w:r>
      <w:r w:rsidRPr="0050718D">
        <w:rPr>
          <w:rFonts w:ascii="Times New Roman" w:hAnsi="Times New Roman" w:cs="Times New Roman"/>
        </w:rPr>
        <w:t>, based on Chuthanondha et al., (2015), examine which type</w:t>
      </w:r>
      <w:r>
        <w:rPr>
          <w:rFonts w:ascii="Times New Roman" w:hAnsi="Times New Roman" w:cs="Times New Roman"/>
        </w:rPr>
        <w:t>s</w:t>
      </w:r>
      <w:r w:rsidRPr="0050718D">
        <w:rPr>
          <w:rFonts w:ascii="Times New Roman" w:hAnsi="Times New Roman" w:cs="Times New Roman"/>
        </w:rPr>
        <w:t xml:space="preserve"> of investor</w:t>
      </w:r>
      <w:r w:rsidR="008E06CE">
        <w:rPr>
          <w:rFonts w:ascii="Times New Roman" w:hAnsi="Times New Roman" w:cs="Times New Roman"/>
          <w:lang w:val="en-US"/>
        </w:rPr>
        <w:t>s</w:t>
      </w:r>
      <w:r w:rsidRPr="0050718D">
        <w:rPr>
          <w:rFonts w:ascii="Times New Roman" w:hAnsi="Times New Roman" w:cs="Times New Roman"/>
        </w:rPr>
        <w:t xml:space="preserve"> in Thai stock markets</w:t>
      </w:r>
      <w:r>
        <w:rPr>
          <w:rFonts w:ascii="Times New Roman" w:hAnsi="Times New Roman" w:cs="Times New Roman"/>
        </w:rPr>
        <w:t xml:space="preserve"> is correlated</w:t>
      </w:r>
      <w:r>
        <w:rPr>
          <w:rFonts w:ascii="Times New Roman" w:hAnsi="Times New Roman" w:cs="Times New Roman"/>
          <w:lang w:val="en-US"/>
        </w:rPr>
        <w:t xml:space="preserve"> </w:t>
      </w:r>
      <w:r w:rsidRPr="0050718D">
        <w:rPr>
          <w:rFonts w:ascii="Times New Roman" w:hAnsi="Times New Roman" w:cs="Times New Roman"/>
        </w:rPr>
        <w:t xml:space="preserve">with </w:t>
      </w:r>
      <w:r>
        <w:rPr>
          <w:rFonts w:ascii="Times New Roman" w:hAnsi="Times New Roman" w:cs="Times New Roman"/>
        </w:rPr>
        <w:t xml:space="preserve">the </w:t>
      </w:r>
      <w:r w:rsidRPr="0050718D">
        <w:rPr>
          <w:rFonts w:ascii="Times New Roman" w:hAnsi="Times New Roman" w:cs="Times New Roman"/>
        </w:rPr>
        <w:t xml:space="preserve">sentiment index. </w:t>
      </w:r>
      <w:r w:rsidRPr="0050718D">
        <w:rPr>
          <w:rFonts w:ascii="Times New Roman" w:hAnsi="Times New Roman" w:cs="Times New Roman"/>
          <w:szCs w:val="22"/>
        </w:rPr>
        <w:t xml:space="preserve">There are four </w:t>
      </w:r>
      <w:r w:rsidRPr="0050718D">
        <w:rPr>
          <w:rFonts w:ascii="Times New Roman" w:hAnsi="Times New Roman" w:cs="Times New Roman"/>
          <w:szCs w:val="22"/>
          <w:lang w:val="en-US"/>
        </w:rPr>
        <w:t xml:space="preserve">main </w:t>
      </w:r>
      <w:r w:rsidRPr="0050718D">
        <w:rPr>
          <w:rFonts w:ascii="Times New Roman" w:hAnsi="Times New Roman" w:cs="Times New Roman"/>
          <w:szCs w:val="22"/>
        </w:rPr>
        <w:t>types of investors in Thailand stock markets, including domestic retail investor</w:t>
      </w:r>
      <w:r w:rsidRPr="0050718D">
        <w:rPr>
          <w:rFonts w:ascii="Times New Roman" w:hAnsi="Times New Roman" w:cs="Times New Roman"/>
          <w:szCs w:val="22"/>
          <w:lang w:val="en-US"/>
        </w:rPr>
        <w:t>s</w:t>
      </w:r>
      <w:r w:rsidRPr="0050718D">
        <w:rPr>
          <w:rFonts w:ascii="Times New Roman" w:hAnsi="Times New Roman" w:cs="Times New Roman"/>
          <w:szCs w:val="22"/>
        </w:rPr>
        <w:t>, domestic institutional investor</w:t>
      </w:r>
      <w:r w:rsidRPr="0050718D">
        <w:rPr>
          <w:rFonts w:ascii="Times New Roman" w:hAnsi="Times New Roman" w:cs="Times New Roman"/>
          <w:szCs w:val="22"/>
          <w:lang w:val="en-US"/>
        </w:rPr>
        <w:t>s</w:t>
      </w:r>
      <w:r w:rsidRPr="0050718D">
        <w:rPr>
          <w:rFonts w:ascii="Times New Roman" w:hAnsi="Times New Roman" w:cs="Times New Roman"/>
          <w:szCs w:val="22"/>
        </w:rPr>
        <w:t xml:space="preserve">, </w:t>
      </w:r>
      <w:r w:rsidRPr="0050718D">
        <w:rPr>
          <w:rFonts w:ascii="Times New Roman" w:hAnsi="Times New Roman" w:cs="Times New Roman"/>
          <w:szCs w:val="22"/>
          <w:lang w:val="en-US"/>
        </w:rPr>
        <w:t xml:space="preserve">domestic </w:t>
      </w:r>
      <w:r w:rsidRPr="0050718D">
        <w:rPr>
          <w:rFonts w:ascii="Times New Roman" w:hAnsi="Times New Roman" w:cs="Times New Roman"/>
          <w:szCs w:val="22"/>
        </w:rPr>
        <w:t>proprietary trader</w:t>
      </w:r>
      <w:r w:rsidRPr="0050718D">
        <w:rPr>
          <w:rFonts w:ascii="Times New Roman" w:hAnsi="Times New Roman" w:cs="Times New Roman"/>
          <w:szCs w:val="22"/>
          <w:lang w:val="en-US"/>
        </w:rPr>
        <w:t xml:space="preserve">s, </w:t>
      </w:r>
      <w:r w:rsidRPr="0050718D">
        <w:rPr>
          <w:rFonts w:ascii="Times New Roman" w:hAnsi="Times New Roman" w:cs="Times New Roman"/>
          <w:szCs w:val="22"/>
        </w:rPr>
        <w:t>and</w:t>
      </w:r>
      <w:r w:rsidRPr="0050718D">
        <w:rPr>
          <w:rFonts w:ascii="Times New Roman" w:hAnsi="Times New Roman" w:cs="Times New Roman"/>
          <w:szCs w:val="22"/>
          <w:lang w:val="en-US"/>
        </w:rPr>
        <w:t xml:space="preserve"> foreign investors.</w:t>
      </w:r>
      <w:r w:rsidRPr="0050718D">
        <w:rPr>
          <w:rFonts w:ascii="Times New Roman" w:hAnsi="Times New Roman" w:cs="Times New Roman"/>
          <w:szCs w:val="22"/>
        </w:rPr>
        <w:t xml:space="preserve"> </w:t>
      </w:r>
      <w:r>
        <w:rPr>
          <w:rFonts w:ascii="Times New Roman" w:hAnsi="Times New Roman" w:cs="Times New Roman"/>
          <w:lang w:val="en-US"/>
        </w:rPr>
        <w:t xml:space="preserve"> </w:t>
      </w:r>
    </w:p>
    <w:p w14:paraId="7E1795D5" w14:textId="40C36A49" w:rsidR="0016790B" w:rsidRPr="0050718D" w:rsidRDefault="0016790B" w:rsidP="0016790B">
      <w:pPr>
        <w:spacing w:afterLines="50" w:after="120"/>
        <w:jc w:val="both"/>
        <w:rPr>
          <w:rFonts w:ascii="Times New Roman" w:hAnsi="Times New Roman" w:cs="Times New Roman"/>
        </w:rPr>
      </w:pPr>
      <w:r w:rsidRPr="0050718D">
        <w:rPr>
          <w:rFonts w:ascii="Times New Roman" w:hAnsi="Times New Roman" w:cs="Times New Roman"/>
        </w:rPr>
        <w:t xml:space="preserve">Hypothesis 1: </w:t>
      </w:r>
      <w:r w:rsidRPr="0050718D">
        <w:rPr>
          <w:rFonts w:ascii="Times New Roman" w:hAnsi="Times New Roman" w:cs="Times New Roman"/>
          <w:lang w:val="en-US"/>
        </w:rPr>
        <w:t>There is no relationship between</w:t>
      </w:r>
      <w:r w:rsidR="00620FEB">
        <w:rPr>
          <w:rFonts w:ascii="Times New Roman" w:hAnsi="Times New Roman" w:cs="Times New Roman"/>
          <w:lang w:val="en-US"/>
        </w:rPr>
        <w:t xml:space="preserve"> net</w:t>
      </w:r>
      <w:r w:rsidRPr="0050718D">
        <w:rPr>
          <w:rFonts w:ascii="Times New Roman" w:hAnsi="Times New Roman" w:cs="Times New Roman"/>
          <w:lang w:val="en-US"/>
        </w:rPr>
        <w:t xml:space="preserve"> investors’ trading value</w:t>
      </w:r>
      <w:r w:rsidR="00620FEB">
        <w:rPr>
          <w:rFonts w:ascii="Times New Roman" w:hAnsi="Times New Roman" w:cs="Times New Roman"/>
          <w:lang w:val="en-US"/>
        </w:rPr>
        <w:t xml:space="preserve"> ratio</w:t>
      </w:r>
      <w:r w:rsidRPr="0050718D">
        <w:rPr>
          <w:rFonts w:ascii="Times New Roman" w:hAnsi="Times New Roman" w:cs="Times New Roman"/>
          <w:lang w:val="en-US"/>
        </w:rPr>
        <w:t xml:space="preserve"> and the </w:t>
      </w:r>
      <w:r w:rsidR="00620FEB">
        <w:rPr>
          <w:rFonts w:ascii="Times New Roman" w:hAnsi="Times New Roman" w:cs="Times New Roman"/>
          <w:lang w:val="en-US"/>
        </w:rPr>
        <w:t xml:space="preserve">change of </w:t>
      </w:r>
      <w:r w:rsidRPr="0050718D">
        <w:rPr>
          <w:rFonts w:ascii="Times New Roman" w:hAnsi="Times New Roman" w:cs="Times New Roman"/>
          <w:lang w:val="en-US"/>
        </w:rPr>
        <w:t>ISI</w:t>
      </w:r>
      <w:r w:rsidR="00620FEB">
        <w:rPr>
          <w:rFonts w:ascii="Times New Roman" w:hAnsi="Times New Roman" w:cs="Times New Roman"/>
          <w:lang w:val="en-US"/>
        </w:rPr>
        <w:t>.</w:t>
      </w:r>
      <w:r w:rsidRPr="0050718D">
        <w:rPr>
          <w:rFonts w:ascii="Times New Roman" w:hAnsi="Times New Roman" w:cs="Times New Roman"/>
        </w:rPr>
        <w:t xml:space="preserve"> </w:t>
      </w:r>
    </w:p>
    <w:p w14:paraId="69DC07B6" w14:textId="5C3F9A83" w:rsidR="0016790B" w:rsidRPr="0050718D" w:rsidRDefault="0016790B" w:rsidP="0016790B">
      <w:pPr>
        <w:spacing w:afterLines="50" w:after="120"/>
        <w:ind w:firstLine="567"/>
        <w:jc w:val="both"/>
        <w:rPr>
          <w:rFonts w:ascii="Times New Roman" w:hAnsi="Times New Roman" w:cs="Times New Roman"/>
        </w:rPr>
      </w:pPr>
      <w:r w:rsidRPr="0050718D">
        <w:rPr>
          <w:rFonts w:ascii="Times New Roman" w:hAnsi="Times New Roman" w:cs="Times New Roman"/>
          <w:szCs w:val="22"/>
          <w:lang w:val="en-US"/>
        </w:rPr>
        <w:t xml:space="preserve">Second </w:t>
      </w:r>
      <w:r w:rsidRPr="0050718D">
        <w:rPr>
          <w:rFonts w:ascii="Times New Roman" w:hAnsi="Times New Roman" w:cs="Times New Roman"/>
          <w:szCs w:val="22"/>
        </w:rPr>
        <w:t xml:space="preserve">hypothesis examines </w:t>
      </w:r>
      <w:r w:rsidR="0099220F">
        <w:rPr>
          <w:rFonts w:ascii="Times New Roman" w:hAnsi="Times New Roman" w:cs="Times New Roman"/>
          <w:szCs w:val="22"/>
          <w:lang w:val="en-US"/>
        </w:rPr>
        <w:t>further</w:t>
      </w:r>
      <w:r w:rsidRPr="0050718D">
        <w:rPr>
          <w:rFonts w:ascii="Times New Roman" w:hAnsi="Times New Roman" w:cs="Times New Roman"/>
          <w:szCs w:val="22"/>
        </w:rPr>
        <w:t xml:space="preserve"> </w:t>
      </w:r>
      <w:r w:rsidRPr="0050718D">
        <w:rPr>
          <w:rFonts w:ascii="Times New Roman" w:hAnsi="Times New Roman" w:cs="Times New Roman"/>
          <w:szCs w:val="22"/>
          <w:lang w:val="en-US"/>
        </w:rPr>
        <w:t>about</w:t>
      </w:r>
      <w:r w:rsidRPr="0050718D">
        <w:rPr>
          <w:rFonts w:ascii="Times New Roman" w:hAnsi="Times New Roman" w:cs="Times New Roman"/>
          <w:szCs w:val="22"/>
        </w:rPr>
        <w:t xml:space="preserve"> trading behavior</w:t>
      </w:r>
      <w:r w:rsidRPr="0050718D">
        <w:rPr>
          <w:rFonts w:ascii="Times New Roman" w:hAnsi="Times New Roman" w:cs="Times New Roman"/>
          <w:szCs w:val="22"/>
          <w:lang w:val="en-US"/>
        </w:rPr>
        <w:t xml:space="preserve"> of domestic institutional investors</w:t>
      </w:r>
      <w:r w:rsidRPr="0050718D">
        <w:rPr>
          <w:rFonts w:ascii="Times New Roman" w:hAnsi="Times New Roman" w:cs="Times New Roman"/>
          <w:szCs w:val="22"/>
        </w:rPr>
        <w:t xml:space="preserve">. As we discussed </w:t>
      </w:r>
      <w:r w:rsidRPr="0050718D">
        <w:rPr>
          <w:rFonts w:ascii="Times New Roman" w:hAnsi="Times New Roman" w:cs="Times New Roman"/>
          <w:szCs w:val="22"/>
          <w:lang w:val="en-US"/>
        </w:rPr>
        <w:t>earlier</w:t>
      </w:r>
      <w:r w:rsidRPr="0050718D">
        <w:rPr>
          <w:rFonts w:ascii="Times New Roman" w:hAnsi="Times New Roman" w:cs="Times New Roman"/>
          <w:szCs w:val="22"/>
        </w:rPr>
        <w:t xml:space="preserve">, this study would only focus on active equity funds and active mixed funds. Active fund managers are human being with decisions that could be influenced by changes in market sentiment. Following the methodology devised by </w:t>
      </w:r>
      <w:r w:rsidRPr="0050718D">
        <w:rPr>
          <w:rFonts w:ascii="Times New Roman" w:hAnsi="Times New Roman" w:cs="Times New Roman"/>
        </w:rPr>
        <w:t>De Vault et al., (2019), the change in ownership level of every stock in a fund’s portfolio is constructed to capture overall trading patterns. As Baker and Wurgler (2006) suggested, the risk profile of a stock also affects the decisions of fund managers due to changes in their sentiment. So, we divided the stocks into 3 groups based on their 90-days daily return volatility. Their trading behavior is defined as the average change in ownership level. We then examine the correlation between the change in ownership level of each group and the change of the ISI.</w:t>
      </w:r>
    </w:p>
    <w:p w14:paraId="3920B5BF" w14:textId="436C15A2" w:rsidR="0016790B" w:rsidRPr="0050718D" w:rsidRDefault="0016790B" w:rsidP="0016790B">
      <w:pPr>
        <w:spacing w:afterLines="50" w:after="120"/>
        <w:jc w:val="both"/>
        <w:rPr>
          <w:rFonts w:ascii="Times New Roman" w:hAnsi="Times New Roman" w:cs="Times New Roman"/>
        </w:rPr>
      </w:pPr>
      <w:r w:rsidRPr="0050718D">
        <w:rPr>
          <w:rFonts w:ascii="Times New Roman" w:hAnsi="Times New Roman" w:cs="Times New Roman"/>
        </w:rPr>
        <w:lastRenderedPageBreak/>
        <w:t xml:space="preserve">Hypothesis 2: </w:t>
      </w:r>
      <w:r w:rsidR="0099220F">
        <w:rPr>
          <w:rFonts w:ascii="Times New Roman" w:hAnsi="Times New Roman" w:cs="Times New Roman"/>
          <w:lang w:val="en-US"/>
        </w:rPr>
        <w:t>There is no relationship</w:t>
      </w:r>
      <w:r w:rsidRPr="0050718D">
        <w:rPr>
          <w:rFonts w:ascii="Times New Roman" w:hAnsi="Times New Roman" w:cs="Times New Roman"/>
        </w:rPr>
        <w:t xml:space="preserve"> between the average change in ownership level and the change of the ISI.  </w:t>
      </w:r>
    </w:p>
    <w:p w14:paraId="36E9380E" w14:textId="2B6EF9D6" w:rsidR="0016790B" w:rsidRPr="0050718D" w:rsidRDefault="0016790B" w:rsidP="0016790B">
      <w:pPr>
        <w:spacing w:afterLines="50" w:after="120"/>
        <w:ind w:firstLine="567"/>
        <w:jc w:val="both"/>
        <w:rPr>
          <w:rFonts w:ascii="Times New Roman" w:hAnsi="Times New Roman" w:cs="Times New Roman"/>
        </w:rPr>
      </w:pPr>
      <w:r w:rsidRPr="0050718D">
        <w:rPr>
          <w:rFonts w:ascii="Times New Roman" w:hAnsi="Times New Roman" w:cs="Times New Roman"/>
          <w:szCs w:val="22"/>
        </w:rPr>
        <w:t xml:space="preserve">As an emerging market, both foreign and institutional investors significantly influence the market. Since </w:t>
      </w:r>
      <w:r w:rsidRPr="0050718D">
        <w:rPr>
          <w:rFonts w:ascii="Times New Roman" w:hAnsi="Times New Roman" w:cs="Times New Roman"/>
        </w:rPr>
        <w:t xml:space="preserve">Chuthanondha et al., (2015) show the evidence that foreign investors </w:t>
      </w:r>
      <w:r w:rsidR="0099220F">
        <w:rPr>
          <w:rFonts w:ascii="Times New Roman" w:hAnsi="Times New Roman" w:cs="Times New Roman"/>
          <w:lang w:val="en-US"/>
        </w:rPr>
        <w:t xml:space="preserve">have </w:t>
      </w:r>
      <w:r w:rsidRPr="0050718D">
        <w:rPr>
          <w:rFonts w:ascii="Times New Roman" w:hAnsi="Times New Roman" w:cs="Times New Roman"/>
        </w:rPr>
        <w:t>an influence on Th</w:t>
      </w:r>
      <w:r w:rsidR="00E870DF">
        <w:rPr>
          <w:rFonts w:ascii="Times New Roman" w:hAnsi="Times New Roman" w:cs="Times New Roman"/>
          <w:lang w:val="en-US"/>
        </w:rPr>
        <w:t>ai</w:t>
      </w:r>
      <w:r w:rsidRPr="0050718D">
        <w:rPr>
          <w:rFonts w:ascii="Times New Roman" w:hAnsi="Times New Roman" w:cs="Times New Roman"/>
        </w:rPr>
        <w:t xml:space="preserve"> market sentiment. The question is whether domestic institutional investors also have an influence on market sentiment if there were a relationship between trading behavior and the ISI according to Hypothesis 2, what kind of the relationship would it be? </w:t>
      </w:r>
      <w:r w:rsidRPr="0050718D">
        <w:rPr>
          <w:rFonts w:ascii="Times New Roman" w:hAnsi="Times New Roman" w:cs="Times New Roman"/>
          <w:szCs w:val="22"/>
        </w:rPr>
        <w:t xml:space="preserve">Do domestic institutional investors influence the market sentiment? And are they influenced by the sentiment at the same time? A causality test is used to explain the cause and the effect of such a relationship. This hypothesis therefore examines the relationship between the </w:t>
      </w:r>
      <w:r w:rsidRPr="0050718D">
        <w:rPr>
          <w:rFonts w:ascii="Times New Roman" w:hAnsi="Times New Roman" w:cs="Times New Roman"/>
        </w:rPr>
        <w:t>change in ownership level of each stock volatility group</w:t>
      </w:r>
      <w:r w:rsidRPr="0050718D">
        <w:rPr>
          <w:rFonts w:ascii="Times New Roman" w:hAnsi="Times New Roman" w:cs="Times New Roman"/>
          <w:szCs w:val="22"/>
        </w:rPr>
        <w:t xml:space="preserve"> and the change of the ISI.</w:t>
      </w:r>
    </w:p>
    <w:p w14:paraId="2C18387F" w14:textId="49C1692C" w:rsidR="0016790B" w:rsidRPr="0050718D" w:rsidRDefault="0016790B" w:rsidP="0016790B">
      <w:pPr>
        <w:spacing w:afterLines="50" w:after="120"/>
        <w:jc w:val="both"/>
        <w:rPr>
          <w:rFonts w:ascii="Times New Roman" w:hAnsi="Times New Roman" w:cs="Times New Roman"/>
          <w:szCs w:val="22"/>
        </w:rPr>
      </w:pPr>
      <w:r w:rsidRPr="0050718D">
        <w:rPr>
          <w:rFonts w:ascii="Times New Roman" w:hAnsi="Times New Roman" w:cs="Times New Roman"/>
          <w:szCs w:val="22"/>
        </w:rPr>
        <w:t xml:space="preserve">Hypothesis 3: </w:t>
      </w:r>
      <w:r w:rsidR="00E870DF">
        <w:rPr>
          <w:rFonts w:ascii="Times New Roman" w:hAnsi="Times New Roman" w:cs="Times New Roman"/>
          <w:szCs w:val="22"/>
          <w:lang w:val="en-US"/>
        </w:rPr>
        <w:t>There is n</w:t>
      </w:r>
      <w:r w:rsidRPr="0050718D">
        <w:rPr>
          <w:rFonts w:ascii="Times New Roman" w:hAnsi="Times New Roman" w:cs="Times New Roman"/>
          <w:szCs w:val="22"/>
        </w:rPr>
        <w:t xml:space="preserve">o causality effect between domestic institutional </w:t>
      </w:r>
      <w:r w:rsidRPr="0050718D">
        <w:rPr>
          <w:rFonts w:ascii="Times New Roman" w:hAnsi="Times New Roman" w:cs="Times New Roman"/>
        </w:rPr>
        <w:t xml:space="preserve">investors’ trading behavior </w:t>
      </w:r>
      <w:r w:rsidRPr="0050718D">
        <w:rPr>
          <w:rFonts w:ascii="Times New Roman" w:hAnsi="Times New Roman" w:cs="Times New Roman"/>
          <w:szCs w:val="22"/>
        </w:rPr>
        <w:t>and the change of ISI index.</w:t>
      </w:r>
    </w:p>
    <w:p w14:paraId="383C1796" w14:textId="77777777" w:rsidR="0016790B" w:rsidRPr="0050718D" w:rsidRDefault="0016790B" w:rsidP="0016790B">
      <w:pPr>
        <w:spacing w:afterLines="50" w:after="120"/>
        <w:ind w:firstLine="567"/>
        <w:jc w:val="both"/>
        <w:rPr>
          <w:rFonts w:ascii="Times New Roman" w:hAnsi="Times New Roman" w:cs="Times New Roman"/>
          <w:szCs w:val="22"/>
        </w:rPr>
      </w:pPr>
      <w:r w:rsidRPr="0050718D">
        <w:rPr>
          <w:rFonts w:ascii="Times New Roman" w:hAnsi="Times New Roman" w:cs="Times New Roman"/>
          <w:szCs w:val="22"/>
        </w:rPr>
        <w:t>To prove that the relationship between domestic institutional investors’ trading behavior and the ISI is not a spurious one, we use a cointegration test. This hypothesis examines only between domestic institutional demand shock in risky stocks of all 384 funds (</w:t>
      </w:r>
      <m:oMath>
        <m:sSubSup>
          <m:sSubSupPr>
            <m:ctrlPr>
              <w:ins w:id="0" w:author="SiiENG TC" w:date="2021-11-04T03:02:00Z">
                <w:rPr>
                  <w:rFonts w:ascii="Cambria Math" w:eastAsiaTheme="minorEastAsia" w:hAnsi="Cambria Math" w:cs="Times New Roman"/>
                  <w:i/>
                  <w:sz w:val="18"/>
                  <w:szCs w:val="18"/>
                </w:rPr>
              </w:ins>
            </m:ctrlPr>
          </m:sSubSupPr>
          <m:e>
            <m:acc>
              <m:accPr>
                <m:chr m:val="̅"/>
                <m:ctrlPr>
                  <w:ins w:id="1" w:author="SiiENG TC" w:date="2021-11-04T03:02:00Z">
                    <w:rPr>
                      <w:rFonts w:ascii="Cambria Math" w:eastAsiaTheme="minorEastAsia" w:hAnsi="Cambria Math" w:cs="Times New Roman"/>
                      <w:i/>
                      <w:sz w:val="18"/>
                      <w:szCs w:val="18"/>
                    </w:rPr>
                  </w:ins>
                </m:ctrlPr>
              </m:accPr>
              <m:e>
                <m:r>
                  <w:rPr>
                    <w:rFonts w:ascii="Cambria Math" w:eastAsiaTheme="minorEastAsia" w:hAnsi="Cambria Math" w:cs="Times New Roman"/>
                    <w:sz w:val="18"/>
                    <w:szCs w:val="18"/>
                  </w:rPr>
                  <m:t>InstDS</m:t>
                </m:r>
              </m:e>
            </m:acc>
          </m:e>
          <m:sub>
            <m:r>
              <w:rPr>
                <w:rFonts w:ascii="Cambria Math" w:eastAsiaTheme="minorEastAsia" w:hAnsi="Cambria Math" w:cs="Times New Roman"/>
                <w:sz w:val="18"/>
                <w:szCs w:val="18"/>
              </w:rPr>
              <m:t>t</m:t>
            </m:r>
          </m:sub>
          <m:sup>
            <m:r>
              <w:rPr>
                <w:rFonts w:ascii="Cambria Math" w:eastAsiaTheme="minorEastAsia" w:hAnsi="Cambria Math" w:cs="Times New Roman"/>
                <w:sz w:val="18"/>
                <w:szCs w:val="18"/>
              </w:rPr>
              <m:t>f,</m:t>
            </m:r>
            <m:sSup>
              <m:sSupPr>
                <m:ctrlPr>
                  <w:ins w:id="2" w:author="SiiENG TC" w:date="2021-11-04T03:02:00Z">
                    <w:rPr>
                      <w:rFonts w:ascii="Cambria Math" w:eastAsiaTheme="minorEastAsia" w:hAnsi="Cambria Math" w:cs="Times New Roman"/>
                      <w:i/>
                      <w:sz w:val="18"/>
                      <w:szCs w:val="18"/>
                    </w:rPr>
                  </w:ins>
                </m:ctrlPr>
              </m:sSupPr>
              <m:e>
                <m:r>
                  <w:rPr>
                    <w:rFonts w:ascii="Cambria Math" w:eastAsiaTheme="minorEastAsia" w:hAnsi="Cambria Math" w:cs="Times New Roman"/>
                    <w:sz w:val="18"/>
                    <w:szCs w:val="18"/>
                  </w:rPr>
                  <m:t>σ</m:t>
                </m:r>
              </m:e>
              <m:sup>
                <m:r>
                  <w:rPr>
                    <w:rFonts w:ascii="Cambria Math" w:eastAsiaTheme="minorEastAsia" w:hAnsi="Cambria Math" w:cs="Times New Roman"/>
                    <w:sz w:val="18"/>
                    <w:szCs w:val="18"/>
                  </w:rPr>
                  <m:t>H-L</m:t>
                </m:r>
              </m:sup>
            </m:sSup>
          </m:sup>
        </m:sSubSup>
      </m:oMath>
      <w:r w:rsidRPr="0050718D">
        <w:rPr>
          <w:rFonts w:ascii="Times New Roman" w:hAnsi="Times New Roman" w:cs="Times New Roman"/>
          <w:szCs w:val="22"/>
        </w:rPr>
        <w:t>) and the change of the ISI.</w:t>
      </w:r>
    </w:p>
    <w:p w14:paraId="746198DA" w14:textId="294D8B12" w:rsidR="0016790B" w:rsidRPr="0050718D" w:rsidRDefault="0016790B" w:rsidP="0016790B">
      <w:pPr>
        <w:spacing w:afterLines="50" w:after="120"/>
        <w:jc w:val="both"/>
        <w:rPr>
          <w:rFonts w:ascii="Times New Roman" w:hAnsi="Times New Roman" w:cs="Times New Roman"/>
          <w:szCs w:val="22"/>
        </w:rPr>
      </w:pPr>
      <w:r w:rsidRPr="0050718D">
        <w:rPr>
          <w:rFonts w:ascii="Times New Roman" w:hAnsi="Times New Roman" w:cs="Times New Roman"/>
          <w:szCs w:val="22"/>
        </w:rPr>
        <w:t xml:space="preserve">Hypothesis 4: </w:t>
      </w:r>
      <w:r w:rsidR="00E870DF">
        <w:rPr>
          <w:rFonts w:ascii="Times New Roman" w:hAnsi="Times New Roman" w:cs="Times New Roman"/>
          <w:szCs w:val="22"/>
          <w:lang w:val="en-US"/>
        </w:rPr>
        <w:t>There is no</w:t>
      </w:r>
      <w:r w:rsidRPr="0050718D">
        <w:rPr>
          <w:rFonts w:ascii="Times New Roman" w:hAnsi="Times New Roman" w:cs="Times New Roman"/>
          <w:szCs w:val="22"/>
        </w:rPr>
        <w:t xml:space="preserve"> cointegration effect between domestic institutional demand shock in risk stocks and the change of the ISI.</w:t>
      </w:r>
    </w:p>
    <w:p w14:paraId="5F31C859" w14:textId="4BE9F932" w:rsidR="0016790B" w:rsidRPr="0050718D" w:rsidRDefault="0016790B" w:rsidP="0016790B">
      <w:pPr>
        <w:spacing w:afterLines="50" w:after="120"/>
        <w:ind w:firstLine="567"/>
        <w:jc w:val="both"/>
        <w:rPr>
          <w:rFonts w:ascii="Times New Roman" w:hAnsi="Times New Roman" w:cs="Times New Roman"/>
        </w:rPr>
      </w:pPr>
      <w:r w:rsidRPr="0050718D">
        <w:rPr>
          <w:rFonts w:ascii="Times New Roman" w:hAnsi="Times New Roman" w:cs="Times New Roman"/>
          <w:szCs w:val="22"/>
        </w:rPr>
        <w:t xml:space="preserve">Our last hypothesis, Baker and </w:t>
      </w:r>
      <w:r w:rsidRPr="0050718D">
        <w:rPr>
          <w:rFonts w:ascii="Times New Roman" w:hAnsi="Times New Roman" w:cs="Times New Roman"/>
        </w:rPr>
        <w:t>Wurgler</w:t>
      </w:r>
      <w:r w:rsidRPr="0050718D">
        <w:rPr>
          <w:rFonts w:ascii="Times New Roman" w:hAnsi="Times New Roman" w:cs="Times New Roman"/>
          <w:szCs w:val="22"/>
        </w:rPr>
        <w:t xml:space="preserve"> (2006) confirm that the sentiment index influenced stocks’ return. </w:t>
      </w:r>
      <w:r w:rsidRPr="0050718D">
        <w:rPr>
          <w:rFonts w:ascii="Times New Roman" w:hAnsi="Times New Roman" w:cs="Times New Roman"/>
        </w:rPr>
        <w:t>Chuthanondha et al., (2015) also confirm that ISI has a potential to predict Thailand stock markets’ excess return. If domestic institutional investors’ trading behavior has a relationship with the ISI, then could their trading behavior predict the SET index excess return as well?</w:t>
      </w:r>
    </w:p>
    <w:p w14:paraId="30D117C0" w14:textId="032F5330" w:rsidR="0016790B" w:rsidRPr="0016790B" w:rsidRDefault="0016790B" w:rsidP="0016790B">
      <w:pPr>
        <w:spacing w:afterLines="100" w:after="240"/>
        <w:jc w:val="both"/>
        <w:rPr>
          <w:rFonts w:ascii="Times New Roman" w:hAnsi="Times New Roman" w:cs="Times New Roman"/>
          <w:lang w:val="en-US"/>
        </w:rPr>
      </w:pPr>
      <w:r w:rsidRPr="0050718D">
        <w:rPr>
          <w:rFonts w:ascii="Times New Roman" w:hAnsi="Times New Roman" w:cs="Times New Roman"/>
        </w:rPr>
        <w:t>Hypothesis 5: Domestic institutional investors’ demand shock in risky stocks could not predict the SET index’s excess return.</w:t>
      </w:r>
    </w:p>
    <w:p w14:paraId="1E458119" w14:textId="591FA241" w:rsidR="0016790B" w:rsidRPr="0077214D" w:rsidRDefault="0016790B" w:rsidP="00A4640C">
      <w:pPr>
        <w:pStyle w:val="ListParagraph"/>
        <w:numPr>
          <w:ilvl w:val="1"/>
          <w:numId w:val="3"/>
        </w:numPr>
        <w:spacing w:afterLines="50" w:after="120"/>
        <w:ind w:left="567" w:hanging="567"/>
        <w:rPr>
          <w:rFonts w:ascii="Times New Roman" w:hAnsi="Times New Roman" w:cs="Times New Roman"/>
          <w:b/>
          <w:bCs/>
          <w:szCs w:val="22"/>
          <w:lang w:val="en-US"/>
        </w:rPr>
      </w:pPr>
      <w:r w:rsidRPr="0077214D">
        <w:rPr>
          <w:rFonts w:ascii="Times New Roman" w:hAnsi="Times New Roman" w:cs="Times New Roman"/>
          <w:b/>
          <w:bCs/>
          <w:szCs w:val="22"/>
          <w:lang w:val="en-US"/>
        </w:rPr>
        <w:t>Modeling</w:t>
      </w:r>
    </w:p>
    <w:p w14:paraId="036CDD4B" w14:textId="45548573" w:rsidR="0016790B" w:rsidRDefault="0016790B" w:rsidP="0016790B">
      <w:pPr>
        <w:spacing w:afterLines="50" w:after="120"/>
        <w:jc w:val="both"/>
        <w:rPr>
          <w:rFonts w:ascii="Times New Roman" w:hAnsi="Times New Roman" w:cs="Times New Roman"/>
        </w:rPr>
      </w:pPr>
      <w:r w:rsidRPr="0050718D">
        <w:rPr>
          <w:rFonts w:ascii="Times New Roman" w:hAnsi="Times New Roman" w:cs="Times New Roman"/>
        </w:rPr>
        <w:t xml:space="preserve">The empirical test of our study is based on </w:t>
      </w:r>
      <w:r w:rsidR="00E870DF">
        <w:rPr>
          <w:rFonts w:ascii="Times New Roman" w:hAnsi="Times New Roman" w:cs="Times New Roman"/>
          <w:lang w:val="en-US"/>
        </w:rPr>
        <w:t>methodologies used in</w:t>
      </w:r>
      <w:r w:rsidRPr="0050718D">
        <w:rPr>
          <w:rFonts w:ascii="Times New Roman" w:hAnsi="Times New Roman" w:cs="Times New Roman"/>
        </w:rPr>
        <w:t xml:space="preserve"> Chuthanondha et al. (2015) and De Vault et al. (2019). Correlation, </w:t>
      </w:r>
      <w:r>
        <w:rPr>
          <w:rFonts w:ascii="Times New Roman" w:hAnsi="Times New Roman" w:cs="Times New Roman"/>
          <w:lang w:val="en-US"/>
        </w:rPr>
        <w:t>Granger-</w:t>
      </w:r>
      <w:r w:rsidRPr="0050718D">
        <w:rPr>
          <w:rFonts w:ascii="Times New Roman" w:hAnsi="Times New Roman" w:cs="Times New Roman"/>
        </w:rPr>
        <w:t xml:space="preserve">causality and </w:t>
      </w:r>
      <w:r>
        <w:rPr>
          <w:rFonts w:ascii="Times New Roman" w:hAnsi="Times New Roman" w:cs="Times New Roman"/>
          <w:lang w:val="en-US"/>
        </w:rPr>
        <w:t>C</w:t>
      </w:r>
      <w:r w:rsidRPr="0050718D">
        <w:rPr>
          <w:rFonts w:ascii="Times New Roman" w:hAnsi="Times New Roman" w:cs="Times New Roman"/>
        </w:rPr>
        <w:t xml:space="preserve">ointegration tests are our main methods to identify the relationships between domestic institutional in Thailand and Thailand sentiment index. </w:t>
      </w:r>
      <w:r>
        <w:rPr>
          <w:rFonts w:ascii="Times New Roman" w:hAnsi="Times New Roman" w:cs="Times New Roman"/>
          <w:lang w:val="en-US"/>
        </w:rPr>
        <w:t>P</w:t>
      </w:r>
      <w:r w:rsidRPr="0050718D">
        <w:rPr>
          <w:rFonts w:ascii="Times New Roman" w:hAnsi="Times New Roman" w:cs="Times New Roman"/>
        </w:rPr>
        <w:t>anel data are used since we can observe each of the 384 funds individually in every period over twelve quarters.</w:t>
      </w:r>
    </w:p>
    <w:p w14:paraId="7E92BC0E" w14:textId="0A5731AB" w:rsidR="0016790B" w:rsidRDefault="0016790B" w:rsidP="0016790B">
      <w:pPr>
        <w:spacing w:afterLines="50" w:after="120"/>
        <w:rPr>
          <w:rFonts w:ascii="Times New Roman" w:hAnsi="Times New Roman" w:cs="Times New Roman"/>
          <w:lang w:val="en-US"/>
        </w:rPr>
      </w:pPr>
      <w:r>
        <w:rPr>
          <w:rFonts w:ascii="Times New Roman" w:hAnsi="Times New Roman" w:cs="Times New Roman"/>
          <w:lang w:val="en-US"/>
        </w:rPr>
        <w:t>Hypothesis 1; Correlation</w:t>
      </w:r>
    </w:p>
    <w:p w14:paraId="5B423E20" w14:textId="61941DD2" w:rsidR="0016790B" w:rsidRPr="0016790B" w:rsidRDefault="0016790B" w:rsidP="0016790B">
      <w:pPr>
        <w:spacing w:afterLines="50" w:after="120"/>
        <w:rPr>
          <w:rFonts w:ascii="Times New Roman" w:eastAsiaTheme="minorEastAsia" w:hAnsi="Times New Roman" w:cs="Times New Roman"/>
          <w:lang w:val="en-US"/>
        </w:rPr>
      </w:pPr>
      <m:oMathPara>
        <m:oMathParaPr>
          <m:jc m:val="left"/>
        </m:oMathParaPr>
        <m:oMath>
          <m:r>
            <w:rPr>
              <w:rFonts w:ascii="Cambria Math" w:hAnsi="Cambria Math" w:cs="Times New Roman"/>
              <w:szCs w:val="24"/>
              <w:lang w:val="en-US"/>
            </w:rPr>
            <m:t>ρ</m:t>
          </m:r>
          <m:d>
            <m:dPr>
              <m:ctrlPr>
                <w:ins w:id="3" w:author="Unknown" w:date="2021-11-04T03:30:00Z">
                  <w:rPr>
                    <w:rFonts w:ascii="Cambria Math" w:hAnsi="Cambria Math" w:cs="Times New Roman"/>
                    <w:i/>
                    <w:szCs w:val="24"/>
                    <w:lang w:val="en-US"/>
                  </w:rPr>
                </w:ins>
              </m:ctrlPr>
            </m:dPr>
            <m:e>
              <m:sSubSup>
                <m:sSubSupPr>
                  <m:ctrlPr>
                    <w:ins w:id="4" w:author="Unknown" w:date="2021-11-04T03:22:00Z">
                      <w:rPr>
                        <w:rFonts w:ascii="Cambria Math" w:hAnsi="Cambria Math" w:cs="Times New Roman"/>
                        <w:i/>
                        <w:szCs w:val="24"/>
                        <w:lang w:val="en-US"/>
                      </w:rPr>
                    </w:ins>
                  </m:ctrlPr>
                </m:sSubSupPr>
                <m:e>
                  <m:r>
                    <w:rPr>
                      <w:rFonts w:ascii="Cambria Math" w:hAnsi="Cambria Math" w:cs="Times New Roman"/>
                      <w:szCs w:val="24"/>
                      <w:lang w:val="en-US"/>
                    </w:rPr>
                    <m:t>NTVR</m:t>
                  </m:r>
                </m:e>
                <m:sub>
                  <m:r>
                    <w:rPr>
                      <w:rFonts w:ascii="Cambria Math" w:hAnsi="Cambria Math" w:cs="Times New Roman"/>
                      <w:szCs w:val="24"/>
                      <w:lang w:val="en-US"/>
                    </w:rPr>
                    <m:t>m</m:t>
                  </m:r>
                </m:sub>
                <m:sup>
                  <m:r>
                    <w:rPr>
                      <w:rFonts w:ascii="Cambria Math" w:hAnsi="Cambria Math" w:cs="Times New Roman"/>
                      <w:szCs w:val="24"/>
                      <w:lang w:val="en-US"/>
                    </w:rPr>
                    <m:t>v</m:t>
                  </m:r>
                </m:sup>
              </m:sSubSup>
              <m:r>
                <w:rPr>
                  <w:rFonts w:ascii="Cambria Math" w:hAnsi="Cambria Math" w:cs="Times New Roman"/>
                  <w:szCs w:val="24"/>
                  <w:lang w:val="en-US"/>
                </w:rPr>
                <m:t>,</m:t>
              </m:r>
              <m:sSubSup>
                <m:sSubSupPr>
                  <m:ctrlPr>
                    <w:ins w:id="5" w:author="SiiENG TC" w:date="2021-11-04T00:38:00Z">
                      <w:rPr>
                        <w:rFonts w:ascii="Cambria Math" w:hAnsi="Cambria Math"/>
                        <w:i/>
                        <w:szCs w:val="24"/>
                        <w:lang w:val="en-US"/>
                      </w:rPr>
                    </w:ins>
                  </m:ctrlPr>
                </m:sSubSupPr>
                <m:e>
                  <m:r>
                    <w:rPr>
                      <w:rFonts w:ascii="Cambria Math" w:hAnsi="Cambria Math"/>
                      <w:szCs w:val="24"/>
                      <w:lang w:val="en-US"/>
                    </w:rPr>
                    <m:t>lnISI</m:t>
                  </m:r>
                </m:e>
                <m:sub>
                  <m:r>
                    <w:rPr>
                      <w:rFonts w:ascii="Cambria Math" w:hAnsi="Cambria Math"/>
                      <w:szCs w:val="24"/>
                      <w:lang w:val="en-US"/>
                    </w:rPr>
                    <m:t>t</m:t>
                  </m:r>
                </m:sub>
                <m:sup>
                  <m:r>
                    <w:rPr>
                      <w:rFonts w:ascii="Cambria Math" w:hAnsi="Cambria Math"/>
                      <w:szCs w:val="24"/>
                      <w:lang w:val="en-US"/>
                    </w:rPr>
                    <m:t>⊥</m:t>
                  </m:r>
                </m:sup>
              </m:sSubSup>
            </m:e>
          </m:d>
          <m:r>
            <w:rPr>
              <w:rFonts w:ascii="Cambria Math" w:hAnsi="Cambria Math" w:cs="Times New Roman"/>
              <w:szCs w:val="24"/>
              <w:lang w:val="en-US"/>
            </w:rPr>
            <m:t>=0                                                                                                                        (1)</m:t>
          </m:r>
        </m:oMath>
      </m:oMathPara>
    </w:p>
    <w:p w14:paraId="6B444C5E" w14:textId="4BF37927" w:rsidR="0016790B" w:rsidRDefault="0016790B" w:rsidP="0016790B">
      <w:pPr>
        <w:spacing w:afterLines="50" w:after="120"/>
        <w:rPr>
          <w:rFonts w:ascii="Times New Roman" w:eastAsiaTheme="minorEastAsia" w:hAnsi="Times New Roman" w:cs="Times New Roman"/>
          <w:lang w:val="en-US"/>
        </w:rPr>
      </w:pPr>
      <w:r>
        <w:rPr>
          <w:rFonts w:ascii="Times New Roman" w:eastAsiaTheme="minorEastAsia" w:hAnsi="Times New Roman" w:cs="Times New Roman"/>
          <w:lang w:val="en-US"/>
        </w:rPr>
        <w:t>By</w:t>
      </w:r>
      <w:r>
        <w:rPr>
          <w:rFonts w:ascii="Times New Roman" w:eastAsiaTheme="minorEastAsia" w:hAnsi="Times New Roman" w:cs="Times New Roman"/>
          <w:lang w:val="en-US"/>
        </w:rPr>
        <w:tab/>
      </w:r>
      <m:oMath>
        <m:sSubSup>
          <m:sSubSupPr>
            <m:ctrlPr>
              <w:ins w:id="6" w:author="Unknown" w:date="2021-11-04T03:22:00Z">
                <w:rPr>
                  <w:rFonts w:ascii="Cambria Math" w:hAnsi="Cambria Math" w:cs="Times New Roman"/>
                  <w:i/>
                  <w:lang w:val="en-US"/>
                </w:rPr>
              </w:ins>
            </m:ctrlPr>
          </m:sSubSupPr>
          <m:e>
            <m:r>
              <w:rPr>
                <w:rFonts w:ascii="Cambria Math" w:hAnsi="Cambria Math" w:cs="Times New Roman"/>
                <w:lang w:val="en-US"/>
              </w:rPr>
              <m:t>NTVR</m:t>
            </m:r>
          </m:e>
          <m:sub>
            <m:r>
              <w:rPr>
                <w:rFonts w:ascii="Cambria Math" w:hAnsi="Cambria Math" w:cs="Times New Roman"/>
                <w:lang w:val="en-US"/>
              </w:rPr>
              <m:t>t</m:t>
            </m:r>
          </m:sub>
          <m:sup>
            <m:r>
              <w:rPr>
                <w:rFonts w:ascii="Cambria Math" w:hAnsi="Cambria Math" w:cs="Times New Roman"/>
                <w:lang w:val="en-US"/>
              </w:rPr>
              <m:t>i</m:t>
            </m:r>
          </m:sup>
        </m:sSubSup>
      </m:oMath>
      <w:r>
        <w:rPr>
          <w:rFonts w:ascii="Times New Roman" w:eastAsiaTheme="minorEastAsia" w:hAnsi="Times New Roman" w:cs="Times New Roman"/>
          <w:lang w:val="en-US"/>
        </w:rPr>
        <w:tab/>
        <w:t xml:space="preserve"> is net trading ratio of investors </w:t>
      </w:r>
      <m:oMath>
        <m:r>
          <w:rPr>
            <w:rFonts w:ascii="Cambria Math" w:eastAsiaTheme="minorEastAsia" w:hAnsi="Cambria Math" w:cs="Times New Roman"/>
            <w:lang w:val="en-US"/>
          </w:rPr>
          <m:t>v</m:t>
        </m:r>
      </m:oMath>
      <w:r>
        <w:rPr>
          <w:rFonts w:ascii="Times New Roman" w:eastAsiaTheme="minorEastAsia" w:hAnsi="Times New Roman" w:cs="Times New Roman"/>
          <w:lang w:val="en-US"/>
        </w:rPr>
        <w:t xml:space="preserve"> at time </w:t>
      </w:r>
      <m:oMath>
        <m:r>
          <w:rPr>
            <w:rFonts w:ascii="Cambria Math" w:eastAsiaTheme="minorEastAsia" w:hAnsi="Cambria Math" w:cs="Times New Roman"/>
            <w:lang w:val="en-US"/>
          </w:rPr>
          <m:t>m</m:t>
        </m:r>
      </m:oMath>
    </w:p>
    <w:p w14:paraId="26910E57" w14:textId="42370411" w:rsidR="0016790B" w:rsidRDefault="0016790B" w:rsidP="0016790B">
      <w:pPr>
        <w:spacing w:afterLines="100" w:after="240"/>
        <w:rPr>
          <w:rFonts w:ascii="Times New Roman" w:hAnsi="Times New Roman" w:cs="Times New Roman"/>
          <w:lang w:val="en-US"/>
        </w:rPr>
      </w:pPr>
      <w:r>
        <w:rPr>
          <w:rFonts w:ascii="Times New Roman" w:eastAsiaTheme="minorEastAsia" w:hAnsi="Times New Roman" w:cs="Times New Roman"/>
          <w:cs/>
          <w:lang w:val="en-US"/>
        </w:rPr>
        <w:tab/>
      </w:r>
      <m:oMath>
        <m:sSubSup>
          <m:sSubSupPr>
            <m:ctrlPr>
              <w:ins w:id="7" w:author="SiiENG TC" w:date="2021-11-04T00:38:00Z">
                <w:rPr>
                  <w:rFonts w:ascii="Cambria Math" w:hAnsi="Cambria Math"/>
                  <w:i/>
                  <w:sz w:val="22"/>
                  <w:szCs w:val="22"/>
                  <w:lang w:val="en-US"/>
                </w:rPr>
              </w:ins>
            </m:ctrlPr>
          </m:sSubSupPr>
          <m:e>
            <m:r>
              <w:rPr>
                <w:rFonts w:ascii="Cambria Math" w:hAnsi="Cambria Math"/>
                <w:sz w:val="22"/>
                <w:szCs w:val="22"/>
                <w:lang w:val="en-US"/>
              </w:rPr>
              <m:t>lnISI</m:t>
            </m:r>
          </m:e>
          <m:sub>
            <m:r>
              <w:rPr>
                <w:rFonts w:ascii="Cambria Math" w:hAnsi="Cambria Math"/>
                <w:sz w:val="22"/>
                <w:szCs w:val="22"/>
                <w:lang w:val="en-US"/>
              </w:rPr>
              <m:t>m</m:t>
            </m:r>
          </m:sub>
          <m:sup>
            <m:r>
              <w:rPr>
                <w:rFonts w:ascii="Cambria Math" w:hAnsi="Cambria Math"/>
                <w:sz w:val="22"/>
                <w:szCs w:val="22"/>
                <w:lang w:val="en-US"/>
              </w:rPr>
              <m:t>⊥</m:t>
            </m:r>
          </m:sup>
        </m:sSubSup>
      </m:oMath>
      <w:r>
        <w:rPr>
          <w:rFonts w:ascii="Times New Roman" w:eastAsiaTheme="minorEastAsia" w:hAnsi="Times New Roman" w:cs="Times New Roman"/>
          <w:sz w:val="22"/>
          <w:szCs w:val="22"/>
          <w:lang w:val="en-US"/>
        </w:rPr>
        <w:tab/>
      </w:r>
      <w:r>
        <w:rPr>
          <w:rFonts w:ascii="Times New Roman" w:eastAsiaTheme="minorEastAsia" w:hAnsi="Times New Roman" w:cs="Times New Roman"/>
          <w:lang w:val="en-US"/>
        </w:rPr>
        <w:t xml:space="preserve"> is the change of the ISI at time </w:t>
      </w:r>
      <m:oMath>
        <m:r>
          <w:rPr>
            <w:rFonts w:ascii="Cambria Math" w:eastAsiaTheme="minorEastAsia" w:hAnsi="Cambria Math" w:cs="Times New Roman"/>
            <w:lang w:val="en-US"/>
          </w:rPr>
          <m:t>m</m:t>
        </m:r>
      </m:oMath>
      <w:r>
        <w:rPr>
          <w:rFonts w:ascii="Times New Roman" w:eastAsiaTheme="minorEastAsia" w:hAnsi="Times New Roman" w:cs="Times New Roman"/>
          <w:lang w:val="en-US"/>
        </w:rPr>
        <w:t xml:space="preserve">   </w:t>
      </w:r>
      <w:r>
        <w:rPr>
          <w:rFonts w:ascii="Times New Roman" w:hAnsi="Times New Roman" w:cs="Times New Roman"/>
          <w:lang w:val="en-US"/>
        </w:rPr>
        <w:t xml:space="preserve"> </w:t>
      </w:r>
    </w:p>
    <w:p w14:paraId="36DBCA0C" w14:textId="540364C0" w:rsidR="0016790B" w:rsidRDefault="0016790B" w:rsidP="0016790B">
      <w:pPr>
        <w:spacing w:afterLines="50" w:after="120"/>
        <w:rPr>
          <w:rFonts w:ascii="Times New Roman" w:hAnsi="Times New Roman" w:cs="Times New Roman"/>
          <w:lang w:val="en-US"/>
        </w:rPr>
      </w:pPr>
      <w:r>
        <w:rPr>
          <w:rFonts w:ascii="Times New Roman" w:hAnsi="Times New Roman" w:cs="Times New Roman"/>
          <w:lang w:val="en-US"/>
        </w:rPr>
        <w:t>Hypothesis 2; Correlation</w:t>
      </w:r>
    </w:p>
    <w:p w14:paraId="2228F002" w14:textId="1C2CBDD3" w:rsidR="0016790B" w:rsidRPr="0016790B" w:rsidRDefault="0016790B" w:rsidP="0016790B">
      <w:pPr>
        <w:spacing w:afterLines="50" w:after="120"/>
        <w:rPr>
          <w:rFonts w:ascii="Times New Roman" w:eastAsiaTheme="minorEastAsia" w:hAnsi="Times New Roman" w:cs="Times New Roman"/>
          <w:color w:val="000000"/>
          <w:szCs w:val="24"/>
        </w:rPr>
      </w:pPr>
      <m:oMathPara>
        <m:oMathParaPr>
          <m:jc m:val="left"/>
        </m:oMathParaPr>
        <m:oMath>
          <m:r>
            <w:rPr>
              <w:rFonts w:ascii="Cambria Math" w:hAnsi="Cambria Math" w:cs="Times New Roman"/>
              <w:szCs w:val="24"/>
              <w:lang w:val="en-US"/>
            </w:rPr>
            <m:t>ρ</m:t>
          </m:r>
          <m:d>
            <m:dPr>
              <m:ctrlPr>
                <w:ins w:id="8" w:author="SiiENG TC" w:date="2021-11-04T03:29:00Z">
                  <w:rPr>
                    <w:rFonts w:ascii="Cambria Math" w:hAnsi="Cambria Math"/>
                    <w:i/>
                    <w:color w:val="000000"/>
                    <w:szCs w:val="24"/>
                  </w:rPr>
                </w:ins>
              </m:ctrlPr>
            </m:dPr>
            <m:e>
              <m:sSubSup>
                <m:sSubSupPr>
                  <m:ctrlPr>
                    <w:ins w:id="9" w:author="SiiENG TC" w:date="2021-11-04T00:38:00Z">
                      <w:rPr>
                        <w:rFonts w:ascii="Cambria Math" w:eastAsiaTheme="minorEastAsia" w:hAnsi="Cambria Math"/>
                        <w:i/>
                        <w:szCs w:val="24"/>
                        <w:lang w:val="en-US"/>
                      </w:rPr>
                    </w:ins>
                  </m:ctrlPr>
                </m:sSubSupPr>
                <m:e>
                  <m:acc>
                    <m:accPr>
                      <m:chr m:val="̅"/>
                      <m:ctrlPr>
                        <w:ins w:id="10" w:author="SiiENG TC" w:date="2021-11-04T00:38:00Z">
                          <w:rPr>
                            <w:rFonts w:ascii="Cambria Math" w:eastAsiaTheme="minorEastAsia" w:hAnsi="Cambria Math"/>
                            <w:i/>
                            <w:szCs w:val="24"/>
                            <w:lang w:val="en-US"/>
                          </w:rPr>
                        </w:ins>
                      </m:ctrlPr>
                    </m:accPr>
                    <m:e>
                      <m:r>
                        <w:rPr>
                          <w:rFonts w:ascii="Cambria Math" w:eastAsiaTheme="minorEastAsia" w:hAnsi="Cambria Math"/>
                          <w:szCs w:val="24"/>
                          <w:lang w:val="en-US"/>
                        </w:rPr>
                        <m:t>∆Inst</m:t>
                      </m:r>
                    </m:e>
                  </m:acc>
                </m:e>
                <m:sub>
                  <m:r>
                    <w:rPr>
                      <w:rFonts w:ascii="Cambria Math" w:eastAsiaTheme="minorEastAsia" w:hAnsi="Cambria Math"/>
                      <w:szCs w:val="24"/>
                      <w:lang w:val="en-US"/>
                    </w:rPr>
                    <m:t>t</m:t>
                  </m:r>
                </m:sub>
                <m:sup>
                  <m:r>
                    <w:rPr>
                      <w:rFonts w:ascii="Cambria Math" w:eastAsiaTheme="minorEastAsia" w:hAnsi="Cambria Math"/>
                      <w:szCs w:val="24"/>
                      <w:lang w:val="en-US"/>
                    </w:rPr>
                    <m:t>f,σ</m:t>
                  </m:r>
                </m:sup>
              </m:sSubSup>
              <m:r>
                <w:rPr>
                  <w:rFonts w:ascii="Cambria Math" w:hAnsi="Cambria Math"/>
                  <w:color w:val="000000"/>
                  <w:szCs w:val="24"/>
                </w:rPr>
                <m:t>,</m:t>
              </m:r>
              <m:sSubSup>
                <m:sSubSupPr>
                  <m:ctrlPr>
                    <w:ins w:id="11" w:author="SiiENG TC" w:date="2021-11-04T00:38:00Z">
                      <w:rPr>
                        <w:rFonts w:ascii="Cambria Math" w:hAnsi="Cambria Math"/>
                        <w:i/>
                        <w:szCs w:val="24"/>
                        <w:lang w:val="en-US"/>
                      </w:rPr>
                    </w:ins>
                  </m:ctrlPr>
                </m:sSubSupPr>
                <m:e>
                  <m:acc>
                    <m:accPr>
                      <m:chr m:val="̅"/>
                      <m:ctrlPr>
                        <w:ins w:id="12" w:author="SiiENG TC" w:date="2021-11-04T00:38:00Z">
                          <w:rPr>
                            <w:rFonts w:ascii="Cambria Math" w:hAnsi="Cambria Math"/>
                            <w:i/>
                            <w:szCs w:val="24"/>
                            <w:lang w:val="en-US"/>
                          </w:rPr>
                        </w:ins>
                      </m:ctrlPr>
                    </m:accPr>
                    <m:e>
                      <m:r>
                        <w:rPr>
                          <w:rFonts w:ascii="Cambria Math" w:hAnsi="Cambria Math"/>
                          <w:szCs w:val="24"/>
                          <w:lang w:val="en-US"/>
                        </w:rPr>
                        <m:t>∆ISI</m:t>
                      </m:r>
                    </m:e>
                  </m:acc>
                </m:e>
                <m:sub>
                  <m:r>
                    <w:rPr>
                      <w:rFonts w:ascii="Cambria Math" w:hAnsi="Cambria Math"/>
                      <w:szCs w:val="24"/>
                      <w:lang w:val="en-US"/>
                    </w:rPr>
                    <m:t>t</m:t>
                  </m:r>
                </m:sub>
                <m:sup>
                  <m:r>
                    <w:rPr>
                      <w:rFonts w:ascii="Cambria Math" w:hAnsi="Cambria Math"/>
                      <w:szCs w:val="24"/>
                      <w:lang w:val="en-US"/>
                    </w:rPr>
                    <m:t>⊥</m:t>
                  </m:r>
                </m:sup>
              </m:sSubSup>
            </m:e>
          </m:d>
          <m:r>
            <w:rPr>
              <w:rFonts w:ascii="Cambria Math" w:hAnsi="Cambria Math"/>
              <w:color w:val="000000"/>
              <w:szCs w:val="24"/>
            </w:rPr>
            <m:t>=0                                                                                                                        (2)</m:t>
          </m:r>
        </m:oMath>
      </m:oMathPara>
    </w:p>
    <w:p w14:paraId="47AB81B8" w14:textId="214A0305" w:rsidR="0016790B" w:rsidRPr="0016790B" w:rsidRDefault="0016790B" w:rsidP="0016790B">
      <w:pPr>
        <w:spacing w:afterLines="100" w:after="240"/>
        <w:ind w:left="709" w:hanging="709"/>
        <w:rPr>
          <w:rFonts w:ascii="Times New Roman" w:eastAsiaTheme="minorEastAsia" w:hAnsi="Times New Roman" w:cs="Times New Roman"/>
          <w:color w:val="000000"/>
          <w:szCs w:val="24"/>
          <w:lang w:val="en-US"/>
        </w:rPr>
      </w:pPr>
      <w:r>
        <w:rPr>
          <w:rFonts w:ascii="Times New Roman" w:eastAsiaTheme="minorEastAsia" w:hAnsi="Times New Roman" w:cs="Times New Roman"/>
          <w:color w:val="000000"/>
          <w:szCs w:val="24"/>
          <w:lang w:val="en-US"/>
        </w:rPr>
        <w:t>By</w:t>
      </w:r>
      <w:r>
        <w:rPr>
          <w:rFonts w:ascii="Times New Roman" w:eastAsiaTheme="minorEastAsia" w:hAnsi="Times New Roman" w:cs="Times New Roman"/>
          <w:color w:val="000000"/>
          <w:szCs w:val="24"/>
          <w:lang w:val="en-US"/>
        </w:rPr>
        <w:tab/>
      </w:r>
      <m:oMath>
        <m:sSubSup>
          <m:sSubSupPr>
            <m:ctrlPr>
              <w:ins w:id="13" w:author="SiiENG TC" w:date="2021-11-04T00:38:00Z">
                <w:rPr>
                  <w:rFonts w:ascii="Cambria Math" w:eastAsiaTheme="minorEastAsia" w:hAnsi="Cambria Math"/>
                  <w:i/>
                  <w:szCs w:val="24"/>
                  <w:lang w:val="en-US"/>
                </w:rPr>
              </w:ins>
            </m:ctrlPr>
          </m:sSubSupPr>
          <m:e>
            <m:acc>
              <m:accPr>
                <m:chr m:val="̅"/>
                <m:ctrlPr>
                  <w:ins w:id="14" w:author="SiiENG TC" w:date="2021-11-04T00:38:00Z">
                    <w:rPr>
                      <w:rFonts w:ascii="Cambria Math" w:eastAsiaTheme="minorEastAsia" w:hAnsi="Cambria Math"/>
                      <w:i/>
                      <w:szCs w:val="24"/>
                      <w:lang w:val="en-US"/>
                    </w:rPr>
                  </w:ins>
                </m:ctrlPr>
              </m:accPr>
              <m:e>
                <m:r>
                  <w:rPr>
                    <w:rFonts w:ascii="Cambria Math" w:eastAsiaTheme="minorEastAsia" w:hAnsi="Cambria Math"/>
                    <w:szCs w:val="24"/>
                    <w:lang w:val="en-US"/>
                  </w:rPr>
                  <m:t>∆Inst</m:t>
                </m:r>
              </m:e>
            </m:acc>
          </m:e>
          <m:sub>
            <m:r>
              <w:rPr>
                <w:rFonts w:ascii="Cambria Math" w:eastAsiaTheme="minorEastAsia" w:hAnsi="Cambria Math"/>
                <w:szCs w:val="24"/>
                <w:lang w:val="en-US"/>
              </w:rPr>
              <m:t>t</m:t>
            </m:r>
          </m:sub>
          <m:sup>
            <m:r>
              <w:rPr>
                <w:rFonts w:ascii="Cambria Math" w:eastAsiaTheme="minorEastAsia" w:hAnsi="Cambria Math"/>
                <w:szCs w:val="24"/>
                <w:lang w:val="en-US"/>
              </w:rPr>
              <m:t>f,σ</m:t>
            </m:r>
          </m:sup>
        </m:sSubSup>
      </m:oMath>
      <w:r>
        <w:rPr>
          <w:rFonts w:ascii="Times New Roman" w:eastAsiaTheme="minorEastAsia" w:hAnsi="Times New Roman" w:cs="Times New Roman"/>
          <w:szCs w:val="24"/>
          <w:lang w:val="en-US"/>
        </w:rPr>
        <w:t xml:space="preserve">is </w:t>
      </w:r>
      <w:r w:rsidRPr="0050718D">
        <w:rPr>
          <w:rFonts w:ascii="Times New Roman" w:eastAsiaTheme="minorEastAsia" w:hAnsi="Times New Roman" w:cs="Times New Roman"/>
        </w:rPr>
        <w:t xml:space="preserve">the average change in ownership level in a group risk profile </w:t>
      </w:r>
      <m:oMath>
        <m:r>
          <w:rPr>
            <w:rFonts w:ascii="Cambria Math" w:eastAsiaTheme="minorEastAsia" w:hAnsi="Cambria Math" w:cs="Times New Roman"/>
            <w:sz w:val="22"/>
            <w:szCs w:val="22"/>
          </w:rPr>
          <m:t>σ</m:t>
        </m:r>
      </m:oMath>
      <w:r w:rsidRPr="0050718D">
        <w:rPr>
          <w:rFonts w:ascii="Times New Roman" w:eastAsiaTheme="minorEastAsia" w:hAnsi="Times New Roman" w:cs="Times New Roman"/>
          <w:sz w:val="22"/>
          <w:szCs w:val="22"/>
        </w:rPr>
        <w:t xml:space="preserve"> </w:t>
      </w:r>
      <w:r>
        <w:rPr>
          <w:rFonts w:ascii="Times New Roman" w:eastAsiaTheme="minorEastAsia" w:hAnsi="Times New Roman" w:cs="Times New Roman"/>
          <w:lang w:val="en-US"/>
        </w:rPr>
        <w:t>at</w:t>
      </w:r>
      <w:r w:rsidRPr="0050718D">
        <w:rPr>
          <w:rFonts w:ascii="Times New Roman" w:eastAsiaTheme="minorEastAsia" w:hAnsi="Times New Roman" w:cs="Times New Roman"/>
        </w:rPr>
        <w:t xml:space="preserve"> </w:t>
      </w:r>
      <w:r>
        <w:rPr>
          <w:rFonts w:ascii="Times New Roman" w:eastAsiaTheme="minorEastAsia" w:hAnsi="Times New Roman" w:cs="Times New Roman"/>
          <w:lang w:val="en-US"/>
        </w:rPr>
        <w:t>time</w:t>
      </w:r>
      <w:r w:rsidRPr="0050718D">
        <w:rPr>
          <w:rFonts w:ascii="Times New Roman" w:eastAsiaTheme="minorEastAsia" w:hAnsi="Times New Roman" w:cs="Times New Roman"/>
        </w:rPr>
        <w:t xml:space="preserve"> </w:t>
      </w:r>
      <m:oMath>
        <m:r>
          <w:rPr>
            <w:rFonts w:ascii="Cambria Math" w:eastAsiaTheme="minorEastAsia" w:hAnsi="Cambria Math" w:cs="Times New Roman"/>
            <w:sz w:val="22"/>
            <w:szCs w:val="22"/>
          </w:rPr>
          <m:t>t</m:t>
        </m:r>
      </m:oMath>
      <w:r w:rsidRPr="0050718D">
        <w:rPr>
          <w:rFonts w:ascii="Times New Roman" w:eastAsiaTheme="minorEastAsia" w:hAnsi="Times New Roman" w:cs="Times New Roman"/>
        </w:rPr>
        <w:t xml:space="preserve"> of fund </w:t>
      </w:r>
      <m:oMath>
        <m:r>
          <w:rPr>
            <w:rFonts w:ascii="Cambria Math" w:eastAsiaTheme="minorEastAsia" w:hAnsi="Cambria Math" w:cs="Times New Roman"/>
            <w:sz w:val="22"/>
            <w:szCs w:val="22"/>
          </w:rPr>
          <m:t>f</m:t>
        </m:r>
      </m:oMath>
      <w:r>
        <w:rPr>
          <w:rFonts w:ascii="Times New Roman" w:eastAsiaTheme="minorEastAsia" w:hAnsi="Times New Roman" w:cs="Times New Roman"/>
          <w:szCs w:val="24"/>
          <w:lang w:val="en-US"/>
        </w:rPr>
        <w:t xml:space="preserve"> </w:t>
      </w:r>
    </w:p>
    <w:p w14:paraId="41F8C531" w14:textId="77777777" w:rsidR="00935F06" w:rsidRDefault="00935F06" w:rsidP="0016790B">
      <w:pPr>
        <w:spacing w:afterLines="50" w:after="120"/>
        <w:rPr>
          <w:rFonts w:ascii="Times New Roman" w:eastAsiaTheme="minorEastAsia" w:hAnsi="Times New Roman" w:cs="Times New Roman"/>
          <w:color w:val="000000"/>
          <w:szCs w:val="24"/>
          <w:lang w:val="en-US"/>
        </w:rPr>
      </w:pPr>
    </w:p>
    <w:p w14:paraId="77ACF3E0" w14:textId="4D2C9263" w:rsidR="0016790B" w:rsidRDefault="0016790B" w:rsidP="0016790B">
      <w:pPr>
        <w:spacing w:afterLines="50" w:after="120"/>
        <w:rPr>
          <w:rFonts w:ascii="Times New Roman" w:eastAsiaTheme="minorEastAsia" w:hAnsi="Times New Roman" w:cs="Times New Roman"/>
          <w:color w:val="000000"/>
          <w:szCs w:val="24"/>
          <w:lang w:val="en-US"/>
        </w:rPr>
      </w:pPr>
      <w:r>
        <w:rPr>
          <w:rFonts w:ascii="Times New Roman" w:eastAsiaTheme="minorEastAsia" w:hAnsi="Times New Roman" w:cs="Times New Roman"/>
          <w:color w:val="000000"/>
          <w:szCs w:val="24"/>
          <w:lang w:val="en-US"/>
        </w:rPr>
        <w:lastRenderedPageBreak/>
        <w:t>Hypothesis 3; Granger-causality</w:t>
      </w:r>
    </w:p>
    <w:p w14:paraId="0F209D57" w14:textId="049B17F3" w:rsidR="0016790B" w:rsidRDefault="0016790B" w:rsidP="0016790B">
      <w:pPr>
        <w:spacing w:afterLines="50" w:after="120"/>
        <w:rPr>
          <w:rFonts w:ascii="Times New Roman" w:hAnsi="Times New Roman" w:cs="Times New Roman"/>
        </w:rPr>
      </w:pPr>
      <w:r w:rsidRPr="0016790B">
        <w:rPr>
          <w:rFonts w:ascii="Cambria Math" w:hAnsi="Cambria Math" w:cs="TH SarabunPSK"/>
          <w:i/>
          <w:iCs/>
          <w:color w:val="000000" w:themeColor="text1"/>
          <w:sz w:val="23"/>
          <w:szCs w:val="23"/>
          <w:lang w:val="en-US"/>
        </w:rPr>
        <w:t xml:space="preserve"> </w:t>
      </w:r>
      <m:oMath>
        <m:sSubSup>
          <m:sSubSupPr>
            <m:ctrlPr>
              <w:ins w:id="15" w:author="SiiENG TC" w:date="2021-11-04T03:19:00Z">
                <w:rPr>
                  <w:rFonts w:ascii="Cambria Math" w:hAnsi="Cambria Math" w:cs="TH SarabunPSK"/>
                  <w:i/>
                  <w:iCs/>
                  <w:color w:val="000000" w:themeColor="text1"/>
                  <w:szCs w:val="24"/>
                  <w:lang w:val="en-US"/>
                </w:rPr>
              </w:ins>
            </m:ctrlPr>
          </m:sSubSupPr>
          <m:e>
            <m:r>
              <w:rPr>
                <w:rFonts w:ascii="Cambria Math" w:hAnsi="Cambria Math" w:cs="Cambria Math" w:hint="cs"/>
                <w:color w:val="000000" w:themeColor="text1"/>
                <w:szCs w:val="24"/>
                <w:cs/>
                <w:lang w:val="en-US"/>
              </w:rPr>
              <m:t>InstDS</m:t>
            </m:r>
          </m:e>
          <m:sub>
            <m:r>
              <w:rPr>
                <w:rFonts w:ascii="Cambria Math" w:hAnsi="Cambria Math" w:cs="Cambria Math" w:hint="cs"/>
                <w:color w:val="000000" w:themeColor="text1"/>
                <w:szCs w:val="24"/>
                <w:cs/>
                <w:lang w:val="en-US"/>
              </w:rPr>
              <m:t>t</m:t>
            </m:r>
          </m:sub>
          <m:sup>
            <m:r>
              <w:rPr>
                <w:rFonts w:ascii="Cambria Math" w:hAnsi="Cambria Math" w:cs="Cambria Math" w:hint="cs"/>
                <w:color w:val="000000" w:themeColor="text1"/>
                <w:szCs w:val="24"/>
                <w:cs/>
                <w:lang w:val="en-US"/>
              </w:rPr>
              <m:t>f</m:t>
            </m:r>
            <m:r>
              <w:rPr>
                <w:rFonts w:ascii="Cambria Math" w:hAnsi="Cambria Math" w:cs="TH SarabunPSK"/>
                <w:color w:val="000000" w:themeColor="text1"/>
                <w:szCs w:val="24"/>
                <w:lang w:val="en-US"/>
              </w:rPr>
              <m:t>,</m:t>
            </m:r>
            <m:sSup>
              <m:sSupPr>
                <m:ctrlPr>
                  <w:ins w:id="16" w:author="SiiENG TC" w:date="2021-11-04T03:19:00Z">
                    <w:rPr>
                      <w:rFonts w:ascii="Cambria Math" w:hAnsi="Cambria Math" w:cs="TH SarabunPSK"/>
                      <w:i/>
                      <w:iCs/>
                      <w:color w:val="000000" w:themeColor="text1"/>
                      <w:szCs w:val="24"/>
                      <w:lang w:val="en-US"/>
                    </w:rPr>
                  </w:ins>
                </m:ctrlPr>
              </m:sSupPr>
              <m:e>
                <m:r>
                  <w:rPr>
                    <w:rFonts w:ascii="Cambria Math" w:hAnsi="Cambria Math" w:cs="Cambria Math" w:hint="cs"/>
                    <w:color w:val="000000" w:themeColor="text1"/>
                    <w:szCs w:val="24"/>
                    <w:cs/>
                    <w:lang w:val="en-US"/>
                  </w:rPr>
                  <m:t>σ</m:t>
                </m:r>
              </m:e>
              <m:sup>
                <m:r>
                  <w:rPr>
                    <w:rFonts w:ascii="Cambria Math" w:hAnsi="Cambria Math" w:cs="Cambria Math" w:hint="cs"/>
                    <w:color w:val="000000" w:themeColor="text1"/>
                    <w:szCs w:val="24"/>
                    <w:cs/>
                    <w:lang w:val="en-US"/>
                  </w:rPr>
                  <m:t>H-L</m:t>
                </m:r>
              </m:sup>
            </m:sSup>
          </m:sup>
        </m:sSubSup>
        <m:r>
          <w:rPr>
            <w:rFonts w:ascii="Cambria Math" w:hAnsi="Cambria Math" w:cs="Angsana New"/>
            <w:szCs w:val="24"/>
            <w:cs/>
          </w:rPr>
          <m:t>=</m:t>
        </m:r>
        <m:nary>
          <m:naryPr>
            <m:chr m:val="∑"/>
            <m:limLoc m:val="subSup"/>
            <m:ctrlPr>
              <w:ins w:id="17" w:author="SiiENG TC" w:date="2021-11-04T03:19:00Z">
                <w:rPr>
                  <w:rFonts w:ascii="Cambria Math" w:hAnsi="Cambria Math" w:cs="Angsana New"/>
                  <w:i/>
                  <w:iCs/>
                  <w:szCs w:val="24"/>
                </w:rPr>
              </w:ins>
            </m:ctrlPr>
          </m:naryPr>
          <m:sub>
            <m:r>
              <w:rPr>
                <w:rFonts w:ascii="Cambria Math" w:hAnsi="Cambria Math" w:cs="Cambria Math" w:hint="cs"/>
                <w:szCs w:val="24"/>
                <w:cs/>
              </w:rPr>
              <m:t>m</m:t>
            </m:r>
            <m:r>
              <w:rPr>
                <w:rFonts w:ascii="Cambria Math" w:hAnsi="Cambria Math" w:cs="Angsana New"/>
                <w:szCs w:val="24"/>
                <w:cs/>
              </w:rPr>
              <m:t>=</m:t>
            </m:r>
            <m:r>
              <w:rPr>
                <w:rFonts w:ascii="Cambria Math" w:hAnsi="Cambria Math" w:cs="Angsana New"/>
                <w:szCs w:val="24"/>
              </w:rPr>
              <m:t>1</m:t>
            </m:r>
          </m:sub>
          <m:sup>
            <m:r>
              <w:rPr>
                <w:rFonts w:ascii="Cambria Math" w:hAnsi="Cambria Math" w:cs="Cambria Math" w:hint="cs"/>
                <w:szCs w:val="24"/>
                <w:cs/>
              </w:rPr>
              <m:t>n</m:t>
            </m:r>
          </m:sup>
          <m:e>
            <m:sSub>
              <m:sSubPr>
                <m:ctrlPr>
                  <w:ins w:id="18" w:author="SiiENG TC" w:date="2021-11-04T03:19:00Z">
                    <w:rPr>
                      <w:rFonts w:ascii="Cambria Math" w:hAnsi="Cambria Math" w:cs="Angsana New"/>
                      <w:i/>
                      <w:iCs/>
                      <w:szCs w:val="24"/>
                    </w:rPr>
                  </w:ins>
                </m:ctrlPr>
              </m:sSubPr>
              <m:e>
                <m:r>
                  <w:rPr>
                    <w:rFonts w:ascii="Cambria Math" w:hAnsi="Cambria Math" w:cs="Cambria Math" w:hint="cs"/>
                    <w:szCs w:val="24"/>
                    <w:cs/>
                  </w:rPr>
                  <m:t>ν</m:t>
                </m:r>
              </m:e>
              <m:sub>
                <m:r>
                  <w:rPr>
                    <w:rFonts w:ascii="Cambria Math" w:hAnsi="Cambria Math" w:cs="Cambria Math" w:hint="cs"/>
                    <w:szCs w:val="24"/>
                    <w:cs/>
                  </w:rPr>
                  <m:t>m</m:t>
                </m:r>
              </m:sub>
            </m:sSub>
            <m:sSubSup>
              <m:sSubSupPr>
                <m:ctrlPr>
                  <w:ins w:id="19" w:author="SiiENG TC" w:date="2021-11-04T03:19:00Z">
                    <w:rPr>
                      <w:rFonts w:ascii="Cambria Math" w:hAnsi="Cambria Math" w:cstheme="majorBidi"/>
                      <w:i/>
                      <w:iCs/>
                      <w:szCs w:val="24"/>
                      <w:lang w:val="en-US"/>
                    </w:rPr>
                  </w:ins>
                </m:ctrlPr>
              </m:sSubSupPr>
              <m:e>
                <m:acc>
                  <m:accPr>
                    <m:chr m:val="̅"/>
                    <m:ctrlPr>
                      <w:ins w:id="20" w:author="SiiENG TC" w:date="2021-11-04T03:19:00Z">
                        <w:rPr>
                          <w:rFonts w:ascii="Cambria Math" w:hAnsi="Cambria Math" w:cstheme="majorBidi"/>
                          <w:i/>
                          <w:iCs/>
                          <w:szCs w:val="24"/>
                          <w:lang w:val="en-US"/>
                        </w:rPr>
                      </w:ins>
                    </m:ctrlPr>
                  </m:accPr>
                  <m:e>
                    <m:r>
                      <w:rPr>
                        <w:rFonts w:ascii="Cambria Math" w:hAnsi="Cambria Math" w:cs="Cambria Math"/>
                        <w:szCs w:val="24"/>
                        <w:cs/>
                        <w:lang w:val="en-US"/>
                      </w:rPr>
                      <m:t>∆</m:t>
                    </m:r>
                    <m:r>
                      <w:rPr>
                        <w:rFonts w:ascii="Cambria Math" w:hAnsi="Cambria Math" w:cs="Cambria Math" w:hint="cs"/>
                        <w:szCs w:val="24"/>
                        <w:cs/>
                        <w:lang w:val="en-US"/>
                      </w:rPr>
                      <m:t>ISI</m:t>
                    </m:r>
                  </m:e>
                </m:acc>
              </m:e>
              <m:sub>
                <m:r>
                  <w:rPr>
                    <w:rFonts w:ascii="Cambria Math" w:hAnsi="Cambria Math" w:cs="Cambria Math" w:hint="cs"/>
                    <w:szCs w:val="24"/>
                    <w:cs/>
                    <w:lang w:val="en-US"/>
                  </w:rPr>
                  <m:t>t-m</m:t>
                </m:r>
              </m:sub>
              <m:sup>
                <m:r>
                  <w:rPr>
                    <w:rFonts w:ascii="Cambria Math" w:hAnsi="Cambria Math" w:cs="Cambria Math"/>
                    <w:szCs w:val="24"/>
                    <w:cs/>
                    <w:lang w:val="en-US"/>
                  </w:rPr>
                  <m:t>⊥</m:t>
                </m:r>
              </m:sup>
            </m:sSubSup>
          </m:e>
        </m:nary>
        <m:r>
          <w:rPr>
            <w:rFonts w:ascii="Cambria Math" w:hAnsi="Cambria Math" w:cs="Angsana New"/>
            <w:szCs w:val="24"/>
            <w:cs/>
          </w:rPr>
          <m:t>+</m:t>
        </m:r>
        <m:nary>
          <m:naryPr>
            <m:chr m:val="∑"/>
            <m:limLoc m:val="subSup"/>
            <m:ctrlPr>
              <w:ins w:id="21" w:author="SiiENG TC" w:date="2021-11-04T03:19:00Z">
                <w:rPr>
                  <w:rFonts w:ascii="Cambria Math" w:hAnsi="Cambria Math" w:cs="Angsana New"/>
                  <w:i/>
                  <w:iCs/>
                  <w:szCs w:val="24"/>
                </w:rPr>
              </w:ins>
            </m:ctrlPr>
          </m:naryPr>
          <m:sub>
            <m:r>
              <w:rPr>
                <w:rFonts w:ascii="Cambria Math" w:hAnsi="Cambria Math" w:cs="Cambria Math" w:hint="cs"/>
                <w:szCs w:val="24"/>
                <w:cs/>
              </w:rPr>
              <m:t>p</m:t>
            </m:r>
            <m:r>
              <w:rPr>
                <w:rFonts w:ascii="Cambria Math" w:hAnsi="Cambria Math" w:cs="Angsana New"/>
                <w:szCs w:val="24"/>
                <w:cs/>
              </w:rPr>
              <m:t>=</m:t>
            </m:r>
            <m:r>
              <w:rPr>
                <w:rFonts w:ascii="Cambria Math" w:hAnsi="Cambria Math" w:cs="Angsana New"/>
                <w:szCs w:val="24"/>
              </w:rPr>
              <m:t>1</m:t>
            </m:r>
          </m:sub>
          <m:sup>
            <m:r>
              <w:rPr>
                <w:rFonts w:ascii="Cambria Math" w:hAnsi="Cambria Math" w:cs="Cambria Math" w:hint="cs"/>
                <w:szCs w:val="24"/>
                <w:cs/>
              </w:rPr>
              <m:t>q</m:t>
            </m:r>
          </m:sup>
          <m:e>
            <m:sSub>
              <m:sSubPr>
                <m:ctrlPr>
                  <w:ins w:id="22" w:author="SiiENG TC" w:date="2021-11-04T03:19:00Z">
                    <w:rPr>
                      <w:rFonts w:ascii="Cambria Math" w:hAnsi="Cambria Math" w:cs="Angsana New"/>
                      <w:i/>
                      <w:iCs/>
                      <w:szCs w:val="24"/>
                    </w:rPr>
                  </w:ins>
                </m:ctrlPr>
              </m:sSubPr>
              <m:e>
                <m:r>
                  <w:rPr>
                    <w:rFonts w:ascii="Cambria Math" w:hAnsi="Cambria Math" w:cs="Cambria Math" w:hint="cs"/>
                    <w:szCs w:val="24"/>
                    <w:cs/>
                  </w:rPr>
                  <m:t>τ</m:t>
                </m:r>
              </m:e>
              <m:sub>
                <m:r>
                  <w:rPr>
                    <w:rFonts w:ascii="Cambria Math" w:hAnsi="Cambria Math" w:cs="Cambria Math" w:hint="cs"/>
                    <w:szCs w:val="24"/>
                    <w:cs/>
                  </w:rPr>
                  <m:t>p</m:t>
                </m:r>
              </m:sub>
            </m:sSub>
          </m:e>
        </m:nary>
        <m:sSubSup>
          <m:sSubSupPr>
            <m:ctrlPr>
              <w:ins w:id="23" w:author="SiiENG TC" w:date="2021-11-04T03:19:00Z">
                <w:rPr>
                  <w:rFonts w:ascii="Cambria Math" w:hAnsi="Cambria Math" w:cs="TH SarabunPSK"/>
                  <w:i/>
                  <w:iCs/>
                  <w:color w:val="000000" w:themeColor="text1"/>
                  <w:szCs w:val="24"/>
                  <w:lang w:val="en-US"/>
                </w:rPr>
              </w:ins>
            </m:ctrlPr>
          </m:sSubSupPr>
          <m:e>
            <m:r>
              <w:rPr>
                <w:rFonts w:ascii="Cambria Math" w:hAnsi="Cambria Math" w:cs="Cambria Math" w:hint="cs"/>
                <w:color w:val="000000" w:themeColor="text1"/>
                <w:szCs w:val="24"/>
                <w:cs/>
                <w:lang w:val="en-US"/>
              </w:rPr>
              <m:t>InstDS</m:t>
            </m:r>
          </m:e>
          <m:sub>
            <m:r>
              <w:rPr>
                <w:rFonts w:ascii="Cambria Math" w:hAnsi="Cambria Math" w:cs="Cambria Math" w:hint="cs"/>
                <w:color w:val="000000" w:themeColor="text1"/>
                <w:szCs w:val="24"/>
                <w:cs/>
                <w:lang w:val="en-US"/>
              </w:rPr>
              <m:t>t-p</m:t>
            </m:r>
          </m:sub>
          <m:sup>
            <m:r>
              <w:rPr>
                <w:rFonts w:ascii="Cambria Math" w:hAnsi="Cambria Math" w:cs="Cambria Math" w:hint="cs"/>
                <w:color w:val="000000" w:themeColor="text1"/>
                <w:szCs w:val="24"/>
                <w:cs/>
                <w:lang w:val="en-US"/>
              </w:rPr>
              <m:t>f</m:t>
            </m:r>
            <m:r>
              <w:rPr>
                <w:rFonts w:ascii="Cambria Math" w:hAnsi="Cambria Math" w:cs="TH SarabunPSK"/>
                <w:color w:val="000000" w:themeColor="text1"/>
                <w:szCs w:val="24"/>
                <w:lang w:val="en-US"/>
              </w:rPr>
              <m:t>,</m:t>
            </m:r>
            <m:sSup>
              <m:sSupPr>
                <m:ctrlPr>
                  <w:ins w:id="24" w:author="SiiENG TC" w:date="2021-11-04T03:19:00Z">
                    <w:rPr>
                      <w:rFonts w:ascii="Cambria Math" w:hAnsi="Cambria Math" w:cs="TH SarabunPSK"/>
                      <w:i/>
                      <w:iCs/>
                      <w:color w:val="000000" w:themeColor="text1"/>
                      <w:szCs w:val="24"/>
                      <w:lang w:val="en-US"/>
                    </w:rPr>
                  </w:ins>
                </m:ctrlPr>
              </m:sSupPr>
              <m:e>
                <m:r>
                  <w:rPr>
                    <w:rFonts w:ascii="Cambria Math" w:hAnsi="Cambria Math" w:cs="Cambria Math" w:hint="cs"/>
                    <w:color w:val="000000" w:themeColor="text1"/>
                    <w:szCs w:val="24"/>
                    <w:cs/>
                    <w:lang w:val="en-US"/>
                  </w:rPr>
                  <m:t>σ</m:t>
                </m:r>
              </m:e>
              <m:sup>
                <m:r>
                  <w:rPr>
                    <w:rFonts w:ascii="Cambria Math" w:hAnsi="Cambria Math" w:cs="Cambria Math" w:hint="cs"/>
                    <w:color w:val="000000" w:themeColor="text1"/>
                    <w:szCs w:val="24"/>
                    <w:cs/>
                    <w:lang w:val="en-US"/>
                  </w:rPr>
                  <m:t>H-L</m:t>
                </m:r>
              </m:sup>
            </m:sSup>
          </m:sup>
        </m:sSubSup>
        <m:r>
          <w:rPr>
            <w:rFonts w:ascii="Cambria Math" w:hAnsi="Cambria Math" w:cs="Angsana New"/>
            <w:szCs w:val="24"/>
            <w:cs/>
          </w:rPr>
          <m:t>+</m:t>
        </m:r>
        <m:sSub>
          <m:sSubPr>
            <m:ctrlPr>
              <w:ins w:id="25" w:author="SiiENG TC" w:date="2021-11-04T03:19:00Z">
                <w:rPr>
                  <w:rFonts w:ascii="Cambria Math" w:hAnsi="Cambria Math" w:cs="Angsana New"/>
                  <w:i/>
                  <w:iCs/>
                  <w:szCs w:val="24"/>
                </w:rPr>
              </w:ins>
            </m:ctrlPr>
          </m:sSubPr>
          <m:e>
            <m:r>
              <w:rPr>
                <w:rFonts w:ascii="Cambria Math" w:hAnsi="Cambria Math" w:cs="Cambria Math" w:hint="cs"/>
                <w:szCs w:val="24"/>
                <w:cs/>
              </w:rPr>
              <m:t>ε</m:t>
            </m:r>
          </m:e>
          <m:sub>
            <m:r>
              <w:rPr>
                <w:rFonts w:ascii="Cambria Math" w:hAnsi="Cambria Math" w:cs="Cambria Math" w:hint="cs"/>
                <w:szCs w:val="24"/>
                <w:cs/>
              </w:rPr>
              <m:t>t</m:t>
            </m:r>
          </m:sub>
        </m:sSub>
        <m:r>
          <w:rPr>
            <w:rFonts w:ascii="Cambria Math" w:hAnsi="Cambria Math" w:cs="Angsana New"/>
            <w:szCs w:val="24"/>
          </w:rPr>
          <m:t xml:space="preserve">                                             (3)</m:t>
        </m:r>
      </m:oMath>
      <w:r w:rsidRPr="0016790B">
        <w:rPr>
          <w:rFonts w:ascii="Cambria Math" w:hAnsi="Cambria Math"/>
          <w:i/>
          <w:color w:val="000000"/>
          <w:sz w:val="20"/>
          <w:szCs w:val="20"/>
        </w:rPr>
        <w:br/>
      </w:r>
      <w:r w:rsidRPr="0016790B">
        <w:rPr>
          <w:rFonts w:ascii="Cambria Math" w:hAnsi="Cambria Math" w:cstheme="majorBidi"/>
          <w:i/>
          <w:iCs/>
          <w:szCs w:val="24"/>
          <w:lang w:val="en-US"/>
        </w:rPr>
        <w:t xml:space="preserve"> </w:t>
      </w:r>
      <m:oMath>
        <m:sSubSup>
          <m:sSubSupPr>
            <m:ctrlPr>
              <w:ins w:id="26" w:author="SiiENG TC" w:date="2021-11-04T03:19:00Z">
                <w:rPr>
                  <w:rFonts w:ascii="Cambria Math" w:hAnsi="Cambria Math" w:cstheme="majorBidi"/>
                  <w:i/>
                  <w:iCs/>
                  <w:szCs w:val="24"/>
                  <w:lang w:val="en-US"/>
                </w:rPr>
              </w:ins>
            </m:ctrlPr>
          </m:sSubSupPr>
          <m:e>
            <m:acc>
              <m:accPr>
                <m:chr m:val="̅"/>
                <m:ctrlPr>
                  <w:ins w:id="27" w:author="SiiENG TC" w:date="2021-11-04T03:19:00Z">
                    <w:rPr>
                      <w:rFonts w:ascii="Cambria Math" w:hAnsi="Cambria Math" w:cstheme="majorBidi"/>
                      <w:i/>
                      <w:iCs/>
                      <w:szCs w:val="24"/>
                      <w:lang w:val="en-US"/>
                    </w:rPr>
                  </w:ins>
                </m:ctrlPr>
              </m:accPr>
              <m:e>
                <m:r>
                  <w:rPr>
                    <w:rFonts w:ascii="Cambria Math" w:hAnsi="Cambria Math" w:cs="Cambria Math"/>
                    <w:szCs w:val="24"/>
                    <w:cs/>
                    <w:lang w:val="en-US"/>
                  </w:rPr>
                  <m:t>∆</m:t>
                </m:r>
                <m:r>
                  <w:rPr>
                    <w:rFonts w:ascii="Cambria Math" w:hAnsi="Cambria Math" w:cs="Cambria Math"/>
                    <w:szCs w:val="24"/>
                    <w:lang w:val="en-US"/>
                  </w:rPr>
                  <m:t>I</m:t>
                </m:r>
                <m:r>
                  <w:rPr>
                    <w:rFonts w:ascii="Cambria Math" w:hAnsi="Cambria Math" w:cs="Cambria Math" w:hint="cs"/>
                    <w:szCs w:val="24"/>
                    <w:cs/>
                    <w:lang w:val="en-US"/>
                  </w:rPr>
                  <m:t>SI</m:t>
                </m:r>
              </m:e>
            </m:acc>
          </m:e>
          <m:sub>
            <m:r>
              <w:rPr>
                <w:rFonts w:ascii="Cambria Math" w:hAnsi="Cambria Math" w:cs="Cambria Math" w:hint="cs"/>
                <w:szCs w:val="24"/>
                <w:cs/>
                <w:lang w:val="en-US"/>
              </w:rPr>
              <m:t>t</m:t>
            </m:r>
          </m:sub>
          <m:sup>
            <m:r>
              <w:rPr>
                <w:rFonts w:ascii="Cambria Math" w:hAnsi="Cambria Math" w:cs="Cambria Math"/>
                <w:szCs w:val="24"/>
                <w:cs/>
                <w:lang w:val="en-US"/>
              </w:rPr>
              <m:t>⊥</m:t>
            </m:r>
          </m:sup>
        </m:sSubSup>
        <m:r>
          <w:rPr>
            <w:rFonts w:ascii="Cambria Math" w:hAnsi="Cambria Math" w:cs="Angsana New"/>
            <w:szCs w:val="24"/>
            <w:cs/>
          </w:rPr>
          <m:t>=</m:t>
        </m:r>
        <m:nary>
          <m:naryPr>
            <m:chr m:val="∑"/>
            <m:limLoc m:val="subSup"/>
            <m:ctrlPr>
              <w:ins w:id="28" w:author="SiiENG TC" w:date="2021-11-04T03:19:00Z">
                <w:rPr>
                  <w:rFonts w:ascii="Cambria Math" w:hAnsi="Cambria Math" w:cs="Angsana New"/>
                  <w:i/>
                  <w:iCs/>
                  <w:szCs w:val="24"/>
                </w:rPr>
              </w:ins>
            </m:ctrlPr>
          </m:naryPr>
          <m:sub>
            <m:r>
              <w:rPr>
                <w:rFonts w:ascii="Cambria Math" w:hAnsi="Cambria Math" w:cs="Cambria Math" w:hint="cs"/>
                <w:szCs w:val="24"/>
                <w:cs/>
              </w:rPr>
              <m:t>m</m:t>
            </m:r>
            <m:r>
              <w:rPr>
                <w:rFonts w:ascii="Cambria Math" w:hAnsi="Cambria Math" w:cs="Angsana New"/>
                <w:szCs w:val="24"/>
                <w:cs/>
              </w:rPr>
              <m:t>=</m:t>
            </m:r>
            <m:r>
              <w:rPr>
                <w:rFonts w:ascii="Cambria Math" w:hAnsi="Cambria Math" w:cs="Angsana New"/>
                <w:szCs w:val="24"/>
              </w:rPr>
              <m:t>1</m:t>
            </m:r>
          </m:sub>
          <m:sup>
            <m:r>
              <w:rPr>
                <w:rFonts w:ascii="Cambria Math" w:hAnsi="Cambria Math" w:cs="Cambria Math" w:hint="cs"/>
                <w:szCs w:val="24"/>
                <w:cs/>
              </w:rPr>
              <m:t>n</m:t>
            </m:r>
          </m:sup>
          <m:e>
            <m:sSub>
              <m:sSubPr>
                <m:ctrlPr>
                  <w:ins w:id="29" w:author="SiiENG TC" w:date="2021-11-04T03:19:00Z">
                    <w:rPr>
                      <w:rFonts w:ascii="Cambria Math" w:hAnsi="Cambria Math" w:cs="Angsana New"/>
                      <w:i/>
                      <w:iCs/>
                      <w:szCs w:val="24"/>
                    </w:rPr>
                  </w:ins>
                </m:ctrlPr>
              </m:sSubPr>
              <m:e>
                <m:r>
                  <w:rPr>
                    <w:rFonts w:ascii="Cambria Math" w:hAnsi="Cambria Math" w:cs="Cambria Math" w:hint="cs"/>
                    <w:szCs w:val="24"/>
                    <w:cs/>
                  </w:rPr>
                  <m:t>ν</m:t>
                </m:r>
              </m:e>
              <m:sub>
                <m:r>
                  <w:rPr>
                    <w:rFonts w:ascii="Cambria Math" w:hAnsi="Cambria Math" w:cs="Cambria Math" w:hint="cs"/>
                    <w:szCs w:val="24"/>
                    <w:cs/>
                  </w:rPr>
                  <m:t>m</m:t>
                </m:r>
              </m:sub>
            </m:sSub>
            <m:sSubSup>
              <m:sSubSupPr>
                <m:ctrlPr>
                  <w:ins w:id="30" w:author="SiiENG TC" w:date="2021-11-04T03:19:00Z">
                    <w:rPr>
                      <w:rFonts w:ascii="Cambria Math" w:hAnsi="Cambria Math" w:cs="TH SarabunPSK"/>
                      <w:i/>
                      <w:iCs/>
                      <w:color w:val="000000" w:themeColor="text1"/>
                      <w:szCs w:val="24"/>
                      <w:lang w:val="en-US"/>
                    </w:rPr>
                  </w:ins>
                </m:ctrlPr>
              </m:sSubSupPr>
              <m:e>
                <m:r>
                  <w:rPr>
                    <w:rFonts w:ascii="Cambria Math" w:hAnsi="Cambria Math" w:cs="Cambria Math" w:hint="cs"/>
                    <w:color w:val="000000" w:themeColor="text1"/>
                    <w:szCs w:val="24"/>
                    <w:cs/>
                    <w:lang w:val="en-US"/>
                  </w:rPr>
                  <m:t>InstDS</m:t>
                </m:r>
              </m:e>
              <m:sub>
                <m:r>
                  <w:rPr>
                    <w:rFonts w:ascii="Cambria Math" w:hAnsi="Cambria Math" w:cs="Cambria Math" w:hint="cs"/>
                    <w:color w:val="000000" w:themeColor="text1"/>
                    <w:szCs w:val="24"/>
                    <w:cs/>
                    <w:lang w:val="en-US"/>
                  </w:rPr>
                  <m:t>t-m</m:t>
                </m:r>
              </m:sub>
              <m:sup>
                <m:r>
                  <w:rPr>
                    <w:rFonts w:ascii="Cambria Math" w:hAnsi="Cambria Math" w:cs="Cambria Math" w:hint="cs"/>
                    <w:color w:val="000000" w:themeColor="text1"/>
                    <w:szCs w:val="24"/>
                    <w:cs/>
                    <w:lang w:val="en-US"/>
                  </w:rPr>
                  <m:t>f</m:t>
                </m:r>
                <m:r>
                  <w:rPr>
                    <w:rFonts w:ascii="Cambria Math" w:hAnsi="Cambria Math" w:cs="TH SarabunPSK"/>
                    <w:color w:val="000000" w:themeColor="text1"/>
                    <w:szCs w:val="24"/>
                    <w:lang w:val="en-US"/>
                  </w:rPr>
                  <m:t>,</m:t>
                </m:r>
                <m:sSup>
                  <m:sSupPr>
                    <m:ctrlPr>
                      <w:ins w:id="31" w:author="SiiENG TC" w:date="2021-11-04T03:19:00Z">
                        <w:rPr>
                          <w:rFonts w:ascii="Cambria Math" w:hAnsi="Cambria Math" w:cs="TH SarabunPSK"/>
                          <w:i/>
                          <w:iCs/>
                          <w:color w:val="000000" w:themeColor="text1"/>
                          <w:szCs w:val="24"/>
                          <w:lang w:val="en-US"/>
                        </w:rPr>
                      </w:ins>
                    </m:ctrlPr>
                  </m:sSupPr>
                  <m:e>
                    <m:r>
                      <w:rPr>
                        <w:rFonts w:ascii="Cambria Math" w:hAnsi="Cambria Math" w:cs="Cambria Math" w:hint="cs"/>
                        <w:color w:val="000000" w:themeColor="text1"/>
                        <w:szCs w:val="24"/>
                        <w:cs/>
                        <w:lang w:val="en-US"/>
                      </w:rPr>
                      <m:t>σ</m:t>
                    </m:r>
                  </m:e>
                  <m:sup>
                    <m:r>
                      <w:rPr>
                        <w:rFonts w:ascii="Cambria Math" w:hAnsi="Cambria Math" w:cs="Cambria Math" w:hint="cs"/>
                        <w:color w:val="000000" w:themeColor="text1"/>
                        <w:szCs w:val="24"/>
                        <w:cs/>
                        <w:lang w:val="en-US"/>
                      </w:rPr>
                      <m:t>H-L</m:t>
                    </m:r>
                  </m:sup>
                </m:sSup>
              </m:sup>
            </m:sSubSup>
          </m:e>
        </m:nary>
        <m:r>
          <w:rPr>
            <w:rFonts w:ascii="Cambria Math" w:hAnsi="Cambria Math" w:cs="Angsana New"/>
            <w:szCs w:val="24"/>
            <w:cs/>
          </w:rPr>
          <m:t>+</m:t>
        </m:r>
        <m:nary>
          <m:naryPr>
            <m:chr m:val="∑"/>
            <m:limLoc m:val="subSup"/>
            <m:ctrlPr>
              <w:ins w:id="32" w:author="SiiENG TC" w:date="2021-11-04T03:19:00Z">
                <w:rPr>
                  <w:rFonts w:ascii="Cambria Math" w:hAnsi="Cambria Math" w:cs="Angsana New"/>
                  <w:i/>
                  <w:iCs/>
                  <w:szCs w:val="24"/>
                </w:rPr>
              </w:ins>
            </m:ctrlPr>
          </m:naryPr>
          <m:sub>
            <m:r>
              <w:rPr>
                <w:rFonts w:ascii="Cambria Math" w:hAnsi="Cambria Math" w:cs="Cambria Math" w:hint="cs"/>
                <w:szCs w:val="24"/>
                <w:cs/>
              </w:rPr>
              <m:t>p</m:t>
            </m:r>
            <m:r>
              <w:rPr>
                <w:rFonts w:ascii="Cambria Math" w:hAnsi="Cambria Math" w:cs="Angsana New"/>
                <w:szCs w:val="24"/>
                <w:cs/>
              </w:rPr>
              <m:t>=</m:t>
            </m:r>
            <m:r>
              <w:rPr>
                <w:rFonts w:ascii="Cambria Math" w:hAnsi="Cambria Math" w:cs="Angsana New"/>
                <w:szCs w:val="24"/>
              </w:rPr>
              <m:t>1</m:t>
            </m:r>
          </m:sub>
          <m:sup>
            <m:r>
              <w:rPr>
                <w:rFonts w:ascii="Cambria Math" w:hAnsi="Cambria Math" w:cs="Cambria Math" w:hint="cs"/>
                <w:szCs w:val="24"/>
                <w:cs/>
              </w:rPr>
              <m:t>q</m:t>
            </m:r>
          </m:sup>
          <m:e>
            <m:sSub>
              <m:sSubPr>
                <m:ctrlPr>
                  <w:ins w:id="33" w:author="SiiENG TC" w:date="2021-11-04T03:19:00Z">
                    <w:rPr>
                      <w:rFonts w:ascii="Cambria Math" w:hAnsi="Cambria Math" w:cs="Angsana New"/>
                      <w:i/>
                      <w:iCs/>
                      <w:szCs w:val="24"/>
                    </w:rPr>
                  </w:ins>
                </m:ctrlPr>
              </m:sSubPr>
              <m:e>
                <m:r>
                  <w:rPr>
                    <w:rFonts w:ascii="Cambria Math" w:hAnsi="Cambria Math" w:cs="Cambria Math" w:hint="cs"/>
                    <w:szCs w:val="24"/>
                    <w:cs/>
                  </w:rPr>
                  <m:t>τ</m:t>
                </m:r>
              </m:e>
              <m:sub>
                <m:r>
                  <w:rPr>
                    <w:rFonts w:ascii="Cambria Math" w:hAnsi="Cambria Math" w:cs="Cambria Math" w:hint="cs"/>
                    <w:szCs w:val="24"/>
                    <w:cs/>
                  </w:rPr>
                  <m:t>p</m:t>
                </m:r>
              </m:sub>
            </m:sSub>
          </m:e>
        </m:nary>
        <m:sSubSup>
          <m:sSubSupPr>
            <m:ctrlPr>
              <w:ins w:id="34" w:author="SiiENG TC" w:date="2021-11-04T03:19:00Z">
                <w:rPr>
                  <w:rFonts w:ascii="Cambria Math" w:hAnsi="Cambria Math" w:cstheme="majorBidi"/>
                  <w:i/>
                  <w:iCs/>
                  <w:szCs w:val="24"/>
                  <w:lang w:val="en-US"/>
                </w:rPr>
              </w:ins>
            </m:ctrlPr>
          </m:sSubSupPr>
          <m:e>
            <m:acc>
              <m:accPr>
                <m:chr m:val="̅"/>
                <m:ctrlPr>
                  <w:ins w:id="35" w:author="SiiENG TC" w:date="2021-11-04T03:19:00Z">
                    <w:rPr>
                      <w:rFonts w:ascii="Cambria Math" w:hAnsi="Cambria Math" w:cstheme="majorBidi"/>
                      <w:i/>
                      <w:iCs/>
                      <w:szCs w:val="24"/>
                      <w:lang w:val="en-US"/>
                    </w:rPr>
                  </w:ins>
                </m:ctrlPr>
              </m:accPr>
              <m:e>
                <m:r>
                  <w:rPr>
                    <w:rFonts w:ascii="Cambria Math" w:hAnsi="Cambria Math" w:cs="Cambria Math"/>
                    <w:szCs w:val="24"/>
                    <w:cs/>
                    <w:lang w:val="en-US"/>
                  </w:rPr>
                  <m:t>∆</m:t>
                </m:r>
                <m:r>
                  <w:rPr>
                    <w:rFonts w:ascii="Cambria Math" w:hAnsi="Cambria Math" w:cs="Cambria Math" w:hint="cs"/>
                    <w:szCs w:val="24"/>
                    <w:cs/>
                    <w:lang w:val="en-US"/>
                  </w:rPr>
                  <m:t>ISI</m:t>
                </m:r>
              </m:e>
            </m:acc>
          </m:e>
          <m:sub>
            <m:r>
              <w:rPr>
                <w:rFonts w:ascii="Cambria Math" w:hAnsi="Cambria Math" w:cs="Cambria Math" w:hint="cs"/>
                <w:szCs w:val="24"/>
                <w:cs/>
                <w:lang w:val="en-US"/>
              </w:rPr>
              <m:t>t-p</m:t>
            </m:r>
          </m:sub>
          <m:sup>
            <m:r>
              <w:rPr>
                <w:rFonts w:ascii="Cambria Math" w:hAnsi="Cambria Math" w:cs="Cambria Math"/>
                <w:szCs w:val="24"/>
                <w:cs/>
                <w:lang w:val="en-US"/>
              </w:rPr>
              <m:t>⊥</m:t>
            </m:r>
          </m:sup>
        </m:sSubSup>
        <m:r>
          <w:rPr>
            <w:rFonts w:ascii="Cambria Math" w:hAnsi="Cambria Math" w:cs="Angsana New"/>
            <w:szCs w:val="24"/>
            <w:cs/>
          </w:rPr>
          <m:t>+</m:t>
        </m:r>
        <m:sSub>
          <m:sSubPr>
            <m:ctrlPr>
              <w:ins w:id="36" w:author="SiiENG TC" w:date="2021-11-04T03:19:00Z">
                <w:rPr>
                  <w:rFonts w:ascii="Cambria Math" w:hAnsi="Cambria Math" w:cs="Angsana New"/>
                  <w:i/>
                  <w:iCs/>
                  <w:szCs w:val="24"/>
                </w:rPr>
              </w:ins>
            </m:ctrlPr>
          </m:sSubPr>
          <m:e>
            <m:r>
              <w:rPr>
                <w:rFonts w:ascii="Cambria Math" w:hAnsi="Cambria Math" w:cs="Cambria Math" w:hint="cs"/>
                <w:szCs w:val="24"/>
                <w:cs/>
              </w:rPr>
              <m:t>ε</m:t>
            </m:r>
          </m:e>
          <m:sub>
            <m:r>
              <w:rPr>
                <w:rFonts w:ascii="Cambria Math" w:hAnsi="Cambria Math" w:cs="Cambria Math" w:hint="cs"/>
                <w:szCs w:val="24"/>
                <w:cs/>
              </w:rPr>
              <m:t>t</m:t>
            </m:r>
          </m:sub>
        </m:sSub>
        <m:r>
          <w:rPr>
            <w:rFonts w:ascii="Cambria Math" w:hAnsi="Cambria Math" w:cs="Angsana New"/>
            <w:szCs w:val="24"/>
            <w:cs/>
          </w:rPr>
          <m:t xml:space="preserve"> </m:t>
        </m:r>
        <m:r>
          <w:rPr>
            <w:rFonts w:ascii="Cambria Math" w:hAnsi="Cambria Math" w:cs="Angsana New"/>
            <w:szCs w:val="24"/>
          </w:rPr>
          <m:t xml:space="preserve">                                                           </m:t>
        </m:r>
        <m:r>
          <w:rPr>
            <w:rFonts w:ascii="Cambria Math" w:hAnsi="Cambria Math" w:cs="Angsana New"/>
            <w:szCs w:val="24"/>
            <w:cs/>
          </w:rPr>
          <m:t>(</m:t>
        </m:r>
        <m:r>
          <w:rPr>
            <w:rFonts w:ascii="Cambria Math" w:hAnsi="Cambria Math" w:cs="Angsana New"/>
            <w:szCs w:val="24"/>
          </w:rPr>
          <m:t>4</m:t>
        </m:r>
        <m:r>
          <w:rPr>
            <w:rFonts w:ascii="Cambria Math" w:hAnsi="Cambria Math" w:cs="Angsana New"/>
            <w:szCs w:val="24"/>
            <w:cs/>
          </w:rPr>
          <m:t>)</m:t>
        </m:r>
      </m:oMath>
    </w:p>
    <w:p w14:paraId="03AACAD4" w14:textId="77777777" w:rsidR="0016790B" w:rsidRDefault="0016790B" w:rsidP="0016790B">
      <w:pPr>
        <w:spacing w:afterLines="50" w:after="120"/>
        <w:rPr>
          <w:rFonts w:ascii="Times New Roman" w:eastAsiaTheme="minorEastAsia" w:hAnsi="Times New Roman" w:cs="Times New Roman"/>
          <w:lang w:val="en-US"/>
        </w:rPr>
      </w:pPr>
      <w:r>
        <w:rPr>
          <w:rFonts w:ascii="Times New Roman" w:hAnsi="Times New Roman" w:cs="Times New Roman"/>
          <w:lang w:val="en-US"/>
        </w:rPr>
        <w:t>By</w:t>
      </w:r>
      <w:r>
        <w:rPr>
          <w:rFonts w:ascii="Times New Roman" w:hAnsi="Times New Roman" w:cs="Times New Roman"/>
          <w:lang w:val="en-US"/>
        </w:rPr>
        <w:tab/>
      </w:r>
      <m:oMath>
        <m:sSubSup>
          <m:sSubSupPr>
            <m:ctrlPr>
              <w:ins w:id="37" w:author="SiiENG TC" w:date="2021-11-04T03:19:00Z">
                <w:rPr>
                  <w:rFonts w:ascii="Cambria Math" w:hAnsi="Cambria Math" w:cs="TH SarabunPSK"/>
                  <w:i/>
                  <w:iCs/>
                  <w:color w:val="000000" w:themeColor="text1"/>
                  <w:szCs w:val="24"/>
                  <w:lang w:val="en-US"/>
                </w:rPr>
              </w:ins>
            </m:ctrlPr>
          </m:sSubSupPr>
          <m:e>
            <m:r>
              <w:rPr>
                <w:rFonts w:ascii="Cambria Math" w:hAnsi="Cambria Math" w:cs="Cambria Math" w:hint="cs"/>
                <w:color w:val="000000" w:themeColor="text1"/>
                <w:szCs w:val="24"/>
                <w:cs/>
                <w:lang w:val="en-US"/>
              </w:rPr>
              <m:t>InstDS</m:t>
            </m:r>
          </m:e>
          <m:sub>
            <m:r>
              <w:rPr>
                <w:rFonts w:ascii="Cambria Math" w:hAnsi="Cambria Math" w:cs="Cambria Math" w:hint="cs"/>
                <w:color w:val="000000" w:themeColor="text1"/>
                <w:szCs w:val="24"/>
                <w:cs/>
                <w:lang w:val="en-US"/>
              </w:rPr>
              <m:t>t</m:t>
            </m:r>
          </m:sub>
          <m:sup>
            <m:r>
              <w:rPr>
                <w:rFonts w:ascii="Cambria Math" w:hAnsi="Cambria Math" w:cs="Cambria Math" w:hint="cs"/>
                <w:color w:val="000000" w:themeColor="text1"/>
                <w:szCs w:val="24"/>
                <w:cs/>
                <w:lang w:val="en-US"/>
              </w:rPr>
              <m:t>f</m:t>
            </m:r>
            <m:r>
              <w:rPr>
                <w:rFonts w:ascii="Cambria Math" w:hAnsi="Cambria Math" w:cs="TH SarabunPSK"/>
                <w:color w:val="000000" w:themeColor="text1"/>
                <w:szCs w:val="24"/>
                <w:lang w:val="en-US"/>
              </w:rPr>
              <m:t>,</m:t>
            </m:r>
            <m:sSup>
              <m:sSupPr>
                <m:ctrlPr>
                  <w:ins w:id="38" w:author="SiiENG TC" w:date="2021-11-04T03:19:00Z">
                    <w:rPr>
                      <w:rFonts w:ascii="Cambria Math" w:hAnsi="Cambria Math" w:cs="TH SarabunPSK"/>
                      <w:i/>
                      <w:iCs/>
                      <w:color w:val="000000" w:themeColor="text1"/>
                      <w:szCs w:val="24"/>
                      <w:lang w:val="en-US"/>
                    </w:rPr>
                  </w:ins>
                </m:ctrlPr>
              </m:sSupPr>
              <m:e>
                <m:r>
                  <w:rPr>
                    <w:rFonts w:ascii="Cambria Math" w:hAnsi="Cambria Math" w:cs="Cambria Math" w:hint="cs"/>
                    <w:color w:val="000000" w:themeColor="text1"/>
                    <w:szCs w:val="24"/>
                    <w:cs/>
                    <w:lang w:val="en-US"/>
                  </w:rPr>
                  <m:t>σ</m:t>
                </m:r>
              </m:e>
              <m:sup>
                <m:r>
                  <w:rPr>
                    <w:rFonts w:ascii="Cambria Math" w:hAnsi="Cambria Math" w:cs="Cambria Math" w:hint="cs"/>
                    <w:color w:val="000000" w:themeColor="text1"/>
                    <w:szCs w:val="24"/>
                    <w:cs/>
                    <w:lang w:val="en-US"/>
                  </w:rPr>
                  <m:t>H-L</m:t>
                </m:r>
              </m:sup>
            </m:sSup>
          </m:sup>
        </m:sSubSup>
      </m:oMath>
      <w:r>
        <w:rPr>
          <w:rFonts w:ascii="Times New Roman" w:eastAsiaTheme="minorEastAsia" w:hAnsi="Times New Roman" w:cs="Times New Roman"/>
          <w:iCs/>
          <w:color w:val="000000" w:themeColor="text1"/>
          <w:szCs w:val="24"/>
          <w:lang w:val="en-US"/>
        </w:rPr>
        <w:t xml:space="preserve">is </w:t>
      </w:r>
      <w:r w:rsidRPr="0050718D">
        <w:rPr>
          <w:rFonts w:ascii="Times New Roman" w:eastAsiaTheme="minorEastAsia" w:hAnsi="Times New Roman" w:cs="Times New Roman"/>
        </w:rPr>
        <w:t>institutional demand shock in risky stocks</w:t>
      </w:r>
      <w:r>
        <w:rPr>
          <w:rFonts w:ascii="Times New Roman" w:eastAsiaTheme="minorEastAsia" w:hAnsi="Times New Roman" w:cs="Times New Roman"/>
          <w:lang w:val="en-US"/>
        </w:rPr>
        <w:t xml:space="preserve"> of fund </w:t>
      </w:r>
      <m:oMath>
        <m:r>
          <w:rPr>
            <w:rFonts w:ascii="Cambria Math" w:eastAsiaTheme="minorEastAsia" w:hAnsi="Cambria Math" w:cs="Times New Roman"/>
            <w:lang w:val="en-US"/>
          </w:rPr>
          <m:t>f</m:t>
        </m:r>
      </m:oMath>
      <w:r>
        <w:rPr>
          <w:rFonts w:ascii="Times New Roman" w:hAnsi="Times New Roman" w:cs="Times New Roman"/>
          <w:lang w:val="en-US"/>
        </w:rPr>
        <w:t xml:space="preserve"> at time </w:t>
      </w:r>
      <m:oMath>
        <m:r>
          <w:rPr>
            <w:rFonts w:ascii="Cambria Math" w:hAnsi="Cambria Math" w:cs="Times New Roman"/>
            <w:lang w:val="en-US"/>
          </w:rPr>
          <m:t>t</m:t>
        </m:r>
      </m:oMath>
    </w:p>
    <w:p w14:paraId="3A276422" w14:textId="483FDD11" w:rsidR="008E06CE" w:rsidRDefault="0016790B" w:rsidP="00935F06">
      <w:pPr>
        <w:spacing w:afterLines="100" w:after="240"/>
        <w:ind w:firstLine="709"/>
        <w:rPr>
          <w:rFonts w:ascii="Times New Roman" w:eastAsiaTheme="minorEastAsia" w:hAnsi="Times New Roman" w:cs="Times New Roman"/>
          <w:iCs/>
          <w:szCs w:val="24"/>
          <w:lang w:val="en-US"/>
        </w:rPr>
      </w:pPr>
      <w:r>
        <w:rPr>
          <w:rFonts w:ascii="Times New Roman" w:eastAsiaTheme="minorEastAsia" w:hAnsi="Times New Roman" w:cs="Times New Roman"/>
          <w:lang w:val="en-US"/>
        </w:rPr>
        <w:tab/>
      </w:r>
      <m:oMath>
        <m:r>
          <w:rPr>
            <w:rFonts w:ascii="Cambria Math" w:hAnsi="Cambria Math" w:cstheme="majorBidi"/>
            <w:szCs w:val="24"/>
            <w:lang w:val="en-US"/>
          </w:rPr>
          <m:t>p,m</m:t>
        </m:r>
      </m:oMath>
      <w:r>
        <w:rPr>
          <w:rFonts w:ascii="Times New Roman" w:eastAsiaTheme="minorEastAsia" w:hAnsi="Times New Roman" w:cs="Times New Roman"/>
          <w:iCs/>
          <w:szCs w:val="24"/>
          <w:lang w:val="en-US"/>
        </w:rPr>
        <w:t xml:space="preserve">               </w:t>
      </w:r>
      <w:r w:rsidR="00BA7193">
        <w:rPr>
          <w:rFonts w:ascii="Times New Roman" w:eastAsiaTheme="minorEastAsia" w:hAnsi="Times New Roman" w:cs="Times New Roman"/>
          <w:iCs/>
          <w:szCs w:val="24"/>
          <w:lang w:val="en-US"/>
        </w:rPr>
        <w:t>are</w:t>
      </w:r>
      <w:r>
        <w:rPr>
          <w:rFonts w:ascii="Times New Roman" w:eastAsiaTheme="minorEastAsia" w:hAnsi="Times New Roman" w:cs="Times New Roman"/>
          <w:iCs/>
          <w:szCs w:val="24"/>
          <w:lang w:val="en-US"/>
        </w:rPr>
        <w:t xml:space="preserve"> lag of period</w:t>
      </w:r>
      <w:r w:rsidR="00BA7193">
        <w:rPr>
          <w:rFonts w:ascii="Times New Roman" w:eastAsiaTheme="minorEastAsia" w:hAnsi="Times New Roman" w:cs="Times New Roman"/>
          <w:iCs/>
          <w:szCs w:val="24"/>
          <w:lang w:val="en-US"/>
        </w:rPr>
        <w:t>s</w:t>
      </w:r>
    </w:p>
    <w:p w14:paraId="6D725277" w14:textId="65E91715" w:rsidR="0016790B" w:rsidRDefault="0016790B" w:rsidP="0016790B">
      <w:pPr>
        <w:spacing w:afterLines="50" w:after="120"/>
        <w:rPr>
          <w:rFonts w:ascii="Times New Roman" w:eastAsiaTheme="minorEastAsia" w:hAnsi="Times New Roman" w:cs="Times New Roman"/>
          <w:iCs/>
          <w:szCs w:val="24"/>
          <w:lang w:val="en-US"/>
        </w:rPr>
      </w:pPr>
      <w:r>
        <w:rPr>
          <w:rFonts w:ascii="Times New Roman" w:eastAsiaTheme="minorEastAsia" w:hAnsi="Times New Roman" w:cs="Times New Roman"/>
          <w:iCs/>
          <w:szCs w:val="24"/>
          <w:lang w:val="en-US"/>
        </w:rPr>
        <w:t>Hypothesis 4; Cointegration</w:t>
      </w:r>
    </w:p>
    <w:p w14:paraId="33861E8C" w14:textId="7CB801E2" w:rsidR="0016790B" w:rsidRDefault="00492167" w:rsidP="0016790B">
      <w:pPr>
        <w:spacing w:afterLines="100" w:after="240"/>
        <w:jc w:val="both"/>
        <w:rPr>
          <w:rFonts w:ascii="Times New Roman" w:eastAsiaTheme="minorEastAsia" w:hAnsi="Times New Roman" w:cs="Times New Roman"/>
          <w:iCs/>
          <w:szCs w:val="24"/>
          <w:lang w:val="en-US"/>
        </w:rPr>
      </w:pPr>
      <m:oMath>
        <m:sSubSup>
          <m:sSubSupPr>
            <m:ctrlPr>
              <w:ins w:id="39" w:author="SiiENG TC" w:date="2021-11-04T03:19:00Z">
                <w:rPr>
                  <w:rFonts w:ascii="Cambria Math" w:hAnsi="Cambria Math" w:cs="TH SarabunPSK"/>
                  <w:i/>
                  <w:color w:val="000000" w:themeColor="text1"/>
                  <w:szCs w:val="24"/>
                  <w:lang w:val="en-US"/>
                </w:rPr>
              </w:ins>
            </m:ctrlPr>
          </m:sSubSupPr>
          <m:e>
            <m:r>
              <w:rPr>
                <w:rFonts w:ascii="Cambria Math" w:hAnsi="Cambria Math" w:cs="Cambria Math" w:hint="cs"/>
                <w:color w:val="000000" w:themeColor="text1"/>
                <w:szCs w:val="24"/>
                <w:cs/>
                <w:lang w:val="en-US"/>
              </w:rPr>
              <m:t>InstDS</m:t>
            </m:r>
          </m:e>
          <m:sub>
            <m:r>
              <w:rPr>
                <w:rFonts w:ascii="Cambria Math" w:hAnsi="Cambria Math" w:cs="Cambria Math" w:hint="cs"/>
                <w:color w:val="000000" w:themeColor="text1"/>
                <w:szCs w:val="24"/>
                <w:cs/>
                <w:lang w:val="en-US"/>
              </w:rPr>
              <m:t>t</m:t>
            </m:r>
          </m:sub>
          <m:sup>
            <m:r>
              <w:rPr>
                <w:rFonts w:ascii="Cambria Math" w:hAnsi="Cambria Math" w:cs="Cambria Math" w:hint="cs"/>
                <w:color w:val="000000" w:themeColor="text1"/>
                <w:szCs w:val="24"/>
                <w:cs/>
                <w:lang w:val="en-US"/>
              </w:rPr>
              <m:t>f</m:t>
            </m:r>
            <m:r>
              <w:rPr>
                <w:rFonts w:ascii="Cambria Math" w:hAnsi="Cambria Math" w:cs="TH SarabunPSK"/>
                <w:color w:val="000000" w:themeColor="text1"/>
                <w:szCs w:val="24"/>
                <w:lang w:val="en-US"/>
              </w:rPr>
              <m:t>,</m:t>
            </m:r>
            <m:sSup>
              <m:sSupPr>
                <m:ctrlPr>
                  <w:ins w:id="40" w:author="SiiENG TC" w:date="2021-11-04T03:19:00Z">
                    <w:rPr>
                      <w:rFonts w:ascii="Cambria Math" w:hAnsi="Cambria Math" w:cs="TH SarabunPSK"/>
                      <w:i/>
                      <w:color w:val="000000" w:themeColor="text1"/>
                      <w:szCs w:val="24"/>
                      <w:lang w:val="en-US"/>
                    </w:rPr>
                  </w:ins>
                </m:ctrlPr>
              </m:sSupPr>
              <m:e>
                <m:r>
                  <w:rPr>
                    <w:rFonts w:ascii="Cambria Math" w:hAnsi="Cambria Math" w:cs="Cambria Math" w:hint="cs"/>
                    <w:color w:val="000000" w:themeColor="text1"/>
                    <w:szCs w:val="24"/>
                    <w:cs/>
                    <w:lang w:val="en-US"/>
                  </w:rPr>
                  <m:t>σ</m:t>
                </m:r>
              </m:e>
              <m:sup>
                <m:r>
                  <w:rPr>
                    <w:rFonts w:ascii="Cambria Math" w:hAnsi="Cambria Math" w:cs="Cambria Math" w:hint="cs"/>
                    <w:color w:val="000000" w:themeColor="text1"/>
                    <w:szCs w:val="24"/>
                    <w:cs/>
                    <w:lang w:val="en-US"/>
                  </w:rPr>
                  <m:t>H-L</m:t>
                </m:r>
              </m:sup>
            </m:sSup>
          </m:sup>
        </m:sSubSup>
        <m:r>
          <w:rPr>
            <w:rFonts w:ascii="Cambria Math" w:hAnsi="Cambria Math" w:cs="Angsana New"/>
            <w:color w:val="000000" w:themeColor="text1"/>
            <w:szCs w:val="24"/>
            <w:cs/>
            <w:lang w:val="en-US"/>
          </w:rPr>
          <m:t>=</m:t>
        </m:r>
        <m:sSub>
          <m:sSubPr>
            <m:ctrlPr>
              <w:ins w:id="41" w:author="SiiENG TC" w:date="2021-11-04T03:19:00Z">
                <w:rPr>
                  <w:rFonts w:ascii="Cambria Math" w:hAnsi="Cambria Math" w:cs="TH SarabunPSK"/>
                  <w:i/>
                  <w:color w:val="000000" w:themeColor="text1"/>
                  <w:szCs w:val="24"/>
                  <w:lang w:val="en-US"/>
                </w:rPr>
              </w:ins>
            </m:ctrlPr>
          </m:sSubPr>
          <m:e>
            <m:r>
              <w:rPr>
                <w:rFonts w:ascii="Cambria Math" w:hAnsi="Cambria Math" w:cs="Cambria Math" w:hint="cs"/>
                <w:color w:val="000000" w:themeColor="text1"/>
                <w:szCs w:val="24"/>
                <w:cs/>
                <w:lang w:val="en-US"/>
              </w:rPr>
              <m:t>β</m:t>
            </m:r>
          </m:e>
          <m:sub>
            <m:r>
              <w:rPr>
                <w:rFonts w:ascii="Cambria Math" w:hAnsi="Cambria Math" w:cs="TH SarabunPSK"/>
                <w:color w:val="000000" w:themeColor="text1"/>
                <w:szCs w:val="24"/>
                <w:lang w:val="en-US"/>
              </w:rPr>
              <m:t>0</m:t>
            </m:r>
          </m:sub>
        </m:sSub>
        <m:r>
          <w:rPr>
            <w:rFonts w:ascii="Cambria Math" w:hAnsi="Cambria Math" w:cs="Angsana New"/>
            <w:color w:val="000000" w:themeColor="text1"/>
            <w:szCs w:val="24"/>
            <w:cs/>
            <w:lang w:val="en-US"/>
          </w:rPr>
          <m:t>+</m:t>
        </m:r>
        <m:sSub>
          <m:sSubPr>
            <m:ctrlPr>
              <w:ins w:id="42" w:author="SiiENG TC" w:date="2021-11-04T03:19:00Z">
                <w:rPr>
                  <w:rFonts w:ascii="Cambria Math" w:hAnsi="Cambria Math" w:cs="TH SarabunPSK"/>
                  <w:i/>
                  <w:color w:val="000000" w:themeColor="text1"/>
                  <w:szCs w:val="24"/>
                  <w:lang w:val="en-US"/>
                </w:rPr>
              </w:ins>
            </m:ctrlPr>
          </m:sSubPr>
          <m:e>
            <m:r>
              <w:rPr>
                <w:rFonts w:ascii="Cambria Math" w:hAnsi="Cambria Math" w:cs="Cambria Math" w:hint="cs"/>
                <w:color w:val="000000" w:themeColor="text1"/>
                <w:szCs w:val="24"/>
                <w:cs/>
                <w:lang w:val="en-US"/>
              </w:rPr>
              <m:t>β</m:t>
            </m:r>
          </m:e>
          <m:sub>
            <m:r>
              <w:rPr>
                <w:rFonts w:ascii="Cambria Math" w:hAnsi="Cambria Math" w:cs="TH SarabunPSK"/>
                <w:color w:val="000000" w:themeColor="text1"/>
                <w:szCs w:val="24"/>
                <w:lang w:val="en-US"/>
              </w:rPr>
              <m:t>1</m:t>
            </m:r>
          </m:sub>
        </m:sSub>
        <m:sSubSup>
          <m:sSubSupPr>
            <m:ctrlPr>
              <w:ins w:id="43" w:author="SiiENG TC" w:date="2021-11-04T03:19:00Z">
                <w:rPr>
                  <w:rFonts w:ascii="Cambria Math" w:hAnsi="Cambria Math" w:cstheme="majorBidi"/>
                  <w:i/>
                  <w:iCs/>
                  <w:szCs w:val="24"/>
                  <w:lang w:val="en-US"/>
                </w:rPr>
              </w:ins>
            </m:ctrlPr>
          </m:sSubSupPr>
          <m:e>
            <m:acc>
              <m:accPr>
                <m:chr m:val="̅"/>
                <m:ctrlPr>
                  <w:ins w:id="44" w:author="SiiENG TC" w:date="2021-11-04T03:19:00Z">
                    <w:rPr>
                      <w:rFonts w:ascii="Cambria Math" w:hAnsi="Cambria Math" w:cstheme="majorBidi"/>
                      <w:i/>
                      <w:iCs/>
                      <w:szCs w:val="24"/>
                      <w:lang w:val="en-US"/>
                    </w:rPr>
                  </w:ins>
                </m:ctrlPr>
              </m:accPr>
              <m:e>
                <m:r>
                  <w:rPr>
                    <w:rFonts w:ascii="Cambria Math" w:hAnsi="Cambria Math" w:cs="Cambria Math"/>
                    <w:szCs w:val="24"/>
                    <w:cs/>
                    <w:lang w:val="en-US"/>
                  </w:rPr>
                  <m:t>∆</m:t>
                </m:r>
                <m:r>
                  <w:rPr>
                    <w:rFonts w:ascii="Cambria Math" w:hAnsi="Cambria Math" w:cs="Cambria Math"/>
                    <w:szCs w:val="24"/>
                    <w:lang w:val="en-US"/>
                  </w:rPr>
                  <m:t>I</m:t>
                </m:r>
                <m:r>
                  <w:rPr>
                    <w:rFonts w:ascii="Cambria Math" w:hAnsi="Cambria Math" w:cs="Cambria Math" w:hint="cs"/>
                    <w:szCs w:val="24"/>
                    <w:cs/>
                    <w:lang w:val="en-US"/>
                  </w:rPr>
                  <m:t>SI</m:t>
                </m:r>
              </m:e>
            </m:acc>
          </m:e>
          <m:sub>
            <m:r>
              <w:rPr>
                <w:rFonts w:ascii="Cambria Math" w:hAnsi="Cambria Math" w:cs="Cambria Math" w:hint="cs"/>
                <w:szCs w:val="24"/>
                <w:cs/>
                <w:lang w:val="en-US"/>
              </w:rPr>
              <m:t>t</m:t>
            </m:r>
          </m:sub>
          <m:sup>
            <m:r>
              <w:rPr>
                <w:rFonts w:ascii="Cambria Math" w:hAnsi="Cambria Math" w:cs="Cambria Math"/>
                <w:szCs w:val="24"/>
                <w:cs/>
                <w:lang w:val="en-US"/>
              </w:rPr>
              <m:t>⊥</m:t>
            </m:r>
          </m:sup>
        </m:sSubSup>
        <m:r>
          <w:rPr>
            <w:rFonts w:ascii="Cambria Math" w:hAnsi="Cambria Math" w:cs="Angsana New"/>
            <w:szCs w:val="24"/>
            <w:cs/>
            <w:lang w:val="en-US"/>
          </w:rPr>
          <m:t>+</m:t>
        </m:r>
        <m:sSub>
          <m:sSubPr>
            <m:ctrlPr>
              <w:ins w:id="45" w:author="SiiENG TC" w:date="2021-11-04T03:19:00Z">
                <w:rPr>
                  <w:rFonts w:ascii="Cambria Math" w:hAnsi="Cambria Math" w:cstheme="majorBidi"/>
                  <w:i/>
                  <w:iCs/>
                  <w:szCs w:val="24"/>
                  <w:lang w:val="en-US"/>
                </w:rPr>
              </w:ins>
            </m:ctrlPr>
          </m:sSubPr>
          <m:e>
            <m:r>
              <w:rPr>
                <w:rFonts w:ascii="Cambria Math" w:hAnsi="Cambria Math" w:cs="Cambria Math" w:hint="cs"/>
                <w:szCs w:val="24"/>
                <w:cs/>
                <w:lang w:val="en-US"/>
              </w:rPr>
              <m:t>ε</m:t>
            </m:r>
          </m:e>
          <m:sub>
            <m:r>
              <w:rPr>
                <w:rFonts w:ascii="Cambria Math" w:hAnsi="Cambria Math" w:cs="Cambria Math" w:hint="cs"/>
                <w:szCs w:val="24"/>
                <w:cs/>
                <w:lang w:val="en-US"/>
              </w:rPr>
              <m:t>t</m:t>
            </m:r>
          </m:sub>
        </m:sSub>
        <m:r>
          <w:rPr>
            <w:rFonts w:ascii="Cambria Math" w:hAnsi="Cambria Math" w:cstheme="majorBidi"/>
            <w:szCs w:val="24"/>
            <w:lang w:val="en-US"/>
          </w:rPr>
          <m:t xml:space="preserve">                                                                                                  (5)</m:t>
        </m:r>
      </m:oMath>
      <w:r w:rsidR="0016790B">
        <w:rPr>
          <w:rFonts w:ascii="Times New Roman" w:hAnsi="Times New Roman" w:cs="Times New Roman"/>
          <w:lang w:val="en-US"/>
        </w:rPr>
        <w:t xml:space="preserve">  </w:t>
      </w:r>
      <m:oMath>
        <m:acc>
          <m:accPr>
            <m:ctrlPr>
              <w:ins w:id="46" w:author="SiiENG TC" w:date="2021-11-04T03:19:00Z">
                <w:rPr>
                  <w:rFonts w:ascii="Cambria Math" w:hAnsi="Cambria Math" w:cs="TH SarabunPSK"/>
                  <w:i/>
                  <w:color w:val="000000" w:themeColor="text1"/>
                  <w:szCs w:val="24"/>
                  <w:lang w:val="en-US"/>
                </w:rPr>
              </w:ins>
            </m:ctrlPr>
          </m:accPr>
          <m:e>
            <m:sSub>
              <m:sSubPr>
                <m:ctrlPr>
                  <w:ins w:id="47" w:author="SiiENG TC" w:date="2021-11-04T03:19:00Z">
                    <w:rPr>
                      <w:rFonts w:ascii="Cambria Math" w:hAnsi="Cambria Math" w:cs="TH SarabunPSK"/>
                      <w:i/>
                      <w:color w:val="000000" w:themeColor="text1"/>
                      <w:szCs w:val="24"/>
                      <w:lang w:val="en-US"/>
                    </w:rPr>
                  </w:ins>
                </m:ctrlPr>
              </m:sSubPr>
              <m:e>
                <m:r>
                  <w:rPr>
                    <w:rFonts w:ascii="Cambria Math" w:hAnsi="Cambria Math" w:cs="Cambria Math" w:hint="cs"/>
                    <w:color w:val="000000" w:themeColor="text1"/>
                    <w:szCs w:val="24"/>
                    <w:cs/>
                    <w:lang w:val="en-US"/>
                  </w:rPr>
                  <m:t>ε</m:t>
                </m:r>
              </m:e>
              <m:sub>
                <m:r>
                  <w:rPr>
                    <w:rFonts w:ascii="Cambria Math" w:hAnsi="Cambria Math" w:cs="Cambria Math" w:hint="cs"/>
                    <w:color w:val="000000" w:themeColor="text1"/>
                    <w:szCs w:val="24"/>
                    <w:cs/>
                    <w:lang w:val="en-US"/>
                  </w:rPr>
                  <m:t>t</m:t>
                </m:r>
              </m:sub>
            </m:sSub>
          </m:e>
        </m:acc>
        <m:r>
          <w:rPr>
            <w:rFonts w:ascii="Cambria Math" w:hAnsi="Cambria Math" w:cs="Angsana New"/>
            <w:color w:val="000000" w:themeColor="text1"/>
            <w:szCs w:val="24"/>
            <w:cs/>
            <w:lang w:val="en-US"/>
          </w:rPr>
          <m:t>=</m:t>
        </m:r>
        <m:sSubSup>
          <m:sSubSupPr>
            <m:ctrlPr>
              <w:ins w:id="48" w:author="SiiENG TC" w:date="2021-11-04T03:19:00Z">
                <w:rPr>
                  <w:rFonts w:ascii="Cambria Math" w:hAnsi="Cambria Math" w:cs="TH SarabunPSK"/>
                  <w:i/>
                  <w:color w:val="000000" w:themeColor="text1"/>
                  <w:szCs w:val="24"/>
                  <w:lang w:val="en-US"/>
                </w:rPr>
              </w:ins>
            </m:ctrlPr>
          </m:sSubSupPr>
          <m:e>
            <m:r>
              <w:rPr>
                <w:rFonts w:ascii="Cambria Math" w:hAnsi="Cambria Math" w:cs="Cambria Math" w:hint="cs"/>
                <w:color w:val="000000" w:themeColor="text1"/>
                <w:szCs w:val="24"/>
                <w:cs/>
                <w:lang w:val="en-US"/>
              </w:rPr>
              <m:t>InstDS</m:t>
            </m:r>
          </m:e>
          <m:sub>
            <m:r>
              <w:rPr>
                <w:rFonts w:ascii="Cambria Math" w:hAnsi="Cambria Math" w:cs="Cambria Math" w:hint="cs"/>
                <w:color w:val="000000" w:themeColor="text1"/>
                <w:szCs w:val="24"/>
                <w:cs/>
                <w:lang w:val="en-US"/>
              </w:rPr>
              <m:t>t</m:t>
            </m:r>
          </m:sub>
          <m:sup>
            <m:r>
              <w:rPr>
                <w:rFonts w:ascii="Cambria Math" w:hAnsi="Cambria Math" w:cs="Cambria Math" w:hint="cs"/>
                <w:color w:val="000000" w:themeColor="text1"/>
                <w:szCs w:val="24"/>
                <w:cs/>
                <w:lang w:val="en-US"/>
              </w:rPr>
              <m:t>f</m:t>
            </m:r>
            <m:r>
              <w:rPr>
                <w:rFonts w:ascii="Cambria Math" w:hAnsi="Cambria Math" w:cs="TH SarabunPSK"/>
                <w:color w:val="000000" w:themeColor="text1"/>
                <w:szCs w:val="24"/>
                <w:lang w:val="en-US"/>
              </w:rPr>
              <m:t>,</m:t>
            </m:r>
            <m:sSup>
              <m:sSupPr>
                <m:ctrlPr>
                  <w:ins w:id="49" w:author="SiiENG TC" w:date="2021-11-04T03:19:00Z">
                    <w:rPr>
                      <w:rFonts w:ascii="Cambria Math" w:hAnsi="Cambria Math" w:cs="TH SarabunPSK"/>
                      <w:i/>
                      <w:color w:val="000000" w:themeColor="text1"/>
                      <w:szCs w:val="24"/>
                      <w:lang w:val="en-US"/>
                    </w:rPr>
                  </w:ins>
                </m:ctrlPr>
              </m:sSupPr>
              <m:e>
                <m:r>
                  <w:rPr>
                    <w:rFonts w:ascii="Cambria Math" w:hAnsi="Cambria Math" w:cs="Cambria Math" w:hint="cs"/>
                    <w:color w:val="000000" w:themeColor="text1"/>
                    <w:szCs w:val="24"/>
                    <w:cs/>
                    <w:lang w:val="en-US"/>
                  </w:rPr>
                  <m:t>σ</m:t>
                </m:r>
              </m:e>
              <m:sup>
                <m:r>
                  <w:rPr>
                    <w:rFonts w:ascii="Cambria Math" w:hAnsi="Cambria Math" w:cs="Cambria Math" w:hint="cs"/>
                    <w:color w:val="000000" w:themeColor="text1"/>
                    <w:szCs w:val="24"/>
                    <w:cs/>
                    <w:lang w:val="en-US"/>
                  </w:rPr>
                  <m:t>H-L</m:t>
                </m:r>
              </m:sup>
            </m:sSup>
          </m:sup>
        </m:sSubSup>
        <m:r>
          <w:rPr>
            <w:rFonts w:ascii="Cambria Math" w:hAnsi="Cambria Math" w:cs="Cambria Math" w:hint="cs"/>
            <w:color w:val="000000" w:themeColor="text1"/>
            <w:szCs w:val="24"/>
            <w:cs/>
            <w:lang w:val="en-US"/>
          </w:rPr>
          <m:t>-</m:t>
        </m:r>
        <m:acc>
          <m:accPr>
            <m:ctrlPr>
              <w:ins w:id="50" w:author="SiiENG TC" w:date="2021-11-04T03:19:00Z">
                <w:rPr>
                  <w:rFonts w:ascii="Cambria Math" w:hAnsi="Cambria Math" w:cs="TH SarabunPSK"/>
                  <w:i/>
                  <w:color w:val="000000" w:themeColor="text1"/>
                  <w:szCs w:val="24"/>
                  <w:lang w:val="en-US"/>
                </w:rPr>
              </w:ins>
            </m:ctrlPr>
          </m:accPr>
          <m:e>
            <m:sSub>
              <m:sSubPr>
                <m:ctrlPr>
                  <w:ins w:id="51" w:author="SiiENG TC" w:date="2021-11-04T03:19:00Z">
                    <w:rPr>
                      <w:rFonts w:ascii="Cambria Math" w:hAnsi="Cambria Math" w:cs="TH SarabunPSK"/>
                      <w:i/>
                      <w:color w:val="000000" w:themeColor="text1"/>
                      <w:szCs w:val="24"/>
                      <w:lang w:val="en-US"/>
                    </w:rPr>
                  </w:ins>
                </m:ctrlPr>
              </m:sSubPr>
              <m:e>
                <m:r>
                  <w:rPr>
                    <w:rFonts w:ascii="Cambria Math" w:hAnsi="Cambria Math" w:cs="Cambria Math" w:hint="cs"/>
                    <w:color w:val="000000" w:themeColor="text1"/>
                    <w:szCs w:val="24"/>
                    <w:cs/>
                    <w:lang w:val="en-US"/>
                  </w:rPr>
                  <m:t>β</m:t>
                </m:r>
              </m:e>
              <m:sub>
                <m:r>
                  <w:rPr>
                    <w:rFonts w:ascii="Cambria Math" w:hAnsi="Cambria Math" w:cs="TH SarabunPSK"/>
                    <w:color w:val="000000" w:themeColor="text1"/>
                    <w:szCs w:val="24"/>
                    <w:lang w:val="en-US"/>
                  </w:rPr>
                  <m:t>0</m:t>
                </m:r>
              </m:sub>
            </m:sSub>
          </m:e>
        </m:acc>
        <m:r>
          <w:rPr>
            <w:rFonts w:ascii="Cambria Math" w:hAnsi="Cambria Math" w:cs="Cambria Math" w:hint="cs"/>
            <w:color w:val="000000" w:themeColor="text1"/>
            <w:szCs w:val="24"/>
            <w:cs/>
            <w:lang w:val="en-US"/>
          </w:rPr>
          <m:t>-</m:t>
        </m:r>
        <m:r>
          <w:rPr>
            <w:rFonts w:ascii="Cambria Math" w:hAnsi="Cambria Math" w:cs="Angsana New"/>
            <w:color w:val="000000" w:themeColor="text1"/>
            <w:szCs w:val="24"/>
            <w:cs/>
            <w:lang w:val="en-US"/>
          </w:rPr>
          <m:t xml:space="preserve"> </m:t>
        </m:r>
        <m:acc>
          <m:accPr>
            <m:ctrlPr>
              <w:ins w:id="52" w:author="SiiENG TC" w:date="2021-11-04T03:19:00Z">
                <w:rPr>
                  <w:rFonts w:ascii="Cambria Math" w:hAnsi="Cambria Math" w:cs="TH SarabunPSK"/>
                  <w:i/>
                  <w:color w:val="000000" w:themeColor="text1"/>
                  <w:szCs w:val="24"/>
                  <w:lang w:val="en-US"/>
                </w:rPr>
              </w:ins>
            </m:ctrlPr>
          </m:accPr>
          <m:e>
            <m:sSub>
              <m:sSubPr>
                <m:ctrlPr>
                  <w:ins w:id="53" w:author="SiiENG TC" w:date="2021-11-04T03:19:00Z">
                    <w:rPr>
                      <w:rFonts w:ascii="Cambria Math" w:hAnsi="Cambria Math" w:cs="TH SarabunPSK"/>
                      <w:i/>
                      <w:color w:val="000000" w:themeColor="text1"/>
                      <w:szCs w:val="24"/>
                      <w:lang w:val="en-US"/>
                    </w:rPr>
                  </w:ins>
                </m:ctrlPr>
              </m:sSubPr>
              <m:e>
                <m:r>
                  <w:rPr>
                    <w:rFonts w:ascii="Cambria Math" w:hAnsi="Cambria Math" w:cs="Cambria Math" w:hint="cs"/>
                    <w:color w:val="000000" w:themeColor="text1"/>
                    <w:szCs w:val="24"/>
                    <w:cs/>
                    <w:lang w:val="en-US"/>
                  </w:rPr>
                  <m:t>β</m:t>
                </m:r>
              </m:e>
              <m:sub>
                <m:r>
                  <w:rPr>
                    <w:rFonts w:ascii="Cambria Math" w:hAnsi="Cambria Math" w:cs="TH SarabunPSK"/>
                    <w:color w:val="000000" w:themeColor="text1"/>
                    <w:szCs w:val="24"/>
                    <w:lang w:val="en-US"/>
                  </w:rPr>
                  <m:t>1</m:t>
                </m:r>
              </m:sub>
            </m:sSub>
          </m:e>
        </m:acc>
        <m:sSubSup>
          <m:sSubSupPr>
            <m:ctrlPr>
              <w:ins w:id="54" w:author="SiiENG TC" w:date="2021-11-04T03:19:00Z">
                <w:rPr>
                  <w:rFonts w:ascii="Cambria Math" w:hAnsi="Cambria Math" w:cstheme="majorBidi"/>
                  <w:i/>
                  <w:iCs/>
                  <w:szCs w:val="24"/>
                  <w:lang w:val="en-US"/>
                </w:rPr>
              </w:ins>
            </m:ctrlPr>
          </m:sSubSupPr>
          <m:e>
            <m:acc>
              <m:accPr>
                <m:chr m:val="̅"/>
                <m:ctrlPr>
                  <w:ins w:id="55" w:author="SiiENG TC" w:date="2021-11-04T03:19:00Z">
                    <w:rPr>
                      <w:rFonts w:ascii="Cambria Math" w:hAnsi="Cambria Math" w:cstheme="majorBidi"/>
                      <w:i/>
                      <w:iCs/>
                      <w:szCs w:val="24"/>
                      <w:lang w:val="en-US"/>
                    </w:rPr>
                  </w:ins>
                </m:ctrlPr>
              </m:accPr>
              <m:e>
                <m:r>
                  <w:rPr>
                    <w:rFonts w:ascii="Cambria Math" w:hAnsi="Cambria Math" w:cs="Cambria Math"/>
                    <w:szCs w:val="24"/>
                    <w:cs/>
                    <w:lang w:val="en-US"/>
                  </w:rPr>
                  <m:t>∆</m:t>
                </m:r>
                <m:r>
                  <w:rPr>
                    <w:rFonts w:ascii="Cambria Math" w:hAnsi="Cambria Math" w:cs="Cambria Math"/>
                    <w:szCs w:val="24"/>
                    <w:lang w:val="en-US"/>
                  </w:rPr>
                  <m:t>I</m:t>
                </m:r>
                <m:r>
                  <w:rPr>
                    <w:rFonts w:ascii="Cambria Math" w:hAnsi="Cambria Math" w:cs="Cambria Math" w:hint="cs"/>
                    <w:szCs w:val="24"/>
                    <w:cs/>
                    <w:lang w:val="en-US"/>
                  </w:rPr>
                  <m:t>SI</m:t>
                </m:r>
              </m:e>
            </m:acc>
          </m:e>
          <m:sub>
            <m:r>
              <w:rPr>
                <w:rFonts w:ascii="Cambria Math" w:hAnsi="Cambria Math" w:cs="Cambria Math" w:hint="cs"/>
                <w:szCs w:val="24"/>
                <w:cs/>
                <w:lang w:val="en-US"/>
              </w:rPr>
              <m:t>t</m:t>
            </m:r>
          </m:sub>
          <m:sup>
            <m:r>
              <w:rPr>
                <w:rFonts w:ascii="Cambria Math" w:hAnsi="Cambria Math" w:cs="Cambria Math"/>
                <w:szCs w:val="24"/>
                <w:cs/>
                <w:lang w:val="en-US"/>
              </w:rPr>
              <m:t>⊥</m:t>
            </m:r>
          </m:sup>
        </m:sSubSup>
        <m:r>
          <w:rPr>
            <w:rFonts w:ascii="Cambria Math" w:hAnsi="Cambria Math" w:cstheme="majorBidi"/>
            <w:szCs w:val="24"/>
            <w:lang w:val="en-US"/>
          </w:rPr>
          <m:t xml:space="preserve">                                                                                                 (6)</m:t>
        </m:r>
      </m:oMath>
    </w:p>
    <w:p w14:paraId="7A20EA56" w14:textId="378F46FA" w:rsidR="0016790B" w:rsidRPr="0016790B" w:rsidRDefault="0016790B" w:rsidP="0016790B">
      <w:pPr>
        <w:spacing w:afterLines="50" w:after="120"/>
        <w:rPr>
          <w:rFonts w:ascii="Times New Roman" w:hAnsi="Times New Roman" w:cs="Times New Roman"/>
          <w:cs/>
          <w:lang w:val="en-US"/>
        </w:rPr>
      </w:pPr>
      <w:r>
        <w:rPr>
          <w:rFonts w:ascii="Times New Roman" w:eastAsiaTheme="minorEastAsia" w:hAnsi="Times New Roman" w:cs="Times New Roman"/>
          <w:iCs/>
          <w:szCs w:val="24"/>
          <w:lang w:val="en-US"/>
        </w:rPr>
        <w:t>Hypothesis 5; Regression</w:t>
      </w:r>
    </w:p>
    <w:p w14:paraId="41B832F7" w14:textId="47DC0DBE" w:rsidR="0016790B" w:rsidRPr="008803F1" w:rsidRDefault="0016790B" w:rsidP="0016790B">
      <w:pPr>
        <w:spacing w:afterLines="50" w:after="120"/>
        <w:rPr>
          <w:rFonts w:ascii="Times New Roman" w:hAnsi="Times New Roman" w:cs="Times New Roman"/>
          <w:szCs w:val="22"/>
        </w:rPr>
      </w:pPr>
      <w:r w:rsidRPr="008803F1">
        <w:rPr>
          <w:rFonts w:ascii="Times New Roman" w:hAnsi="Times New Roman" w:cs="Times New Roman"/>
          <w:szCs w:val="22"/>
        </w:rPr>
        <w:t xml:space="preserve">Model 1; </w:t>
      </w:r>
      <m:oMath>
        <m:sSub>
          <m:sSubPr>
            <m:ctrlPr>
              <w:ins w:id="56" w:author="SiiENG TC" w:date="2021-11-04T03:02:00Z">
                <w:rPr>
                  <w:rFonts w:ascii="Cambria Math" w:hAnsi="Cambria Math" w:cs="Times New Roman"/>
                  <w:i/>
                  <w:iCs/>
                  <w:szCs w:val="24"/>
                </w:rPr>
              </w:ins>
            </m:ctrlPr>
          </m:sSubPr>
          <m:e>
            <m:r>
              <w:rPr>
                <w:rFonts w:ascii="Cambria Math" w:hAnsi="Cambria Math" w:cs="Cambria Math" w:hint="cs"/>
                <w:szCs w:val="24"/>
                <w:cs/>
              </w:rPr>
              <m:t>ln</m:t>
            </m:r>
            <m:r>
              <w:rPr>
                <w:rFonts w:ascii="Cambria Math" w:hAnsi="Cambria Math" w:cs="Times New Roman"/>
                <w:szCs w:val="24"/>
              </w:rPr>
              <m:t>Ex</m:t>
            </m:r>
            <m:r>
              <w:rPr>
                <w:rFonts w:ascii="Cambria Math" w:hAnsi="Cambria Math" w:cs="Cambria Math" w:hint="cs"/>
                <w:szCs w:val="24"/>
                <w:cs/>
              </w:rPr>
              <m:t>SET</m:t>
            </m:r>
          </m:e>
          <m:sub>
            <m:r>
              <w:rPr>
                <w:rFonts w:ascii="Cambria Math" w:hAnsi="Cambria Math" w:cs="Cambria Math" w:hint="cs"/>
                <w:szCs w:val="24"/>
                <w:cs/>
              </w:rPr>
              <m:t>t</m:t>
            </m:r>
            <m:r>
              <w:rPr>
                <w:rFonts w:ascii="Cambria Math" w:hAnsi="Cambria Math" w:cs="Times New Roman"/>
                <w:szCs w:val="24"/>
              </w:rPr>
              <m:t>+1</m:t>
            </m:r>
          </m:sub>
        </m:sSub>
        <m:r>
          <w:rPr>
            <w:rFonts w:ascii="Cambria Math" w:hAnsi="Cambria Math" w:cs="Times New Roman"/>
            <w:szCs w:val="24"/>
            <w:cs/>
          </w:rPr>
          <m:t xml:space="preserve">= </m:t>
        </m:r>
        <m:sSub>
          <m:sSubPr>
            <m:ctrlPr>
              <w:ins w:id="57" w:author="SiiENG TC" w:date="2021-11-04T03:02:00Z">
                <w:rPr>
                  <w:rFonts w:ascii="Cambria Math" w:hAnsi="Cambria Math" w:cs="Times New Roman"/>
                  <w:i/>
                  <w:iCs/>
                  <w:szCs w:val="24"/>
                </w:rPr>
              </w:ins>
            </m:ctrlPr>
          </m:sSubPr>
          <m:e>
            <m:r>
              <w:rPr>
                <w:rFonts w:ascii="Cambria Math" w:hAnsi="Cambria Math" w:cs="Cambria Math" w:hint="cs"/>
                <w:szCs w:val="24"/>
                <w:cs/>
              </w:rPr>
              <m:t>β</m:t>
            </m:r>
          </m:e>
          <m:sub>
            <m:r>
              <w:rPr>
                <w:rFonts w:ascii="Cambria Math" w:hAnsi="Cambria Math" w:cs="Times New Roman"/>
                <w:szCs w:val="24"/>
              </w:rPr>
              <m:t>0</m:t>
            </m:r>
          </m:sub>
        </m:sSub>
        <m:r>
          <w:rPr>
            <w:rFonts w:ascii="Cambria Math" w:hAnsi="Cambria Math" w:cs="Times New Roman"/>
            <w:szCs w:val="24"/>
            <w:cs/>
          </w:rPr>
          <m:t>+</m:t>
        </m:r>
        <m:sSub>
          <m:sSubPr>
            <m:ctrlPr>
              <w:ins w:id="58" w:author="SiiENG TC" w:date="2021-11-04T03:02:00Z">
                <w:rPr>
                  <w:rFonts w:ascii="Cambria Math" w:hAnsi="Cambria Math" w:cs="Times New Roman"/>
                  <w:i/>
                  <w:iCs/>
                  <w:szCs w:val="24"/>
                </w:rPr>
              </w:ins>
            </m:ctrlPr>
          </m:sSubPr>
          <m:e>
            <m:r>
              <w:rPr>
                <w:rFonts w:ascii="Cambria Math" w:hAnsi="Cambria Math" w:cs="Cambria Math" w:hint="cs"/>
                <w:szCs w:val="24"/>
                <w:cs/>
              </w:rPr>
              <m:t>β</m:t>
            </m:r>
          </m:e>
          <m:sub>
            <m:r>
              <w:rPr>
                <w:rFonts w:ascii="Cambria Math" w:hAnsi="Cambria Math" w:cs="Times New Roman"/>
                <w:szCs w:val="24"/>
              </w:rPr>
              <m:t>1</m:t>
            </m:r>
          </m:sub>
        </m:sSub>
        <m:sSubSup>
          <m:sSubSupPr>
            <m:ctrlPr>
              <w:ins w:id="59" w:author="SiiENG TC" w:date="2021-11-04T03:02:00Z">
                <w:rPr>
                  <w:rFonts w:ascii="Cambria Math" w:hAnsi="Cambria Math" w:cs="Times New Roman"/>
                  <w:i/>
                  <w:szCs w:val="24"/>
                </w:rPr>
              </w:ins>
            </m:ctrlPr>
          </m:sSubSupPr>
          <m:e>
            <m:acc>
              <m:accPr>
                <m:chr m:val="̅"/>
                <m:ctrlPr>
                  <w:ins w:id="60" w:author="SiiENG TC" w:date="2021-11-04T03:02:00Z">
                    <w:rPr>
                      <w:rFonts w:ascii="Cambria Math" w:hAnsi="Cambria Math" w:cs="Times New Roman"/>
                      <w:i/>
                      <w:szCs w:val="24"/>
                    </w:rPr>
                  </w:ins>
                </m:ctrlPr>
              </m:accPr>
              <m:e>
                <m:r>
                  <w:rPr>
                    <w:rFonts w:ascii="Cambria Math" w:hAnsi="Cambria Math" w:cs="Times New Roman"/>
                    <w:szCs w:val="24"/>
                  </w:rPr>
                  <m:t>Senti</m:t>
                </m:r>
              </m:e>
            </m:acc>
          </m:e>
          <m:sub>
            <m:r>
              <w:rPr>
                <w:rFonts w:ascii="Cambria Math" w:hAnsi="Cambria Math" w:cs="Times New Roman"/>
                <w:szCs w:val="24"/>
              </w:rPr>
              <m:t>t</m:t>
            </m:r>
          </m:sub>
          <m:sup>
            <m:r>
              <w:rPr>
                <w:rFonts w:ascii="Cambria Math" w:hAnsi="Cambria Math" w:cs="Times New Roman"/>
                <w:szCs w:val="24"/>
              </w:rPr>
              <m:t>⊥</m:t>
            </m:r>
          </m:sup>
        </m:sSubSup>
        <m:r>
          <w:rPr>
            <w:rFonts w:ascii="Cambria Math" w:hAnsi="Cambria Math" w:cs="Times New Roman"/>
            <w:szCs w:val="24"/>
            <w:cs/>
          </w:rPr>
          <m:t>+</m:t>
        </m:r>
        <m:sSub>
          <m:sSubPr>
            <m:ctrlPr>
              <w:ins w:id="61" w:author="SiiENG TC" w:date="2021-11-04T03:02:00Z">
                <w:rPr>
                  <w:rFonts w:ascii="Cambria Math" w:hAnsi="Cambria Math" w:cs="Times New Roman"/>
                  <w:i/>
                  <w:iCs/>
                  <w:szCs w:val="24"/>
                </w:rPr>
              </w:ins>
            </m:ctrlPr>
          </m:sSubPr>
          <m:e>
            <m:r>
              <w:rPr>
                <w:rFonts w:ascii="Cambria Math" w:hAnsi="Cambria Math" w:cs="Cambria Math" w:hint="cs"/>
                <w:szCs w:val="24"/>
                <w:cs/>
              </w:rPr>
              <m:t>β</m:t>
            </m:r>
          </m:e>
          <m:sub>
            <m:r>
              <w:rPr>
                <w:rFonts w:ascii="Cambria Math" w:hAnsi="Cambria Math" w:cs="Times New Roman"/>
                <w:szCs w:val="24"/>
              </w:rPr>
              <m:t>2</m:t>
            </m:r>
          </m:sub>
        </m:sSub>
        <m:sSub>
          <m:sSubPr>
            <m:ctrlPr>
              <w:ins w:id="62" w:author="SiiENG TC" w:date="2021-11-04T03:02:00Z">
                <w:rPr>
                  <w:rFonts w:ascii="Cambria Math" w:hAnsi="Cambria Math" w:cs="Times New Roman"/>
                  <w:i/>
                  <w:iCs/>
                  <w:szCs w:val="24"/>
                </w:rPr>
              </w:ins>
            </m:ctrlPr>
          </m:sSubPr>
          <m:e>
            <m:r>
              <w:rPr>
                <w:rFonts w:ascii="Cambria Math" w:hAnsi="Cambria Math" w:cs="Cambria Math" w:hint="cs"/>
                <w:szCs w:val="24"/>
                <w:cs/>
              </w:rPr>
              <m:t>ln</m:t>
            </m:r>
            <m:r>
              <w:rPr>
                <w:rFonts w:ascii="Cambria Math" w:hAnsi="Cambria Math" w:cs="Times New Roman"/>
                <w:szCs w:val="24"/>
              </w:rPr>
              <m:t>Ex</m:t>
            </m:r>
            <m:r>
              <w:rPr>
                <w:rFonts w:ascii="Cambria Math" w:hAnsi="Cambria Math" w:cs="Cambria Math" w:hint="cs"/>
                <w:szCs w:val="24"/>
                <w:cs/>
              </w:rPr>
              <m:t>SET</m:t>
            </m:r>
          </m:e>
          <m:sub>
            <m:r>
              <w:rPr>
                <w:rFonts w:ascii="Cambria Math" w:hAnsi="Cambria Math" w:cs="Cambria Math" w:hint="cs"/>
                <w:szCs w:val="24"/>
                <w:cs/>
              </w:rPr>
              <m:t>t</m:t>
            </m:r>
          </m:sub>
        </m:sSub>
        <m:r>
          <w:rPr>
            <w:rFonts w:ascii="Cambria Math" w:hAnsi="Cambria Math" w:cs="Times New Roman"/>
            <w:szCs w:val="24"/>
            <w:cs/>
          </w:rPr>
          <m:t>+</m:t>
        </m:r>
        <m:sSub>
          <m:sSubPr>
            <m:ctrlPr>
              <w:ins w:id="63" w:author="SiiENG TC" w:date="2021-11-04T03:02:00Z">
                <w:rPr>
                  <w:rFonts w:ascii="Cambria Math" w:hAnsi="Cambria Math" w:cs="Times New Roman"/>
                  <w:i/>
                  <w:iCs/>
                  <w:szCs w:val="24"/>
                </w:rPr>
              </w:ins>
            </m:ctrlPr>
          </m:sSubPr>
          <m:e>
            <m:r>
              <w:rPr>
                <w:rFonts w:ascii="Cambria Math" w:hAnsi="Cambria Math" w:cs="Cambria Math" w:hint="cs"/>
                <w:szCs w:val="24"/>
                <w:cs/>
              </w:rPr>
              <m:t>β</m:t>
            </m:r>
          </m:e>
          <m:sub>
            <m:r>
              <w:rPr>
                <w:rFonts w:ascii="Cambria Math" w:hAnsi="Cambria Math" w:cs="Times New Roman"/>
                <w:szCs w:val="24"/>
              </w:rPr>
              <m:t>3</m:t>
            </m:r>
          </m:sub>
        </m:sSub>
        <m:sSub>
          <m:sSubPr>
            <m:ctrlPr>
              <w:ins w:id="64" w:author="SiiENG TC" w:date="2021-11-04T03:02:00Z">
                <w:rPr>
                  <w:rFonts w:ascii="Cambria Math" w:hAnsi="Cambria Math" w:cs="Times New Roman"/>
                  <w:i/>
                  <w:iCs/>
                  <w:color w:val="000000" w:themeColor="text1"/>
                  <w:szCs w:val="24"/>
                </w:rPr>
              </w:ins>
            </m:ctrlPr>
          </m:sSubPr>
          <m:e>
            <m:r>
              <w:rPr>
                <w:rFonts w:ascii="Cambria Math" w:hAnsi="Cambria Math" w:cs="Times New Roman"/>
                <w:color w:val="000000" w:themeColor="text1"/>
                <w:szCs w:val="24"/>
                <w:cs/>
              </w:rPr>
              <m:t>∆</m:t>
            </m:r>
            <m:r>
              <w:rPr>
                <w:rFonts w:ascii="Cambria Math" w:hAnsi="Cambria Math" w:cs="Cambria Math" w:hint="cs"/>
                <w:color w:val="000000" w:themeColor="text1"/>
                <w:szCs w:val="24"/>
                <w:cs/>
              </w:rPr>
              <m:t>VolP</m:t>
            </m:r>
          </m:e>
          <m:sub>
            <m:r>
              <w:rPr>
                <w:rFonts w:ascii="Cambria Math" w:hAnsi="Cambria Math" w:cs="Cambria Math" w:hint="cs"/>
                <w:color w:val="000000" w:themeColor="text1"/>
                <w:szCs w:val="24"/>
                <w:cs/>
              </w:rPr>
              <m:t>t</m:t>
            </m:r>
          </m:sub>
        </m:sSub>
        <m:r>
          <w:rPr>
            <w:rFonts w:ascii="Cambria Math" w:hAnsi="Cambria Math" w:cs="Times New Roman"/>
            <w:szCs w:val="24"/>
            <w:cs/>
          </w:rPr>
          <m:t>+</m:t>
        </m:r>
        <m:sSub>
          <m:sSubPr>
            <m:ctrlPr>
              <w:ins w:id="65" w:author="SiiENG TC" w:date="2021-11-04T03:02:00Z">
                <w:rPr>
                  <w:rFonts w:ascii="Cambria Math" w:hAnsi="Cambria Math" w:cs="Times New Roman"/>
                  <w:i/>
                  <w:iCs/>
                  <w:szCs w:val="24"/>
                </w:rPr>
              </w:ins>
            </m:ctrlPr>
          </m:sSubPr>
          <m:e>
            <m:r>
              <w:rPr>
                <w:rFonts w:ascii="Cambria Math" w:hAnsi="Cambria Math" w:cs="Cambria Math" w:hint="cs"/>
                <w:szCs w:val="24"/>
                <w:cs/>
              </w:rPr>
              <m:t>ε</m:t>
            </m:r>
          </m:e>
          <m:sub>
            <m:r>
              <w:rPr>
                <w:rFonts w:ascii="Cambria Math" w:hAnsi="Cambria Math" w:cs="Cambria Math" w:hint="cs"/>
                <w:szCs w:val="24"/>
                <w:cs/>
              </w:rPr>
              <m:t>t</m:t>
            </m:r>
          </m:sub>
        </m:sSub>
        <m:r>
          <w:rPr>
            <w:rFonts w:ascii="Cambria Math" w:hAnsi="Cambria Math" w:cs="Times New Roman"/>
            <w:szCs w:val="24"/>
          </w:rPr>
          <m:t xml:space="preserve">                             (7)</m:t>
        </m:r>
      </m:oMath>
    </w:p>
    <w:p w14:paraId="5287FECD" w14:textId="544BBBB3" w:rsidR="0016790B" w:rsidRPr="008803F1" w:rsidRDefault="0016790B" w:rsidP="0016790B">
      <w:pPr>
        <w:spacing w:afterLines="50" w:after="120"/>
        <w:rPr>
          <w:rFonts w:ascii="Times New Roman" w:hAnsi="Times New Roman" w:cs="Times New Roman"/>
          <w:szCs w:val="22"/>
        </w:rPr>
      </w:pPr>
      <w:r w:rsidRPr="008803F1">
        <w:rPr>
          <w:rFonts w:ascii="Times New Roman" w:hAnsi="Times New Roman" w:cs="Times New Roman"/>
          <w:szCs w:val="22"/>
        </w:rPr>
        <w:t xml:space="preserve">Model 2; </w:t>
      </w:r>
      <m:oMath>
        <m:sSub>
          <m:sSubPr>
            <m:ctrlPr>
              <w:ins w:id="66" w:author="SiiENG TC" w:date="2021-11-04T03:02:00Z">
                <w:rPr>
                  <w:rFonts w:ascii="Cambria Math" w:hAnsi="Cambria Math" w:cs="Times New Roman"/>
                  <w:i/>
                  <w:iCs/>
                  <w:szCs w:val="24"/>
                </w:rPr>
              </w:ins>
            </m:ctrlPr>
          </m:sSubPr>
          <m:e>
            <m:r>
              <w:rPr>
                <w:rFonts w:ascii="Cambria Math" w:hAnsi="Cambria Math" w:cs="Cambria Math" w:hint="cs"/>
                <w:szCs w:val="24"/>
                <w:cs/>
              </w:rPr>
              <m:t>ln</m:t>
            </m:r>
            <m:r>
              <w:rPr>
                <w:rFonts w:ascii="Cambria Math" w:hAnsi="Cambria Math" w:cs="Times New Roman"/>
                <w:szCs w:val="24"/>
              </w:rPr>
              <m:t>Ex</m:t>
            </m:r>
            <m:r>
              <w:rPr>
                <w:rFonts w:ascii="Cambria Math" w:hAnsi="Cambria Math" w:cs="Cambria Math" w:hint="cs"/>
                <w:szCs w:val="24"/>
                <w:cs/>
              </w:rPr>
              <m:t>SET</m:t>
            </m:r>
          </m:e>
          <m:sub>
            <m:r>
              <w:rPr>
                <w:rFonts w:ascii="Cambria Math" w:hAnsi="Cambria Math" w:cs="Cambria Math" w:hint="cs"/>
                <w:szCs w:val="24"/>
                <w:cs/>
              </w:rPr>
              <m:t>t</m:t>
            </m:r>
            <m:r>
              <w:rPr>
                <w:rFonts w:ascii="Cambria Math" w:hAnsi="Cambria Math" w:cs="Times New Roman"/>
                <w:szCs w:val="24"/>
              </w:rPr>
              <m:t>+1</m:t>
            </m:r>
          </m:sub>
        </m:sSub>
        <m:r>
          <w:rPr>
            <w:rFonts w:ascii="Cambria Math" w:hAnsi="Cambria Math" w:cs="Times New Roman"/>
            <w:szCs w:val="24"/>
            <w:cs/>
          </w:rPr>
          <m:t xml:space="preserve">= </m:t>
        </m:r>
        <m:sSub>
          <m:sSubPr>
            <m:ctrlPr>
              <w:ins w:id="67" w:author="SiiENG TC" w:date="2021-11-04T03:02:00Z">
                <w:rPr>
                  <w:rFonts w:ascii="Cambria Math" w:hAnsi="Cambria Math" w:cs="Times New Roman"/>
                  <w:i/>
                  <w:iCs/>
                  <w:szCs w:val="24"/>
                </w:rPr>
              </w:ins>
            </m:ctrlPr>
          </m:sSubPr>
          <m:e>
            <m:r>
              <w:rPr>
                <w:rFonts w:ascii="Cambria Math" w:hAnsi="Cambria Math" w:cs="Cambria Math" w:hint="cs"/>
                <w:szCs w:val="24"/>
                <w:cs/>
              </w:rPr>
              <m:t>β</m:t>
            </m:r>
          </m:e>
          <m:sub>
            <m:r>
              <w:rPr>
                <w:rFonts w:ascii="Cambria Math" w:hAnsi="Cambria Math" w:cs="Times New Roman"/>
                <w:szCs w:val="24"/>
              </w:rPr>
              <m:t>0</m:t>
            </m:r>
          </m:sub>
        </m:sSub>
        <m:r>
          <w:rPr>
            <w:rFonts w:ascii="Cambria Math" w:hAnsi="Cambria Math" w:cs="Times New Roman"/>
            <w:szCs w:val="24"/>
            <w:cs/>
          </w:rPr>
          <m:t>+</m:t>
        </m:r>
        <m:sSub>
          <m:sSubPr>
            <m:ctrlPr>
              <w:ins w:id="68" w:author="SiiENG TC" w:date="2021-11-04T03:02:00Z">
                <w:rPr>
                  <w:rFonts w:ascii="Cambria Math" w:hAnsi="Cambria Math" w:cs="Times New Roman"/>
                  <w:i/>
                  <w:iCs/>
                  <w:szCs w:val="24"/>
                </w:rPr>
              </w:ins>
            </m:ctrlPr>
          </m:sSubPr>
          <m:e>
            <m:r>
              <w:rPr>
                <w:rFonts w:ascii="Cambria Math" w:hAnsi="Cambria Math" w:cs="Cambria Math" w:hint="cs"/>
                <w:szCs w:val="24"/>
                <w:cs/>
              </w:rPr>
              <m:t>β</m:t>
            </m:r>
          </m:e>
          <m:sub>
            <m:r>
              <w:rPr>
                <w:rFonts w:ascii="Cambria Math" w:hAnsi="Cambria Math" w:cs="Times New Roman"/>
                <w:szCs w:val="24"/>
              </w:rPr>
              <m:t>1</m:t>
            </m:r>
          </m:sub>
        </m:sSub>
        <m:sSubSup>
          <m:sSubSupPr>
            <m:ctrlPr>
              <w:ins w:id="69" w:author="SiiENG TC" w:date="2021-11-04T03:02:00Z">
                <w:rPr>
                  <w:rFonts w:ascii="Cambria Math" w:hAnsi="Cambria Math" w:cs="Times New Roman"/>
                  <w:i/>
                  <w:szCs w:val="24"/>
                </w:rPr>
              </w:ins>
            </m:ctrlPr>
          </m:sSubSupPr>
          <m:e>
            <m:acc>
              <m:accPr>
                <m:chr m:val="̅"/>
                <m:ctrlPr>
                  <w:ins w:id="70" w:author="SiiENG TC" w:date="2021-11-04T03:02:00Z">
                    <w:rPr>
                      <w:rFonts w:ascii="Cambria Math" w:hAnsi="Cambria Math" w:cs="Times New Roman"/>
                      <w:i/>
                      <w:szCs w:val="24"/>
                    </w:rPr>
                  </w:ins>
                </m:ctrlPr>
              </m:accPr>
              <m:e>
                <m:r>
                  <w:rPr>
                    <w:rFonts w:ascii="Cambria Math" w:hAnsi="Cambria Math" w:cs="Times New Roman"/>
                    <w:szCs w:val="24"/>
                  </w:rPr>
                  <m:t>∆ISI</m:t>
                </m:r>
              </m:e>
            </m:acc>
          </m:e>
          <m:sub>
            <m:r>
              <w:rPr>
                <w:rFonts w:ascii="Cambria Math" w:hAnsi="Cambria Math" w:cs="Times New Roman"/>
                <w:szCs w:val="24"/>
              </w:rPr>
              <m:t>t</m:t>
            </m:r>
          </m:sub>
          <m:sup>
            <m:r>
              <w:rPr>
                <w:rFonts w:ascii="Cambria Math" w:hAnsi="Cambria Math" w:cs="Times New Roman"/>
                <w:szCs w:val="24"/>
              </w:rPr>
              <m:t>⊥</m:t>
            </m:r>
          </m:sup>
        </m:sSubSup>
        <m:r>
          <w:rPr>
            <w:rFonts w:ascii="Cambria Math" w:hAnsi="Cambria Math" w:cs="Times New Roman"/>
            <w:szCs w:val="24"/>
            <w:cs/>
          </w:rPr>
          <m:t>+</m:t>
        </m:r>
        <m:sSub>
          <m:sSubPr>
            <m:ctrlPr>
              <w:ins w:id="71" w:author="SiiENG TC" w:date="2021-11-04T03:02:00Z">
                <w:rPr>
                  <w:rFonts w:ascii="Cambria Math" w:hAnsi="Cambria Math" w:cs="Times New Roman"/>
                  <w:i/>
                  <w:iCs/>
                  <w:szCs w:val="24"/>
                </w:rPr>
              </w:ins>
            </m:ctrlPr>
          </m:sSubPr>
          <m:e>
            <m:r>
              <w:rPr>
                <w:rFonts w:ascii="Cambria Math" w:hAnsi="Cambria Math" w:cs="Cambria Math" w:hint="cs"/>
                <w:szCs w:val="24"/>
                <w:cs/>
              </w:rPr>
              <m:t>β</m:t>
            </m:r>
          </m:e>
          <m:sub>
            <m:r>
              <w:rPr>
                <w:rFonts w:ascii="Cambria Math" w:hAnsi="Cambria Math" w:cs="Times New Roman"/>
                <w:szCs w:val="24"/>
              </w:rPr>
              <m:t>2</m:t>
            </m:r>
          </m:sub>
        </m:sSub>
        <m:sSub>
          <m:sSubPr>
            <m:ctrlPr>
              <w:ins w:id="72" w:author="SiiENG TC" w:date="2021-11-04T03:02:00Z">
                <w:rPr>
                  <w:rFonts w:ascii="Cambria Math" w:hAnsi="Cambria Math" w:cs="Times New Roman"/>
                  <w:i/>
                  <w:iCs/>
                  <w:szCs w:val="24"/>
                </w:rPr>
              </w:ins>
            </m:ctrlPr>
          </m:sSubPr>
          <m:e>
            <m:r>
              <w:rPr>
                <w:rFonts w:ascii="Cambria Math" w:hAnsi="Cambria Math" w:cs="Cambria Math" w:hint="cs"/>
                <w:szCs w:val="24"/>
                <w:cs/>
              </w:rPr>
              <m:t>ln</m:t>
            </m:r>
            <m:r>
              <w:rPr>
                <w:rFonts w:ascii="Cambria Math" w:hAnsi="Cambria Math" w:cs="Times New Roman"/>
                <w:szCs w:val="24"/>
              </w:rPr>
              <m:t>Ex</m:t>
            </m:r>
            <m:r>
              <w:rPr>
                <w:rFonts w:ascii="Cambria Math" w:hAnsi="Cambria Math" w:cs="Cambria Math" w:hint="cs"/>
                <w:szCs w:val="24"/>
                <w:cs/>
              </w:rPr>
              <m:t>SET</m:t>
            </m:r>
          </m:e>
          <m:sub>
            <m:r>
              <w:rPr>
                <w:rFonts w:ascii="Cambria Math" w:hAnsi="Cambria Math" w:cs="Cambria Math" w:hint="cs"/>
                <w:szCs w:val="24"/>
                <w:cs/>
              </w:rPr>
              <m:t>t</m:t>
            </m:r>
          </m:sub>
        </m:sSub>
        <m:r>
          <w:rPr>
            <w:rFonts w:ascii="Cambria Math" w:hAnsi="Cambria Math" w:cs="Times New Roman"/>
            <w:szCs w:val="24"/>
            <w:cs/>
          </w:rPr>
          <m:t>+</m:t>
        </m:r>
        <m:sSub>
          <m:sSubPr>
            <m:ctrlPr>
              <w:ins w:id="73" w:author="SiiENG TC" w:date="2021-11-04T03:02:00Z">
                <w:rPr>
                  <w:rFonts w:ascii="Cambria Math" w:hAnsi="Cambria Math" w:cs="Times New Roman"/>
                  <w:i/>
                  <w:iCs/>
                  <w:szCs w:val="24"/>
                </w:rPr>
              </w:ins>
            </m:ctrlPr>
          </m:sSubPr>
          <m:e>
            <m:r>
              <w:rPr>
                <w:rFonts w:ascii="Cambria Math" w:hAnsi="Cambria Math" w:cs="Cambria Math" w:hint="cs"/>
                <w:szCs w:val="24"/>
                <w:cs/>
              </w:rPr>
              <m:t>β</m:t>
            </m:r>
          </m:e>
          <m:sub>
            <m:r>
              <w:rPr>
                <w:rFonts w:ascii="Cambria Math" w:hAnsi="Cambria Math" w:cs="Times New Roman"/>
                <w:szCs w:val="24"/>
              </w:rPr>
              <m:t>3</m:t>
            </m:r>
          </m:sub>
        </m:sSub>
        <m:sSub>
          <m:sSubPr>
            <m:ctrlPr>
              <w:ins w:id="74" w:author="SiiENG TC" w:date="2021-11-04T03:02:00Z">
                <w:rPr>
                  <w:rFonts w:ascii="Cambria Math" w:hAnsi="Cambria Math" w:cs="Times New Roman"/>
                  <w:i/>
                  <w:iCs/>
                  <w:color w:val="000000" w:themeColor="text1"/>
                  <w:szCs w:val="24"/>
                </w:rPr>
              </w:ins>
            </m:ctrlPr>
          </m:sSubPr>
          <m:e>
            <m:r>
              <w:rPr>
                <w:rFonts w:ascii="Cambria Math" w:hAnsi="Cambria Math" w:cs="Times New Roman"/>
                <w:color w:val="000000" w:themeColor="text1"/>
                <w:szCs w:val="24"/>
                <w:cs/>
              </w:rPr>
              <m:t>∆</m:t>
            </m:r>
            <m:r>
              <w:rPr>
                <w:rFonts w:ascii="Cambria Math" w:hAnsi="Cambria Math" w:cs="Cambria Math" w:hint="cs"/>
                <w:color w:val="000000" w:themeColor="text1"/>
                <w:szCs w:val="24"/>
                <w:cs/>
              </w:rPr>
              <m:t>VolP</m:t>
            </m:r>
          </m:e>
          <m:sub>
            <m:r>
              <w:rPr>
                <w:rFonts w:ascii="Cambria Math" w:hAnsi="Cambria Math" w:cs="Cambria Math" w:hint="cs"/>
                <w:color w:val="000000" w:themeColor="text1"/>
                <w:szCs w:val="24"/>
                <w:cs/>
              </w:rPr>
              <m:t>t</m:t>
            </m:r>
          </m:sub>
        </m:sSub>
        <m:r>
          <w:rPr>
            <w:rFonts w:ascii="Cambria Math" w:hAnsi="Cambria Math" w:cs="Times New Roman"/>
            <w:szCs w:val="24"/>
            <w:cs/>
          </w:rPr>
          <m:t>+</m:t>
        </m:r>
        <m:sSub>
          <m:sSubPr>
            <m:ctrlPr>
              <w:ins w:id="75" w:author="SiiENG TC" w:date="2021-11-04T03:02:00Z">
                <w:rPr>
                  <w:rFonts w:ascii="Cambria Math" w:hAnsi="Cambria Math" w:cs="Times New Roman"/>
                  <w:i/>
                  <w:iCs/>
                  <w:szCs w:val="24"/>
                </w:rPr>
              </w:ins>
            </m:ctrlPr>
          </m:sSubPr>
          <m:e>
            <m:r>
              <w:rPr>
                <w:rFonts w:ascii="Cambria Math" w:hAnsi="Cambria Math" w:cs="Cambria Math" w:hint="cs"/>
                <w:szCs w:val="24"/>
                <w:cs/>
              </w:rPr>
              <m:t>ε</m:t>
            </m:r>
          </m:e>
          <m:sub>
            <m:r>
              <w:rPr>
                <w:rFonts w:ascii="Cambria Math" w:hAnsi="Cambria Math" w:cs="Cambria Math" w:hint="cs"/>
                <w:szCs w:val="24"/>
                <w:cs/>
              </w:rPr>
              <m:t>t</m:t>
            </m:r>
          </m:sub>
        </m:sSub>
        <m:r>
          <w:rPr>
            <w:rFonts w:ascii="Cambria Math" w:hAnsi="Cambria Math" w:cs="Times New Roman"/>
            <w:szCs w:val="24"/>
          </w:rPr>
          <m:t xml:space="preserve">                              (8)</m:t>
        </m:r>
      </m:oMath>
    </w:p>
    <w:p w14:paraId="4646ECD8" w14:textId="6E68208C" w:rsidR="0016790B" w:rsidRPr="008803F1" w:rsidRDefault="0016790B" w:rsidP="0016790B">
      <w:pPr>
        <w:spacing w:afterLines="50" w:after="120"/>
        <w:rPr>
          <w:rFonts w:ascii="Times New Roman" w:hAnsi="Times New Roman" w:cs="Times New Roman"/>
          <w:szCs w:val="22"/>
        </w:rPr>
      </w:pPr>
      <w:r w:rsidRPr="008803F1">
        <w:rPr>
          <w:rFonts w:ascii="Times New Roman" w:hAnsi="Times New Roman" w:cs="Times New Roman"/>
          <w:szCs w:val="22"/>
        </w:rPr>
        <w:t xml:space="preserve">Model 3; </w:t>
      </w:r>
      <m:oMath>
        <m:sSub>
          <m:sSubPr>
            <m:ctrlPr>
              <w:ins w:id="76" w:author="SiiENG TC" w:date="2021-11-04T03:02:00Z">
                <w:rPr>
                  <w:rFonts w:ascii="Cambria Math" w:hAnsi="Cambria Math" w:cs="Times New Roman"/>
                  <w:i/>
                  <w:szCs w:val="24"/>
                </w:rPr>
              </w:ins>
            </m:ctrlPr>
          </m:sSubPr>
          <m:e>
            <m:r>
              <w:rPr>
                <w:rFonts w:ascii="Cambria Math" w:hAnsi="Cambria Math" w:cs="Cambria Math" w:hint="cs"/>
                <w:szCs w:val="24"/>
                <w:cs/>
              </w:rPr>
              <m:t>ln</m:t>
            </m:r>
            <m:r>
              <w:rPr>
                <w:rFonts w:ascii="Cambria Math" w:hAnsi="Cambria Math" w:cs="Times New Roman"/>
                <w:szCs w:val="24"/>
              </w:rPr>
              <m:t>Ex</m:t>
            </m:r>
            <m:r>
              <w:rPr>
                <w:rFonts w:ascii="Cambria Math" w:hAnsi="Cambria Math" w:cs="Cambria Math" w:hint="cs"/>
                <w:szCs w:val="24"/>
                <w:cs/>
              </w:rPr>
              <m:t>SET</m:t>
            </m:r>
          </m:e>
          <m:sub>
            <m:r>
              <w:rPr>
                <w:rFonts w:ascii="Cambria Math" w:hAnsi="Cambria Math" w:cs="Cambria Math" w:hint="cs"/>
                <w:szCs w:val="24"/>
                <w:cs/>
              </w:rPr>
              <m:t>t</m:t>
            </m:r>
            <m:r>
              <w:rPr>
                <w:rFonts w:ascii="Cambria Math" w:hAnsi="Cambria Math" w:cs="Times New Roman"/>
                <w:szCs w:val="24"/>
              </w:rPr>
              <m:t>+1</m:t>
            </m:r>
          </m:sub>
        </m:sSub>
        <m:r>
          <w:rPr>
            <w:rFonts w:ascii="Cambria Math" w:hAnsi="Cambria Math" w:cs="Times New Roman"/>
            <w:szCs w:val="24"/>
            <w:cs/>
          </w:rPr>
          <m:t xml:space="preserve">= </m:t>
        </m:r>
        <m:sSub>
          <m:sSubPr>
            <m:ctrlPr>
              <w:ins w:id="77" w:author="SiiENG TC" w:date="2021-11-04T03:02:00Z">
                <w:rPr>
                  <w:rFonts w:ascii="Cambria Math" w:hAnsi="Cambria Math" w:cs="Times New Roman"/>
                  <w:i/>
                  <w:szCs w:val="24"/>
                </w:rPr>
              </w:ins>
            </m:ctrlPr>
          </m:sSubPr>
          <m:e>
            <m:r>
              <w:rPr>
                <w:rFonts w:ascii="Cambria Math" w:hAnsi="Cambria Math" w:cs="Cambria Math" w:hint="cs"/>
                <w:szCs w:val="24"/>
                <w:cs/>
              </w:rPr>
              <m:t>β</m:t>
            </m:r>
          </m:e>
          <m:sub>
            <m:r>
              <w:rPr>
                <w:rFonts w:ascii="Cambria Math" w:hAnsi="Cambria Math" w:cs="Times New Roman"/>
                <w:szCs w:val="24"/>
              </w:rPr>
              <m:t>0</m:t>
            </m:r>
          </m:sub>
        </m:sSub>
        <m:r>
          <w:rPr>
            <w:rFonts w:ascii="Cambria Math" w:hAnsi="Cambria Math" w:cs="Times New Roman"/>
            <w:szCs w:val="24"/>
            <w:cs/>
          </w:rPr>
          <m:t>+</m:t>
        </m:r>
        <m:sSub>
          <m:sSubPr>
            <m:ctrlPr>
              <w:ins w:id="78" w:author="SiiENG TC" w:date="2021-11-04T03:02:00Z">
                <w:rPr>
                  <w:rFonts w:ascii="Cambria Math" w:hAnsi="Cambria Math" w:cs="Times New Roman"/>
                  <w:i/>
                  <w:szCs w:val="24"/>
                </w:rPr>
              </w:ins>
            </m:ctrlPr>
          </m:sSubPr>
          <m:e>
            <m:r>
              <w:rPr>
                <w:rFonts w:ascii="Cambria Math" w:hAnsi="Cambria Math" w:cs="Cambria Math" w:hint="cs"/>
                <w:szCs w:val="24"/>
                <w:cs/>
              </w:rPr>
              <m:t>β</m:t>
            </m:r>
          </m:e>
          <m:sub>
            <m:r>
              <w:rPr>
                <w:rFonts w:ascii="Cambria Math" w:hAnsi="Cambria Math" w:cs="Times New Roman"/>
                <w:szCs w:val="24"/>
              </w:rPr>
              <m:t>1</m:t>
            </m:r>
          </m:sub>
        </m:sSub>
        <m:sSubSup>
          <m:sSubSupPr>
            <m:ctrlPr>
              <w:ins w:id="79" w:author="SiiENG TC" w:date="2021-11-04T03:02:00Z">
                <w:rPr>
                  <w:rFonts w:ascii="Cambria Math" w:hAnsi="Cambria Math" w:cs="Times New Roman"/>
                  <w:i/>
                  <w:color w:val="000000" w:themeColor="text1"/>
                  <w:szCs w:val="24"/>
                </w:rPr>
              </w:ins>
            </m:ctrlPr>
          </m:sSubSupPr>
          <m:e>
            <m:acc>
              <m:accPr>
                <m:chr m:val="̅"/>
                <m:ctrlPr>
                  <w:ins w:id="80" w:author="SiiENG TC" w:date="2021-11-04T03:02:00Z">
                    <w:rPr>
                      <w:rFonts w:ascii="Cambria Math" w:hAnsi="Cambria Math" w:cs="Times New Roman"/>
                      <w:i/>
                      <w:color w:val="000000" w:themeColor="text1"/>
                      <w:szCs w:val="24"/>
                    </w:rPr>
                  </w:ins>
                </m:ctrlPr>
              </m:accPr>
              <m:e>
                <m:r>
                  <w:rPr>
                    <w:rFonts w:ascii="Cambria Math" w:hAnsi="Cambria Math" w:cs="Times New Roman"/>
                    <w:color w:val="000000" w:themeColor="text1"/>
                    <w:szCs w:val="24"/>
                  </w:rPr>
                  <m:t>InstDS</m:t>
                </m:r>
              </m:e>
            </m:acc>
          </m:e>
          <m:sub>
            <m:r>
              <w:rPr>
                <w:rFonts w:ascii="Cambria Math" w:hAnsi="Cambria Math" w:cs="Times New Roman"/>
                <w:color w:val="000000" w:themeColor="text1"/>
                <w:szCs w:val="24"/>
              </w:rPr>
              <m:t>t</m:t>
            </m:r>
          </m:sub>
          <m:sup>
            <m:r>
              <w:rPr>
                <w:rFonts w:ascii="Cambria Math" w:hAnsi="Cambria Math" w:cs="Times New Roman"/>
                <w:color w:val="000000" w:themeColor="text1"/>
                <w:szCs w:val="24"/>
              </w:rPr>
              <m:t>All,</m:t>
            </m:r>
            <m:sSup>
              <m:sSupPr>
                <m:ctrlPr>
                  <w:ins w:id="81" w:author="SiiENG TC" w:date="2021-11-04T03:02:00Z">
                    <w:rPr>
                      <w:rFonts w:ascii="Cambria Math" w:hAnsi="Cambria Math" w:cs="Times New Roman"/>
                      <w:i/>
                      <w:color w:val="000000" w:themeColor="text1"/>
                      <w:szCs w:val="24"/>
                    </w:rPr>
                  </w:ins>
                </m:ctrlPr>
              </m:sSupPr>
              <m:e>
                <m:r>
                  <w:rPr>
                    <w:rFonts w:ascii="Cambria Math" w:hAnsi="Cambria Math" w:cs="Times New Roman"/>
                    <w:color w:val="000000" w:themeColor="text1"/>
                    <w:szCs w:val="24"/>
                  </w:rPr>
                  <m:t>σ</m:t>
                </m:r>
              </m:e>
              <m:sup>
                <m:r>
                  <w:rPr>
                    <w:rFonts w:ascii="Cambria Math" w:hAnsi="Cambria Math" w:cs="Times New Roman"/>
                    <w:color w:val="000000" w:themeColor="text1"/>
                    <w:szCs w:val="24"/>
                  </w:rPr>
                  <m:t>H-L</m:t>
                </m:r>
              </m:sup>
            </m:sSup>
          </m:sup>
        </m:sSubSup>
        <m:r>
          <w:rPr>
            <w:rFonts w:ascii="Cambria Math" w:hAnsi="Cambria Math" w:cs="Times New Roman"/>
            <w:szCs w:val="24"/>
            <w:cs/>
          </w:rPr>
          <m:t>+</m:t>
        </m:r>
        <m:sSub>
          <m:sSubPr>
            <m:ctrlPr>
              <w:ins w:id="82" w:author="SiiENG TC" w:date="2021-11-04T03:02:00Z">
                <w:rPr>
                  <w:rFonts w:ascii="Cambria Math" w:hAnsi="Cambria Math" w:cs="Times New Roman"/>
                  <w:i/>
                  <w:szCs w:val="24"/>
                </w:rPr>
              </w:ins>
            </m:ctrlPr>
          </m:sSubPr>
          <m:e>
            <m:r>
              <w:rPr>
                <w:rFonts w:ascii="Cambria Math" w:hAnsi="Cambria Math" w:cs="Cambria Math" w:hint="cs"/>
                <w:szCs w:val="24"/>
                <w:cs/>
              </w:rPr>
              <m:t>β</m:t>
            </m:r>
          </m:e>
          <m:sub>
            <m:r>
              <w:rPr>
                <w:rFonts w:ascii="Cambria Math" w:hAnsi="Cambria Math" w:cs="Times New Roman"/>
                <w:szCs w:val="24"/>
              </w:rPr>
              <m:t>2</m:t>
            </m:r>
          </m:sub>
        </m:sSub>
        <m:sSub>
          <m:sSubPr>
            <m:ctrlPr>
              <w:ins w:id="83" w:author="SiiENG TC" w:date="2021-11-04T03:02:00Z">
                <w:rPr>
                  <w:rFonts w:ascii="Cambria Math" w:hAnsi="Cambria Math" w:cs="Times New Roman"/>
                  <w:i/>
                  <w:szCs w:val="24"/>
                </w:rPr>
              </w:ins>
            </m:ctrlPr>
          </m:sSubPr>
          <m:e>
            <m:r>
              <w:rPr>
                <w:rFonts w:ascii="Cambria Math" w:hAnsi="Cambria Math" w:cs="Cambria Math" w:hint="cs"/>
                <w:szCs w:val="24"/>
                <w:cs/>
              </w:rPr>
              <m:t>ln</m:t>
            </m:r>
            <m:r>
              <w:rPr>
                <w:rFonts w:ascii="Cambria Math" w:hAnsi="Cambria Math" w:cs="Times New Roman"/>
                <w:szCs w:val="24"/>
              </w:rPr>
              <m:t>Ex</m:t>
            </m:r>
            <m:r>
              <w:rPr>
                <w:rFonts w:ascii="Cambria Math" w:hAnsi="Cambria Math" w:cs="Cambria Math" w:hint="cs"/>
                <w:szCs w:val="24"/>
                <w:cs/>
              </w:rPr>
              <m:t>SET</m:t>
            </m:r>
          </m:e>
          <m:sub>
            <m:r>
              <w:rPr>
                <w:rFonts w:ascii="Cambria Math" w:hAnsi="Cambria Math" w:cs="Cambria Math" w:hint="cs"/>
                <w:szCs w:val="24"/>
                <w:cs/>
              </w:rPr>
              <m:t>t</m:t>
            </m:r>
          </m:sub>
        </m:sSub>
        <m:r>
          <w:rPr>
            <w:rFonts w:ascii="Cambria Math" w:hAnsi="Cambria Math" w:cs="Times New Roman"/>
            <w:szCs w:val="24"/>
            <w:cs/>
          </w:rPr>
          <m:t>+</m:t>
        </m:r>
        <m:sSub>
          <m:sSubPr>
            <m:ctrlPr>
              <w:ins w:id="84" w:author="SiiENG TC" w:date="2021-11-04T03:02:00Z">
                <w:rPr>
                  <w:rFonts w:ascii="Cambria Math" w:hAnsi="Cambria Math" w:cs="Times New Roman"/>
                  <w:i/>
                  <w:szCs w:val="24"/>
                </w:rPr>
              </w:ins>
            </m:ctrlPr>
          </m:sSubPr>
          <m:e>
            <m:r>
              <w:rPr>
                <w:rFonts w:ascii="Cambria Math" w:hAnsi="Cambria Math" w:cs="Cambria Math" w:hint="cs"/>
                <w:szCs w:val="24"/>
                <w:cs/>
              </w:rPr>
              <m:t>β</m:t>
            </m:r>
          </m:e>
          <m:sub>
            <m:r>
              <w:rPr>
                <w:rFonts w:ascii="Cambria Math" w:hAnsi="Cambria Math" w:cs="Times New Roman"/>
                <w:szCs w:val="24"/>
              </w:rPr>
              <m:t>3</m:t>
            </m:r>
          </m:sub>
        </m:sSub>
        <m:sSub>
          <m:sSubPr>
            <m:ctrlPr>
              <w:ins w:id="85" w:author="SiiENG TC" w:date="2021-11-04T03:02:00Z">
                <w:rPr>
                  <w:rFonts w:ascii="Cambria Math" w:hAnsi="Cambria Math" w:cs="Times New Roman"/>
                  <w:i/>
                  <w:color w:val="000000" w:themeColor="text1"/>
                  <w:szCs w:val="24"/>
                </w:rPr>
              </w:ins>
            </m:ctrlPr>
          </m:sSubPr>
          <m:e>
            <m:r>
              <w:rPr>
                <w:rFonts w:ascii="Cambria Math" w:hAnsi="Cambria Math" w:cs="Times New Roman"/>
                <w:color w:val="000000" w:themeColor="text1"/>
                <w:szCs w:val="24"/>
                <w:cs/>
              </w:rPr>
              <m:t>∆</m:t>
            </m:r>
            <m:r>
              <w:rPr>
                <w:rFonts w:ascii="Cambria Math" w:hAnsi="Cambria Math" w:cs="Cambria Math" w:hint="cs"/>
                <w:color w:val="000000" w:themeColor="text1"/>
                <w:szCs w:val="24"/>
                <w:cs/>
              </w:rPr>
              <m:t>VolP</m:t>
            </m:r>
          </m:e>
          <m:sub>
            <m:r>
              <w:rPr>
                <w:rFonts w:ascii="Cambria Math" w:hAnsi="Cambria Math" w:cs="Cambria Math" w:hint="cs"/>
                <w:color w:val="000000" w:themeColor="text1"/>
                <w:szCs w:val="24"/>
                <w:cs/>
              </w:rPr>
              <m:t>t</m:t>
            </m:r>
          </m:sub>
        </m:sSub>
        <m:r>
          <w:rPr>
            <w:rFonts w:ascii="Cambria Math" w:hAnsi="Cambria Math" w:cs="Times New Roman"/>
            <w:szCs w:val="24"/>
            <w:cs/>
          </w:rPr>
          <m:t>+</m:t>
        </m:r>
        <m:sSub>
          <m:sSubPr>
            <m:ctrlPr>
              <w:ins w:id="86" w:author="SiiENG TC" w:date="2021-11-04T03:02:00Z">
                <w:rPr>
                  <w:rFonts w:ascii="Cambria Math" w:hAnsi="Cambria Math" w:cs="Times New Roman"/>
                  <w:i/>
                  <w:szCs w:val="24"/>
                </w:rPr>
              </w:ins>
            </m:ctrlPr>
          </m:sSubPr>
          <m:e>
            <m:r>
              <w:rPr>
                <w:rFonts w:ascii="Cambria Math" w:hAnsi="Cambria Math" w:cs="Cambria Math" w:hint="cs"/>
                <w:szCs w:val="24"/>
                <w:cs/>
              </w:rPr>
              <m:t>ε</m:t>
            </m:r>
          </m:e>
          <m:sub>
            <m:r>
              <w:rPr>
                <w:rFonts w:ascii="Cambria Math" w:hAnsi="Cambria Math" w:cs="Cambria Math" w:hint="cs"/>
                <w:szCs w:val="24"/>
                <w:cs/>
              </w:rPr>
              <m:t>t</m:t>
            </m:r>
          </m:sub>
        </m:sSub>
        <m:r>
          <w:rPr>
            <w:rFonts w:ascii="Cambria Math" w:hAnsi="Cambria Math" w:cs="Times New Roman"/>
            <w:szCs w:val="24"/>
          </w:rPr>
          <m:t xml:space="preserve">              (9)</m:t>
        </m:r>
      </m:oMath>
    </w:p>
    <w:p w14:paraId="29F8E34D" w14:textId="77777777" w:rsidR="0016790B" w:rsidRPr="008803F1" w:rsidRDefault="0016790B" w:rsidP="0016790B">
      <w:pPr>
        <w:rPr>
          <w:rFonts w:ascii="Times New Roman" w:hAnsi="Times New Roman" w:cs="Times New Roman"/>
          <w:sz w:val="20"/>
          <w:szCs w:val="20"/>
        </w:rPr>
      </w:pPr>
      <w:r w:rsidRPr="008803F1">
        <w:rPr>
          <w:rFonts w:ascii="Times New Roman" w:hAnsi="Times New Roman" w:cs="Times New Roman"/>
          <w:szCs w:val="22"/>
        </w:rPr>
        <w:t xml:space="preserve">Model 4; </w:t>
      </w:r>
      <m:oMath>
        <m:sSub>
          <m:sSubPr>
            <m:ctrlPr>
              <w:ins w:id="87" w:author="SiiENG TC" w:date="2021-11-04T03:02:00Z">
                <w:rPr>
                  <w:rFonts w:ascii="Cambria Math" w:hAnsi="Cambria Math" w:cs="Times New Roman"/>
                  <w:i/>
                  <w:szCs w:val="24"/>
                </w:rPr>
              </w:ins>
            </m:ctrlPr>
          </m:sSubPr>
          <m:e>
            <m:r>
              <w:rPr>
                <w:rFonts w:ascii="Cambria Math" w:hAnsi="Cambria Math" w:cs="Cambria Math" w:hint="cs"/>
                <w:szCs w:val="24"/>
                <w:cs/>
              </w:rPr>
              <m:t>ln</m:t>
            </m:r>
            <m:r>
              <w:rPr>
                <w:rFonts w:ascii="Cambria Math" w:hAnsi="Cambria Math" w:cs="Times New Roman"/>
                <w:szCs w:val="24"/>
              </w:rPr>
              <m:t>Ex</m:t>
            </m:r>
            <m:r>
              <w:rPr>
                <w:rFonts w:ascii="Cambria Math" w:hAnsi="Cambria Math" w:cs="Cambria Math" w:hint="cs"/>
                <w:szCs w:val="24"/>
                <w:cs/>
              </w:rPr>
              <m:t>SET</m:t>
            </m:r>
          </m:e>
          <m:sub>
            <m:r>
              <w:rPr>
                <w:rFonts w:ascii="Cambria Math" w:hAnsi="Cambria Math" w:cs="Cambria Math" w:hint="cs"/>
                <w:szCs w:val="24"/>
                <w:cs/>
              </w:rPr>
              <m:t>t</m:t>
            </m:r>
            <m:r>
              <w:rPr>
                <w:rFonts w:ascii="Cambria Math" w:hAnsi="Cambria Math" w:cs="Times New Roman"/>
                <w:szCs w:val="24"/>
              </w:rPr>
              <m:t>+1</m:t>
            </m:r>
          </m:sub>
        </m:sSub>
        <m:r>
          <w:rPr>
            <w:rFonts w:ascii="Cambria Math" w:hAnsi="Cambria Math" w:cs="Times New Roman"/>
            <w:szCs w:val="24"/>
            <w:cs/>
          </w:rPr>
          <m:t xml:space="preserve">= </m:t>
        </m:r>
        <m:sSub>
          <m:sSubPr>
            <m:ctrlPr>
              <w:ins w:id="88" w:author="SiiENG TC" w:date="2021-11-04T03:02:00Z">
                <w:rPr>
                  <w:rFonts w:ascii="Cambria Math" w:hAnsi="Cambria Math" w:cs="Times New Roman"/>
                  <w:i/>
                  <w:szCs w:val="24"/>
                </w:rPr>
              </w:ins>
            </m:ctrlPr>
          </m:sSubPr>
          <m:e>
            <m:r>
              <w:rPr>
                <w:rFonts w:ascii="Cambria Math" w:hAnsi="Cambria Math" w:cs="Cambria Math" w:hint="cs"/>
                <w:szCs w:val="24"/>
                <w:cs/>
              </w:rPr>
              <m:t>β</m:t>
            </m:r>
          </m:e>
          <m:sub>
            <m:r>
              <w:rPr>
                <w:rFonts w:ascii="Cambria Math" w:hAnsi="Cambria Math" w:cs="Times New Roman"/>
                <w:szCs w:val="24"/>
              </w:rPr>
              <m:t>0</m:t>
            </m:r>
          </m:sub>
        </m:sSub>
        <m:r>
          <w:rPr>
            <w:rFonts w:ascii="Cambria Math" w:hAnsi="Cambria Math" w:cs="Times New Roman"/>
            <w:szCs w:val="24"/>
            <w:cs/>
          </w:rPr>
          <m:t>+</m:t>
        </m:r>
        <m:sSub>
          <m:sSubPr>
            <m:ctrlPr>
              <w:ins w:id="89" w:author="SiiENG TC" w:date="2021-11-04T03:02:00Z">
                <w:rPr>
                  <w:rFonts w:ascii="Cambria Math" w:hAnsi="Cambria Math" w:cs="Times New Roman"/>
                  <w:i/>
                  <w:szCs w:val="24"/>
                </w:rPr>
              </w:ins>
            </m:ctrlPr>
          </m:sSubPr>
          <m:e>
            <m:r>
              <w:rPr>
                <w:rFonts w:ascii="Cambria Math" w:hAnsi="Cambria Math" w:cs="Cambria Math" w:hint="cs"/>
                <w:szCs w:val="24"/>
                <w:cs/>
              </w:rPr>
              <m:t>β</m:t>
            </m:r>
          </m:e>
          <m:sub>
            <m:r>
              <w:rPr>
                <w:rFonts w:ascii="Cambria Math" w:hAnsi="Cambria Math" w:cs="Times New Roman"/>
                <w:szCs w:val="24"/>
              </w:rPr>
              <m:t>1</m:t>
            </m:r>
          </m:sub>
        </m:sSub>
        <m:sSubSup>
          <m:sSubSupPr>
            <m:ctrlPr>
              <w:ins w:id="90" w:author="SiiENG TC" w:date="2021-11-04T03:02:00Z">
                <w:rPr>
                  <w:rFonts w:ascii="Cambria Math" w:hAnsi="Cambria Math" w:cs="Times New Roman"/>
                  <w:i/>
                  <w:szCs w:val="24"/>
                </w:rPr>
              </w:ins>
            </m:ctrlPr>
          </m:sSubSupPr>
          <m:e>
            <m:acc>
              <m:accPr>
                <m:chr m:val="̅"/>
                <m:ctrlPr>
                  <w:ins w:id="91" w:author="SiiENG TC" w:date="2021-11-04T03:02:00Z">
                    <w:rPr>
                      <w:rFonts w:ascii="Cambria Math" w:hAnsi="Cambria Math" w:cs="Times New Roman"/>
                      <w:i/>
                      <w:szCs w:val="24"/>
                    </w:rPr>
                  </w:ins>
                </m:ctrlPr>
              </m:accPr>
              <m:e>
                <m:r>
                  <w:rPr>
                    <w:rFonts w:ascii="Cambria Math" w:hAnsi="Cambria Math" w:cs="Times New Roman"/>
                    <w:szCs w:val="24"/>
                  </w:rPr>
                  <m:t>Senti</m:t>
                </m:r>
              </m:e>
            </m:acc>
          </m:e>
          <m:sub>
            <m:r>
              <w:rPr>
                <w:rFonts w:ascii="Cambria Math" w:hAnsi="Cambria Math" w:cs="Times New Roman"/>
                <w:szCs w:val="24"/>
              </w:rPr>
              <m:t>t</m:t>
            </m:r>
          </m:sub>
          <m:sup>
            <m:r>
              <w:rPr>
                <w:rFonts w:ascii="Cambria Math" w:hAnsi="Cambria Math" w:cs="Times New Roman"/>
                <w:szCs w:val="24"/>
              </w:rPr>
              <m:t>⊥</m:t>
            </m:r>
          </m:sup>
        </m:sSubSup>
        <m:r>
          <w:rPr>
            <w:rFonts w:ascii="Cambria Math" w:hAnsi="Cambria Math" w:cs="Times New Roman"/>
            <w:szCs w:val="24"/>
            <w:cs/>
          </w:rPr>
          <m:t>+</m:t>
        </m:r>
        <m:sSub>
          <m:sSubPr>
            <m:ctrlPr>
              <w:ins w:id="92" w:author="SiiENG TC" w:date="2021-11-04T03:02:00Z">
                <w:rPr>
                  <w:rFonts w:ascii="Cambria Math" w:hAnsi="Cambria Math" w:cs="Times New Roman"/>
                  <w:i/>
                  <w:szCs w:val="24"/>
                </w:rPr>
              </w:ins>
            </m:ctrlPr>
          </m:sSubPr>
          <m:e>
            <m:r>
              <w:rPr>
                <w:rFonts w:ascii="Cambria Math" w:hAnsi="Cambria Math" w:cs="Cambria Math" w:hint="cs"/>
                <w:szCs w:val="24"/>
                <w:cs/>
              </w:rPr>
              <m:t>β</m:t>
            </m:r>
          </m:e>
          <m:sub>
            <m:r>
              <w:rPr>
                <w:rFonts w:ascii="Cambria Math" w:hAnsi="Cambria Math" w:cs="Times New Roman"/>
                <w:szCs w:val="24"/>
              </w:rPr>
              <m:t>2</m:t>
            </m:r>
          </m:sub>
        </m:sSub>
        <m:sSubSup>
          <m:sSubSupPr>
            <m:ctrlPr>
              <w:ins w:id="93" w:author="SiiENG TC" w:date="2021-11-04T03:02:00Z">
                <w:rPr>
                  <w:rFonts w:ascii="Cambria Math" w:hAnsi="Cambria Math" w:cs="Times New Roman"/>
                  <w:i/>
                  <w:color w:val="000000" w:themeColor="text1"/>
                  <w:szCs w:val="24"/>
                </w:rPr>
              </w:ins>
            </m:ctrlPr>
          </m:sSubSupPr>
          <m:e>
            <m:acc>
              <m:accPr>
                <m:chr m:val="̅"/>
                <m:ctrlPr>
                  <w:ins w:id="94" w:author="SiiENG TC" w:date="2021-11-04T03:02:00Z">
                    <w:rPr>
                      <w:rFonts w:ascii="Cambria Math" w:hAnsi="Cambria Math" w:cs="Times New Roman"/>
                      <w:i/>
                      <w:color w:val="000000" w:themeColor="text1"/>
                      <w:szCs w:val="24"/>
                    </w:rPr>
                  </w:ins>
                </m:ctrlPr>
              </m:accPr>
              <m:e>
                <m:r>
                  <w:rPr>
                    <w:rFonts w:ascii="Cambria Math" w:hAnsi="Cambria Math" w:cs="Times New Roman"/>
                    <w:color w:val="000000" w:themeColor="text1"/>
                    <w:szCs w:val="24"/>
                  </w:rPr>
                  <m:t>∆ISI</m:t>
                </m:r>
              </m:e>
            </m:acc>
          </m:e>
          <m:sub>
            <m:r>
              <w:rPr>
                <w:rFonts w:ascii="Cambria Math" w:hAnsi="Cambria Math" w:cs="Times New Roman"/>
                <w:color w:val="000000" w:themeColor="text1"/>
                <w:szCs w:val="24"/>
              </w:rPr>
              <m:t>t</m:t>
            </m:r>
          </m:sub>
          <m:sup>
            <m:r>
              <w:rPr>
                <w:rFonts w:ascii="Cambria Math" w:hAnsi="Cambria Math" w:cs="Times New Roman"/>
                <w:color w:val="000000" w:themeColor="text1"/>
                <w:szCs w:val="24"/>
              </w:rPr>
              <m:t>⊥</m:t>
            </m:r>
          </m:sup>
        </m:sSubSup>
        <m:r>
          <w:rPr>
            <w:rFonts w:ascii="Cambria Math" w:hAnsi="Cambria Math" w:cs="Times New Roman"/>
            <w:szCs w:val="24"/>
            <w:cs/>
          </w:rPr>
          <m:t>+</m:t>
        </m:r>
        <m:sSubSup>
          <m:sSubSupPr>
            <m:ctrlPr>
              <w:ins w:id="95" w:author="SiiENG TC" w:date="2021-11-04T03:02:00Z">
                <w:rPr>
                  <w:rFonts w:ascii="Cambria Math" w:hAnsi="Cambria Math" w:cs="Times New Roman"/>
                  <w:i/>
                  <w:color w:val="000000" w:themeColor="text1"/>
                  <w:szCs w:val="24"/>
                </w:rPr>
              </w:ins>
            </m:ctrlPr>
          </m:sSubSupPr>
          <m:e>
            <m:sSub>
              <m:sSubPr>
                <m:ctrlPr>
                  <w:ins w:id="96" w:author="SiiENG TC" w:date="2021-11-04T03:02:00Z">
                    <w:rPr>
                      <w:rFonts w:ascii="Cambria Math" w:hAnsi="Cambria Math" w:cs="Times New Roman"/>
                      <w:i/>
                      <w:szCs w:val="24"/>
                    </w:rPr>
                  </w:ins>
                </m:ctrlPr>
              </m:sSubPr>
              <m:e>
                <m:r>
                  <w:rPr>
                    <w:rFonts w:ascii="Cambria Math" w:hAnsi="Cambria Math" w:cs="Cambria Math" w:hint="cs"/>
                    <w:szCs w:val="24"/>
                    <w:cs/>
                  </w:rPr>
                  <m:t>β</m:t>
                </m:r>
              </m:e>
              <m:sub>
                <m:r>
                  <w:rPr>
                    <w:rFonts w:ascii="Cambria Math" w:hAnsi="Cambria Math" w:cs="Times New Roman"/>
                    <w:szCs w:val="24"/>
                  </w:rPr>
                  <m:t>3</m:t>
                </m:r>
              </m:sub>
            </m:sSub>
            <m:acc>
              <m:accPr>
                <m:chr m:val="̅"/>
                <m:ctrlPr>
                  <w:ins w:id="97" w:author="SiiENG TC" w:date="2021-11-04T03:02:00Z">
                    <w:rPr>
                      <w:rFonts w:ascii="Cambria Math" w:hAnsi="Cambria Math" w:cs="Times New Roman"/>
                      <w:i/>
                      <w:color w:val="000000" w:themeColor="text1"/>
                      <w:szCs w:val="24"/>
                    </w:rPr>
                  </w:ins>
                </m:ctrlPr>
              </m:accPr>
              <m:e>
                <m:r>
                  <w:rPr>
                    <w:rFonts w:ascii="Cambria Math" w:hAnsi="Cambria Math" w:cs="Times New Roman"/>
                    <w:color w:val="000000" w:themeColor="text1"/>
                    <w:szCs w:val="24"/>
                  </w:rPr>
                  <m:t>InstDS</m:t>
                </m:r>
              </m:e>
            </m:acc>
          </m:e>
          <m:sub>
            <m:r>
              <w:rPr>
                <w:rFonts w:ascii="Cambria Math" w:hAnsi="Cambria Math" w:cs="Times New Roman"/>
                <w:color w:val="000000" w:themeColor="text1"/>
                <w:szCs w:val="24"/>
              </w:rPr>
              <m:t>t</m:t>
            </m:r>
          </m:sub>
          <m:sup>
            <m:r>
              <w:rPr>
                <w:rFonts w:ascii="Cambria Math" w:hAnsi="Cambria Math" w:cs="Times New Roman"/>
                <w:color w:val="000000" w:themeColor="text1"/>
                <w:szCs w:val="24"/>
              </w:rPr>
              <m:t>All,</m:t>
            </m:r>
            <m:sSup>
              <m:sSupPr>
                <m:ctrlPr>
                  <w:ins w:id="98" w:author="SiiENG TC" w:date="2021-11-04T03:02:00Z">
                    <w:rPr>
                      <w:rFonts w:ascii="Cambria Math" w:hAnsi="Cambria Math" w:cs="Times New Roman"/>
                      <w:i/>
                      <w:color w:val="000000" w:themeColor="text1"/>
                      <w:szCs w:val="24"/>
                    </w:rPr>
                  </w:ins>
                </m:ctrlPr>
              </m:sSupPr>
              <m:e>
                <m:r>
                  <w:rPr>
                    <w:rFonts w:ascii="Cambria Math" w:hAnsi="Cambria Math" w:cs="Times New Roman"/>
                    <w:color w:val="000000" w:themeColor="text1"/>
                    <w:szCs w:val="24"/>
                  </w:rPr>
                  <m:t>σ</m:t>
                </m:r>
              </m:e>
              <m:sup>
                <m:r>
                  <w:rPr>
                    <w:rFonts w:ascii="Cambria Math" w:hAnsi="Cambria Math" w:cs="Times New Roman"/>
                    <w:color w:val="000000" w:themeColor="text1"/>
                    <w:szCs w:val="24"/>
                  </w:rPr>
                  <m:t>H-L</m:t>
                </m:r>
              </m:sup>
            </m:sSup>
          </m:sup>
        </m:sSubSup>
        <m:r>
          <w:rPr>
            <w:rFonts w:ascii="Cambria Math" w:hAnsi="Cambria Math" w:cs="Times New Roman"/>
            <w:szCs w:val="24"/>
            <w:cs/>
          </w:rPr>
          <m:t>+</m:t>
        </m:r>
        <m:sSub>
          <m:sSubPr>
            <m:ctrlPr>
              <w:ins w:id="99" w:author="SiiENG TC" w:date="2021-11-04T03:02:00Z">
                <w:rPr>
                  <w:rFonts w:ascii="Cambria Math" w:hAnsi="Cambria Math" w:cs="Times New Roman"/>
                  <w:i/>
                  <w:szCs w:val="24"/>
                </w:rPr>
              </w:ins>
            </m:ctrlPr>
          </m:sSubPr>
          <m:e>
            <m:r>
              <w:rPr>
                <w:rFonts w:ascii="Cambria Math" w:hAnsi="Cambria Math" w:cs="Cambria Math" w:hint="cs"/>
                <w:szCs w:val="24"/>
                <w:cs/>
              </w:rPr>
              <m:t>β</m:t>
            </m:r>
          </m:e>
          <m:sub>
            <m:r>
              <w:rPr>
                <w:rFonts w:ascii="Cambria Math" w:hAnsi="Cambria Math" w:cs="Times New Roman"/>
                <w:szCs w:val="24"/>
              </w:rPr>
              <m:t>4</m:t>
            </m:r>
          </m:sub>
        </m:sSub>
        <m:sSub>
          <m:sSubPr>
            <m:ctrlPr>
              <w:ins w:id="100" w:author="SiiENG TC" w:date="2021-11-04T03:02:00Z">
                <w:rPr>
                  <w:rFonts w:ascii="Cambria Math" w:hAnsi="Cambria Math" w:cs="Times New Roman"/>
                  <w:i/>
                  <w:szCs w:val="24"/>
                </w:rPr>
              </w:ins>
            </m:ctrlPr>
          </m:sSubPr>
          <m:e>
            <m:r>
              <w:rPr>
                <w:rFonts w:ascii="Cambria Math" w:hAnsi="Cambria Math" w:cs="Cambria Math" w:hint="cs"/>
                <w:szCs w:val="24"/>
                <w:cs/>
              </w:rPr>
              <m:t>ln</m:t>
            </m:r>
            <m:r>
              <w:rPr>
                <w:rFonts w:ascii="Cambria Math" w:hAnsi="Cambria Math" w:cs="Times New Roman"/>
                <w:szCs w:val="24"/>
              </w:rPr>
              <m:t>Ex</m:t>
            </m:r>
            <m:r>
              <w:rPr>
                <w:rFonts w:ascii="Cambria Math" w:hAnsi="Cambria Math" w:cs="Cambria Math" w:hint="cs"/>
                <w:szCs w:val="24"/>
                <w:cs/>
              </w:rPr>
              <m:t>SET</m:t>
            </m:r>
          </m:e>
          <m:sub>
            <m:r>
              <w:rPr>
                <w:rFonts w:ascii="Cambria Math" w:hAnsi="Cambria Math" w:cs="Cambria Math" w:hint="cs"/>
                <w:szCs w:val="24"/>
                <w:cs/>
              </w:rPr>
              <m:t>t</m:t>
            </m:r>
          </m:sub>
        </m:sSub>
      </m:oMath>
    </w:p>
    <w:p w14:paraId="4C34C9BA" w14:textId="13D44192" w:rsidR="0016790B" w:rsidRPr="008803F1" w:rsidRDefault="0016790B" w:rsidP="0016790B">
      <w:pPr>
        <w:spacing w:afterLines="50" w:after="120"/>
        <w:ind w:left="2552"/>
        <w:rPr>
          <w:rFonts w:ascii="Times New Roman" w:hAnsi="Times New Roman" w:cs="Times New Roman"/>
        </w:rPr>
      </w:pPr>
      <m:oMathPara>
        <m:oMathParaPr>
          <m:jc m:val="left"/>
        </m:oMathParaPr>
        <m:oMath>
          <m:r>
            <w:rPr>
              <w:rFonts w:ascii="Cambria Math" w:hAnsi="Cambria Math" w:cs="Times New Roman"/>
              <w:szCs w:val="24"/>
              <w:cs/>
            </w:rPr>
            <m:t>+</m:t>
          </m:r>
          <m:sSub>
            <m:sSubPr>
              <m:ctrlPr>
                <w:ins w:id="101" w:author="SiiENG TC" w:date="2021-11-04T03:02:00Z">
                  <w:rPr>
                    <w:rFonts w:ascii="Cambria Math" w:hAnsi="Cambria Math" w:cs="Times New Roman"/>
                    <w:i/>
                    <w:szCs w:val="24"/>
                  </w:rPr>
                </w:ins>
              </m:ctrlPr>
            </m:sSubPr>
            <m:e>
              <m:r>
                <w:rPr>
                  <w:rFonts w:ascii="Cambria Math" w:hAnsi="Cambria Math" w:cs="Cambria Math" w:hint="cs"/>
                  <w:szCs w:val="24"/>
                  <w:cs/>
                </w:rPr>
                <m:t>β</m:t>
              </m:r>
            </m:e>
            <m:sub>
              <m:r>
                <w:rPr>
                  <w:rFonts w:ascii="Cambria Math" w:hAnsi="Cambria Math" w:cs="Times New Roman"/>
                  <w:szCs w:val="24"/>
                </w:rPr>
                <m:t>5</m:t>
              </m:r>
            </m:sub>
          </m:sSub>
          <m:sSub>
            <m:sSubPr>
              <m:ctrlPr>
                <w:ins w:id="102" w:author="SiiENG TC" w:date="2021-11-04T03:02:00Z">
                  <w:rPr>
                    <w:rFonts w:ascii="Cambria Math" w:hAnsi="Cambria Math" w:cs="Times New Roman"/>
                    <w:i/>
                    <w:color w:val="000000" w:themeColor="text1"/>
                    <w:szCs w:val="24"/>
                  </w:rPr>
                </w:ins>
              </m:ctrlPr>
            </m:sSubPr>
            <m:e>
              <m:r>
                <w:rPr>
                  <w:rFonts w:ascii="Cambria Math" w:hAnsi="Cambria Math" w:cs="Times New Roman"/>
                  <w:color w:val="000000" w:themeColor="text1"/>
                  <w:szCs w:val="24"/>
                  <w:cs/>
                </w:rPr>
                <m:t>∆</m:t>
              </m:r>
              <m:r>
                <w:rPr>
                  <w:rFonts w:ascii="Cambria Math" w:hAnsi="Cambria Math" w:cs="Cambria Math" w:hint="cs"/>
                  <w:color w:val="000000" w:themeColor="text1"/>
                  <w:szCs w:val="24"/>
                  <w:cs/>
                </w:rPr>
                <m:t>VolP</m:t>
              </m:r>
            </m:e>
            <m:sub>
              <m:r>
                <w:rPr>
                  <w:rFonts w:ascii="Cambria Math" w:hAnsi="Cambria Math" w:cs="Cambria Math" w:hint="cs"/>
                  <w:color w:val="000000" w:themeColor="text1"/>
                  <w:szCs w:val="24"/>
                  <w:cs/>
                </w:rPr>
                <m:t>t</m:t>
              </m:r>
            </m:sub>
          </m:sSub>
          <m:r>
            <w:rPr>
              <w:rFonts w:ascii="Cambria Math" w:hAnsi="Cambria Math" w:cs="Times New Roman"/>
              <w:szCs w:val="24"/>
              <w:cs/>
            </w:rPr>
            <m:t>+</m:t>
          </m:r>
          <m:sSub>
            <m:sSubPr>
              <m:ctrlPr>
                <w:ins w:id="103" w:author="SiiENG TC" w:date="2021-11-04T03:02:00Z">
                  <w:rPr>
                    <w:rFonts w:ascii="Cambria Math" w:hAnsi="Cambria Math" w:cs="Times New Roman"/>
                    <w:i/>
                    <w:szCs w:val="24"/>
                  </w:rPr>
                </w:ins>
              </m:ctrlPr>
            </m:sSubPr>
            <m:e>
              <m:r>
                <w:rPr>
                  <w:rFonts w:ascii="Cambria Math" w:hAnsi="Cambria Math" w:cs="Cambria Math" w:hint="cs"/>
                  <w:szCs w:val="24"/>
                  <w:cs/>
                </w:rPr>
                <m:t>ε</m:t>
              </m:r>
            </m:e>
            <m:sub>
              <m:r>
                <w:rPr>
                  <w:rFonts w:ascii="Cambria Math" w:hAnsi="Cambria Math" w:cs="Cambria Math" w:hint="cs"/>
                  <w:szCs w:val="24"/>
                  <w:cs/>
                </w:rPr>
                <m:t>t</m:t>
              </m:r>
            </m:sub>
          </m:sSub>
          <m:r>
            <w:rPr>
              <w:rFonts w:ascii="Cambria Math" w:hAnsi="Cambria Math" w:cs="Times New Roman"/>
              <w:szCs w:val="24"/>
            </w:rPr>
            <m:t xml:space="preserve">                                                                                   (10)</m:t>
          </m:r>
        </m:oMath>
      </m:oMathPara>
    </w:p>
    <w:p w14:paraId="426FED23" w14:textId="77777777" w:rsidR="0016790B" w:rsidRPr="008803F1" w:rsidRDefault="0016790B" w:rsidP="0016790B">
      <w:pPr>
        <w:rPr>
          <w:rFonts w:ascii="Times New Roman" w:hAnsi="Times New Roman" w:cs="Times New Roman"/>
        </w:rPr>
      </w:pPr>
      <w:r w:rsidRPr="008803F1">
        <w:rPr>
          <w:rFonts w:ascii="Times New Roman" w:hAnsi="Times New Roman" w:cs="Times New Roman"/>
        </w:rPr>
        <w:t xml:space="preserve">Model R1; </w:t>
      </w:r>
      <m:oMath>
        <m:sSub>
          <m:sSubPr>
            <m:ctrlPr>
              <w:ins w:id="104" w:author="SiiENG TC" w:date="2021-11-04T03:02:00Z">
                <w:rPr>
                  <w:rFonts w:ascii="Cambria Math" w:hAnsi="Cambria Math" w:cs="Times New Roman"/>
                  <w:i/>
                  <w:iCs/>
                  <w:szCs w:val="24"/>
                </w:rPr>
              </w:ins>
            </m:ctrlPr>
          </m:sSubPr>
          <m:e>
            <m:r>
              <w:rPr>
                <w:rFonts w:ascii="Cambria Math" w:hAnsi="Cambria Math" w:cs="Cambria Math" w:hint="cs"/>
                <w:szCs w:val="24"/>
                <w:cs/>
              </w:rPr>
              <m:t>ln</m:t>
            </m:r>
            <m:r>
              <w:rPr>
                <w:rFonts w:ascii="Cambria Math" w:hAnsi="Cambria Math" w:cs="Times New Roman"/>
                <w:szCs w:val="24"/>
              </w:rPr>
              <m:t>Ex</m:t>
            </m:r>
            <m:r>
              <w:rPr>
                <w:rFonts w:ascii="Cambria Math" w:hAnsi="Cambria Math" w:cs="Cambria Math" w:hint="cs"/>
                <w:szCs w:val="24"/>
                <w:cs/>
              </w:rPr>
              <m:t>SET</m:t>
            </m:r>
          </m:e>
          <m:sub>
            <m:r>
              <w:rPr>
                <w:rFonts w:ascii="Cambria Math" w:hAnsi="Cambria Math" w:cs="Cambria Math" w:hint="cs"/>
                <w:szCs w:val="24"/>
                <w:cs/>
              </w:rPr>
              <m:t>t</m:t>
            </m:r>
            <m:r>
              <w:rPr>
                <w:rFonts w:ascii="Cambria Math" w:hAnsi="Cambria Math" w:cs="Times New Roman"/>
                <w:szCs w:val="24"/>
              </w:rPr>
              <m:t>+1</m:t>
            </m:r>
          </m:sub>
        </m:sSub>
        <m:r>
          <w:rPr>
            <w:rFonts w:ascii="Cambria Math" w:hAnsi="Cambria Math" w:cs="Times New Roman"/>
            <w:szCs w:val="24"/>
            <w:cs/>
          </w:rPr>
          <m:t xml:space="preserve">= </m:t>
        </m:r>
        <m:sSub>
          <m:sSubPr>
            <m:ctrlPr>
              <w:ins w:id="105" w:author="SiiENG TC" w:date="2021-11-04T03:02:00Z">
                <w:rPr>
                  <w:rFonts w:ascii="Cambria Math" w:hAnsi="Cambria Math" w:cs="Times New Roman"/>
                  <w:i/>
                  <w:iCs/>
                  <w:szCs w:val="24"/>
                </w:rPr>
              </w:ins>
            </m:ctrlPr>
          </m:sSubPr>
          <m:e>
            <m:r>
              <w:rPr>
                <w:rFonts w:ascii="Cambria Math" w:hAnsi="Cambria Math" w:cs="Cambria Math" w:hint="cs"/>
                <w:szCs w:val="24"/>
                <w:cs/>
              </w:rPr>
              <m:t>β</m:t>
            </m:r>
          </m:e>
          <m:sub>
            <m:r>
              <w:rPr>
                <w:rFonts w:ascii="Cambria Math" w:hAnsi="Cambria Math" w:cs="Times New Roman"/>
                <w:szCs w:val="24"/>
              </w:rPr>
              <m:t>0</m:t>
            </m:r>
          </m:sub>
        </m:sSub>
        <m:r>
          <w:rPr>
            <w:rFonts w:ascii="Cambria Math" w:hAnsi="Cambria Math" w:cs="Times New Roman"/>
            <w:szCs w:val="24"/>
            <w:cs/>
          </w:rPr>
          <m:t>+</m:t>
        </m:r>
        <m:sSub>
          <m:sSubPr>
            <m:ctrlPr>
              <w:ins w:id="106" w:author="SiiENG TC" w:date="2021-11-04T03:02:00Z">
                <w:rPr>
                  <w:rFonts w:ascii="Cambria Math" w:hAnsi="Cambria Math" w:cs="Times New Roman"/>
                  <w:i/>
                  <w:iCs/>
                  <w:szCs w:val="24"/>
                </w:rPr>
              </w:ins>
            </m:ctrlPr>
          </m:sSubPr>
          <m:e>
            <m:r>
              <w:rPr>
                <w:rFonts w:ascii="Cambria Math" w:hAnsi="Cambria Math" w:cs="Cambria Math" w:hint="cs"/>
                <w:szCs w:val="24"/>
                <w:cs/>
              </w:rPr>
              <m:t>β</m:t>
            </m:r>
          </m:e>
          <m:sub>
            <m:r>
              <w:rPr>
                <w:rFonts w:ascii="Cambria Math" w:hAnsi="Cambria Math" w:cs="Times New Roman"/>
                <w:szCs w:val="24"/>
              </w:rPr>
              <m:t>1</m:t>
            </m:r>
          </m:sub>
        </m:sSub>
        <m:sSubSup>
          <m:sSubSupPr>
            <m:ctrlPr>
              <w:ins w:id="107" w:author="SiiENG TC" w:date="2021-11-04T03:02:00Z">
                <w:rPr>
                  <w:rFonts w:ascii="Cambria Math" w:hAnsi="Cambria Math" w:cs="Times New Roman"/>
                  <w:i/>
                  <w:szCs w:val="24"/>
                </w:rPr>
              </w:ins>
            </m:ctrlPr>
          </m:sSubSupPr>
          <m:e>
            <m:acc>
              <m:accPr>
                <m:chr m:val="̅"/>
                <m:ctrlPr>
                  <w:ins w:id="108" w:author="SiiENG TC" w:date="2021-11-04T03:02:00Z">
                    <w:rPr>
                      <w:rFonts w:ascii="Cambria Math" w:hAnsi="Cambria Math" w:cs="Times New Roman"/>
                      <w:i/>
                      <w:szCs w:val="24"/>
                    </w:rPr>
                  </w:ins>
                </m:ctrlPr>
              </m:accPr>
              <m:e>
                <m:r>
                  <w:rPr>
                    <w:rFonts w:ascii="Cambria Math" w:hAnsi="Cambria Math" w:cs="Times New Roman"/>
                    <w:szCs w:val="24"/>
                  </w:rPr>
                  <m:t>Senti</m:t>
                </m:r>
              </m:e>
            </m:acc>
          </m:e>
          <m:sub>
            <m:r>
              <w:rPr>
                <w:rFonts w:ascii="Cambria Math" w:hAnsi="Cambria Math" w:cs="Times New Roman"/>
                <w:szCs w:val="24"/>
              </w:rPr>
              <m:t>t</m:t>
            </m:r>
          </m:sub>
          <m:sup>
            <m:r>
              <w:rPr>
                <w:rFonts w:ascii="Cambria Math" w:hAnsi="Cambria Math" w:cs="Times New Roman"/>
                <w:szCs w:val="24"/>
              </w:rPr>
              <m:t>⊥</m:t>
            </m:r>
          </m:sup>
        </m:sSubSup>
        <m:r>
          <w:rPr>
            <w:rFonts w:ascii="Cambria Math" w:hAnsi="Cambria Math" w:cs="Times New Roman"/>
            <w:szCs w:val="24"/>
            <w:cs/>
          </w:rPr>
          <m:t>+</m:t>
        </m:r>
        <m:sSub>
          <m:sSubPr>
            <m:ctrlPr>
              <w:ins w:id="109" w:author="SiiENG TC" w:date="2021-11-04T03:02:00Z">
                <w:rPr>
                  <w:rFonts w:ascii="Cambria Math" w:hAnsi="Cambria Math" w:cs="Times New Roman"/>
                  <w:i/>
                  <w:iCs/>
                  <w:szCs w:val="24"/>
                </w:rPr>
              </w:ins>
            </m:ctrlPr>
          </m:sSubPr>
          <m:e>
            <m:r>
              <w:rPr>
                <w:rFonts w:ascii="Cambria Math" w:hAnsi="Cambria Math" w:cs="Cambria Math" w:hint="cs"/>
                <w:szCs w:val="24"/>
                <w:cs/>
              </w:rPr>
              <m:t>β</m:t>
            </m:r>
          </m:e>
          <m:sub>
            <m:r>
              <w:rPr>
                <w:rFonts w:ascii="Cambria Math" w:hAnsi="Cambria Math" w:cs="Times New Roman"/>
                <w:szCs w:val="24"/>
              </w:rPr>
              <m:t>2</m:t>
            </m:r>
          </m:sub>
        </m:sSub>
        <m:sSubSup>
          <m:sSubSupPr>
            <m:ctrlPr>
              <w:ins w:id="110" w:author="SiiENG TC" w:date="2021-11-04T03:02:00Z">
                <w:rPr>
                  <w:rFonts w:ascii="Cambria Math" w:hAnsi="Cambria Math" w:cs="Times New Roman"/>
                  <w:i/>
                  <w:szCs w:val="24"/>
                </w:rPr>
              </w:ins>
            </m:ctrlPr>
          </m:sSubSupPr>
          <m:e>
            <m:acc>
              <m:accPr>
                <m:chr m:val="̅"/>
                <m:ctrlPr>
                  <w:ins w:id="111" w:author="SiiENG TC" w:date="2021-11-04T03:02:00Z">
                    <w:rPr>
                      <w:rFonts w:ascii="Cambria Math" w:hAnsi="Cambria Math" w:cs="Times New Roman"/>
                      <w:i/>
                      <w:szCs w:val="24"/>
                    </w:rPr>
                  </w:ins>
                </m:ctrlPr>
              </m:accPr>
              <m:e>
                <m:r>
                  <w:rPr>
                    <w:rFonts w:ascii="Cambria Math" w:hAnsi="Cambria Math" w:cs="Times New Roman"/>
                    <w:szCs w:val="24"/>
                  </w:rPr>
                  <m:t>sqSenti</m:t>
                </m:r>
              </m:e>
            </m:acc>
          </m:e>
          <m:sub>
            <m:r>
              <w:rPr>
                <w:rFonts w:ascii="Cambria Math" w:hAnsi="Cambria Math" w:cs="Times New Roman"/>
                <w:szCs w:val="24"/>
              </w:rPr>
              <m:t>t</m:t>
            </m:r>
          </m:sub>
          <m:sup>
            <m:r>
              <w:rPr>
                <w:rFonts w:ascii="Cambria Math" w:hAnsi="Cambria Math" w:cs="Times New Roman"/>
                <w:szCs w:val="24"/>
              </w:rPr>
              <m:t>⊥</m:t>
            </m:r>
          </m:sup>
        </m:sSubSup>
        <m:r>
          <w:rPr>
            <w:rFonts w:ascii="Cambria Math" w:hAnsi="Cambria Math" w:cs="Times New Roman"/>
            <w:szCs w:val="24"/>
          </w:rPr>
          <m:t>+</m:t>
        </m:r>
        <m:sSub>
          <m:sSubPr>
            <m:ctrlPr>
              <w:ins w:id="112" w:author="SiiENG TC" w:date="2021-11-04T03:02:00Z">
                <w:rPr>
                  <w:rFonts w:ascii="Cambria Math" w:hAnsi="Cambria Math" w:cs="Times New Roman"/>
                  <w:i/>
                  <w:iCs/>
                  <w:szCs w:val="24"/>
                </w:rPr>
              </w:ins>
            </m:ctrlPr>
          </m:sSubPr>
          <m:e>
            <m:r>
              <w:rPr>
                <w:rFonts w:ascii="Cambria Math" w:hAnsi="Cambria Math" w:cs="Cambria Math" w:hint="cs"/>
                <w:szCs w:val="24"/>
                <w:cs/>
              </w:rPr>
              <m:t>β</m:t>
            </m:r>
          </m:e>
          <m:sub>
            <m:r>
              <w:rPr>
                <w:rFonts w:ascii="Cambria Math" w:hAnsi="Cambria Math" w:cs="Times New Roman"/>
                <w:szCs w:val="24"/>
              </w:rPr>
              <m:t>3</m:t>
            </m:r>
          </m:sub>
        </m:sSub>
        <m:sSub>
          <m:sSubPr>
            <m:ctrlPr>
              <w:ins w:id="113" w:author="SiiENG TC" w:date="2021-11-04T03:02:00Z">
                <w:rPr>
                  <w:rFonts w:ascii="Cambria Math" w:hAnsi="Cambria Math" w:cs="Times New Roman"/>
                  <w:i/>
                  <w:iCs/>
                  <w:szCs w:val="24"/>
                </w:rPr>
              </w:ins>
            </m:ctrlPr>
          </m:sSubPr>
          <m:e>
            <m:r>
              <w:rPr>
                <w:rFonts w:ascii="Cambria Math" w:hAnsi="Cambria Math" w:cs="Cambria Math" w:hint="cs"/>
                <w:szCs w:val="24"/>
                <w:cs/>
              </w:rPr>
              <m:t>ln</m:t>
            </m:r>
            <m:r>
              <w:rPr>
                <w:rFonts w:ascii="Cambria Math" w:hAnsi="Cambria Math" w:cs="Times New Roman"/>
                <w:szCs w:val="24"/>
              </w:rPr>
              <m:t>Ex</m:t>
            </m:r>
            <m:r>
              <w:rPr>
                <w:rFonts w:ascii="Cambria Math" w:hAnsi="Cambria Math" w:cs="Cambria Math" w:hint="cs"/>
                <w:szCs w:val="24"/>
                <w:cs/>
              </w:rPr>
              <m:t>SET</m:t>
            </m:r>
          </m:e>
          <m:sub>
            <m:r>
              <w:rPr>
                <w:rFonts w:ascii="Cambria Math" w:hAnsi="Cambria Math" w:cs="Cambria Math" w:hint="cs"/>
                <w:szCs w:val="24"/>
                <w:cs/>
              </w:rPr>
              <m:t>t</m:t>
            </m:r>
          </m:sub>
        </m:sSub>
      </m:oMath>
    </w:p>
    <w:p w14:paraId="5AE929D6" w14:textId="170D7CFA" w:rsidR="0016790B" w:rsidRPr="00531320" w:rsidRDefault="0016790B" w:rsidP="0016790B">
      <w:pPr>
        <w:spacing w:afterLines="50" w:after="120"/>
        <w:ind w:left="2694"/>
        <w:rPr>
          <w:rFonts w:ascii="Times New Roman" w:hAnsi="Times New Roman" w:cs="Times New Roman"/>
          <w:szCs w:val="24"/>
        </w:rPr>
      </w:pPr>
      <m:oMathPara>
        <m:oMathParaPr>
          <m:jc m:val="left"/>
        </m:oMathParaPr>
        <m:oMath>
          <m:r>
            <w:rPr>
              <w:rFonts w:ascii="Cambria Math" w:hAnsi="Cambria Math" w:cs="Times New Roman"/>
              <w:szCs w:val="24"/>
              <w:cs/>
            </w:rPr>
            <m:t>+</m:t>
          </m:r>
          <m:sSub>
            <m:sSubPr>
              <m:ctrlPr>
                <w:ins w:id="114" w:author="SiiENG TC" w:date="2021-11-04T03:02:00Z">
                  <w:rPr>
                    <w:rFonts w:ascii="Cambria Math" w:hAnsi="Cambria Math" w:cs="Times New Roman"/>
                    <w:i/>
                    <w:iCs/>
                    <w:szCs w:val="24"/>
                  </w:rPr>
                </w:ins>
              </m:ctrlPr>
            </m:sSubPr>
            <m:e>
              <m:r>
                <w:rPr>
                  <w:rFonts w:ascii="Cambria Math" w:hAnsi="Cambria Math" w:cs="Cambria Math" w:hint="cs"/>
                  <w:szCs w:val="24"/>
                  <w:cs/>
                </w:rPr>
                <m:t>β</m:t>
              </m:r>
            </m:e>
            <m:sub>
              <m:r>
                <w:rPr>
                  <w:rFonts w:ascii="Cambria Math" w:hAnsi="Cambria Math" w:cs="Times New Roman"/>
                  <w:szCs w:val="24"/>
                </w:rPr>
                <m:t>4</m:t>
              </m:r>
            </m:sub>
          </m:sSub>
          <m:sSub>
            <m:sSubPr>
              <m:ctrlPr>
                <w:ins w:id="115" w:author="SiiENG TC" w:date="2021-11-04T03:02:00Z">
                  <w:rPr>
                    <w:rFonts w:ascii="Cambria Math" w:hAnsi="Cambria Math" w:cs="Times New Roman"/>
                    <w:i/>
                    <w:iCs/>
                    <w:color w:val="000000" w:themeColor="text1"/>
                    <w:szCs w:val="24"/>
                  </w:rPr>
                </w:ins>
              </m:ctrlPr>
            </m:sSubPr>
            <m:e>
              <m:r>
                <w:rPr>
                  <w:rFonts w:ascii="Cambria Math" w:hAnsi="Cambria Math" w:cs="Times New Roman"/>
                  <w:color w:val="000000" w:themeColor="text1"/>
                  <w:szCs w:val="24"/>
                  <w:cs/>
                </w:rPr>
                <m:t>∆</m:t>
              </m:r>
              <m:r>
                <w:rPr>
                  <w:rFonts w:ascii="Cambria Math" w:hAnsi="Cambria Math" w:cs="Cambria Math" w:hint="cs"/>
                  <w:color w:val="000000" w:themeColor="text1"/>
                  <w:szCs w:val="24"/>
                  <w:cs/>
                </w:rPr>
                <m:t>VolP</m:t>
              </m:r>
            </m:e>
            <m:sub>
              <m:r>
                <w:rPr>
                  <w:rFonts w:ascii="Cambria Math" w:hAnsi="Cambria Math" w:cs="Cambria Math" w:hint="cs"/>
                  <w:color w:val="000000" w:themeColor="text1"/>
                  <w:szCs w:val="24"/>
                  <w:cs/>
                </w:rPr>
                <m:t>t</m:t>
              </m:r>
            </m:sub>
          </m:sSub>
          <m:r>
            <w:rPr>
              <w:rFonts w:ascii="Cambria Math" w:hAnsi="Cambria Math" w:cs="Times New Roman"/>
              <w:szCs w:val="24"/>
              <w:cs/>
            </w:rPr>
            <m:t>+</m:t>
          </m:r>
          <m:sSub>
            <m:sSubPr>
              <m:ctrlPr>
                <w:ins w:id="116" w:author="SiiENG TC" w:date="2021-11-04T03:02:00Z">
                  <w:rPr>
                    <w:rFonts w:ascii="Cambria Math" w:hAnsi="Cambria Math" w:cs="Times New Roman"/>
                    <w:i/>
                    <w:iCs/>
                    <w:szCs w:val="24"/>
                  </w:rPr>
                </w:ins>
              </m:ctrlPr>
            </m:sSubPr>
            <m:e>
              <m:r>
                <w:rPr>
                  <w:rFonts w:ascii="Cambria Math" w:hAnsi="Cambria Math" w:cs="Cambria Math" w:hint="cs"/>
                  <w:szCs w:val="24"/>
                  <w:cs/>
                </w:rPr>
                <m:t>ε</m:t>
              </m:r>
            </m:e>
            <m:sub>
              <m:r>
                <w:rPr>
                  <w:rFonts w:ascii="Cambria Math" w:hAnsi="Cambria Math" w:cs="Cambria Math" w:hint="cs"/>
                  <w:szCs w:val="24"/>
                  <w:cs/>
                </w:rPr>
                <m:t>t</m:t>
              </m:r>
            </m:sub>
          </m:sSub>
          <m:r>
            <w:rPr>
              <w:rFonts w:ascii="Cambria Math" w:hAnsi="Cambria Math" w:cs="Times New Roman"/>
              <w:szCs w:val="24"/>
            </w:rPr>
            <m:t xml:space="preserve">                                                                                (11)</m:t>
          </m:r>
        </m:oMath>
      </m:oMathPara>
    </w:p>
    <w:p w14:paraId="3DF6D394" w14:textId="77777777" w:rsidR="0016790B" w:rsidRPr="008803F1" w:rsidRDefault="0016790B" w:rsidP="0016790B">
      <w:pPr>
        <w:rPr>
          <w:rFonts w:ascii="Times New Roman" w:hAnsi="Times New Roman" w:cs="Times New Roman"/>
        </w:rPr>
      </w:pPr>
      <w:r w:rsidRPr="008803F1">
        <w:rPr>
          <w:rFonts w:ascii="Times New Roman" w:hAnsi="Times New Roman" w:cs="Times New Roman"/>
        </w:rPr>
        <w:t xml:space="preserve">Model R2; </w:t>
      </w:r>
      <m:oMath>
        <m:sSub>
          <m:sSubPr>
            <m:ctrlPr>
              <w:ins w:id="117" w:author="SiiENG TC" w:date="2021-11-04T03:02:00Z">
                <w:rPr>
                  <w:rFonts w:ascii="Cambria Math" w:hAnsi="Cambria Math" w:cs="Times New Roman"/>
                  <w:i/>
                  <w:szCs w:val="24"/>
                </w:rPr>
              </w:ins>
            </m:ctrlPr>
          </m:sSubPr>
          <m:e>
            <m:r>
              <w:rPr>
                <w:rFonts w:ascii="Cambria Math" w:hAnsi="Cambria Math" w:cs="Cambria Math" w:hint="cs"/>
                <w:szCs w:val="24"/>
                <w:cs/>
              </w:rPr>
              <m:t>ln</m:t>
            </m:r>
            <m:r>
              <w:rPr>
                <w:rFonts w:ascii="Cambria Math" w:hAnsi="Cambria Math" w:cs="Times New Roman"/>
                <w:szCs w:val="24"/>
              </w:rPr>
              <m:t>Ex</m:t>
            </m:r>
            <m:r>
              <w:rPr>
                <w:rFonts w:ascii="Cambria Math" w:hAnsi="Cambria Math" w:cs="Cambria Math" w:hint="cs"/>
                <w:szCs w:val="24"/>
                <w:cs/>
              </w:rPr>
              <m:t>SET</m:t>
            </m:r>
          </m:e>
          <m:sub>
            <m:r>
              <w:rPr>
                <w:rFonts w:ascii="Cambria Math" w:hAnsi="Cambria Math" w:cs="Cambria Math" w:hint="cs"/>
                <w:szCs w:val="24"/>
                <w:cs/>
              </w:rPr>
              <m:t>t</m:t>
            </m:r>
            <m:r>
              <w:rPr>
                <w:rFonts w:ascii="Cambria Math" w:hAnsi="Cambria Math" w:cs="Times New Roman"/>
                <w:szCs w:val="24"/>
              </w:rPr>
              <m:t>+1</m:t>
            </m:r>
          </m:sub>
        </m:sSub>
        <m:r>
          <w:rPr>
            <w:rFonts w:ascii="Cambria Math" w:hAnsi="Cambria Math" w:cs="Times New Roman"/>
            <w:szCs w:val="24"/>
            <w:cs/>
          </w:rPr>
          <m:t xml:space="preserve">= </m:t>
        </m:r>
        <m:sSub>
          <m:sSubPr>
            <m:ctrlPr>
              <w:ins w:id="118" w:author="SiiENG TC" w:date="2021-11-04T03:02:00Z">
                <w:rPr>
                  <w:rFonts w:ascii="Cambria Math" w:hAnsi="Cambria Math" w:cs="Times New Roman"/>
                  <w:i/>
                  <w:szCs w:val="24"/>
                </w:rPr>
              </w:ins>
            </m:ctrlPr>
          </m:sSubPr>
          <m:e>
            <m:r>
              <w:rPr>
                <w:rFonts w:ascii="Cambria Math" w:hAnsi="Cambria Math" w:cs="Cambria Math" w:hint="cs"/>
                <w:szCs w:val="24"/>
                <w:cs/>
              </w:rPr>
              <m:t>β</m:t>
            </m:r>
          </m:e>
          <m:sub>
            <m:r>
              <w:rPr>
                <w:rFonts w:ascii="Cambria Math" w:hAnsi="Cambria Math" w:cs="Times New Roman"/>
                <w:szCs w:val="24"/>
              </w:rPr>
              <m:t>0</m:t>
            </m:r>
          </m:sub>
        </m:sSub>
        <m:r>
          <w:rPr>
            <w:rFonts w:ascii="Cambria Math" w:hAnsi="Cambria Math" w:cs="Times New Roman"/>
            <w:szCs w:val="24"/>
            <w:cs/>
          </w:rPr>
          <m:t>+</m:t>
        </m:r>
        <m:sSub>
          <m:sSubPr>
            <m:ctrlPr>
              <w:ins w:id="119" w:author="SiiENG TC" w:date="2021-11-04T03:02:00Z">
                <w:rPr>
                  <w:rFonts w:ascii="Cambria Math" w:hAnsi="Cambria Math" w:cs="Times New Roman"/>
                  <w:i/>
                  <w:szCs w:val="24"/>
                </w:rPr>
              </w:ins>
            </m:ctrlPr>
          </m:sSubPr>
          <m:e>
            <m:r>
              <w:rPr>
                <w:rFonts w:ascii="Cambria Math" w:hAnsi="Cambria Math" w:cs="Cambria Math" w:hint="cs"/>
                <w:szCs w:val="24"/>
                <w:cs/>
              </w:rPr>
              <m:t>β</m:t>
            </m:r>
          </m:e>
          <m:sub>
            <m:r>
              <w:rPr>
                <w:rFonts w:ascii="Cambria Math" w:hAnsi="Cambria Math" w:cs="Times New Roman"/>
                <w:szCs w:val="24"/>
              </w:rPr>
              <m:t>1</m:t>
            </m:r>
          </m:sub>
        </m:sSub>
        <m:sSubSup>
          <m:sSubSupPr>
            <m:ctrlPr>
              <w:ins w:id="120" w:author="SiiENG TC" w:date="2021-11-04T03:02:00Z">
                <w:rPr>
                  <w:rFonts w:ascii="Cambria Math" w:hAnsi="Cambria Math" w:cs="Times New Roman"/>
                  <w:i/>
                  <w:szCs w:val="24"/>
                </w:rPr>
              </w:ins>
            </m:ctrlPr>
          </m:sSubSupPr>
          <m:e>
            <m:acc>
              <m:accPr>
                <m:chr m:val="̅"/>
                <m:ctrlPr>
                  <w:ins w:id="121" w:author="SiiENG TC" w:date="2021-11-04T03:02:00Z">
                    <w:rPr>
                      <w:rFonts w:ascii="Cambria Math" w:hAnsi="Cambria Math" w:cs="Times New Roman"/>
                      <w:i/>
                      <w:szCs w:val="24"/>
                    </w:rPr>
                  </w:ins>
                </m:ctrlPr>
              </m:accPr>
              <m:e>
                <m:r>
                  <w:rPr>
                    <w:rFonts w:ascii="Cambria Math" w:hAnsi="Cambria Math" w:cs="Times New Roman"/>
                    <w:szCs w:val="24"/>
                  </w:rPr>
                  <m:t>Senti</m:t>
                </m:r>
              </m:e>
            </m:acc>
          </m:e>
          <m:sub>
            <m:r>
              <w:rPr>
                <w:rFonts w:ascii="Cambria Math" w:hAnsi="Cambria Math" w:cs="Times New Roman"/>
                <w:szCs w:val="24"/>
              </w:rPr>
              <m:t>t</m:t>
            </m:r>
          </m:sub>
          <m:sup>
            <m:r>
              <w:rPr>
                <w:rFonts w:ascii="Cambria Math" w:hAnsi="Cambria Math" w:cs="Times New Roman"/>
                <w:szCs w:val="24"/>
              </w:rPr>
              <m:t>⊥</m:t>
            </m:r>
          </m:sup>
        </m:sSubSup>
        <m:r>
          <w:rPr>
            <w:rFonts w:ascii="Cambria Math" w:hAnsi="Cambria Math" w:cs="Times New Roman"/>
            <w:szCs w:val="24"/>
            <w:cs/>
          </w:rPr>
          <m:t>+</m:t>
        </m:r>
        <m:sSub>
          <m:sSubPr>
            <m:ctrlPr>
              <w:ins w:id="122" w:author="SiiENG TC" w:date="2021-11-04T03:02:00Z">
                <w:rPr>
                  <w:rFonts w:ascii="Cambria Math" w:hAnsi="Cambria Math" w:cs="Times New Roman"/>
                  <w:i/>
                  <w:iCs/>
                  <w:szCs w:val="24"/>
                </w:rPr>
              </w:ins>
            </m:ctrlPr>
          </m:sSubPr>
          <m:e>
            <m:r>
              <w:rPr>
                <w:rFonts w:ascii="Cambria Math" w:hAnsi="Cambria Math" w:cs="Cambria Math" w:hint="cs"/>
                <w:szCs w:val="24"/>
                <w:cs/>
              </w:rPr>
              <m:t>β</m:t>
            </m:r>
          </m:e>
          <m:sub>
            <m:r>
              <w:rPr>
                <w:rFonts w:ascii="Cambria Math" w:hAnsi="Cambria Math" w:cs="Times New Roman"/>
                <w:szCs w:val="24"/>
              </w:rPr>
              <m:t>2</m:t>
            </m:r>
          </m:sub>
        </m:sSub>
        <m:sSubSup>
          <m:sSubSupPr>
            <m:ctrlPr>
              <w:ins w:id="123" w:author="SiiENG TC" w:date="2021-11-04T03:02:00Z">
                <w:rPr>
                  <w:rFonts w:ascii="Cambria Math" w:hAnsi="Cambria Math" w:cs="Times New Roman"/>
                  <w:i/>
                  <w:szCs w:val="24"/>
                </w:rPr>
              </w:ins>
            </m:ctrlPr>
          </m:sSubSupPr>
          <m:e>
            <m:acc>
              <m:accPr>
                <m:chr m:val="̅"/>
                <m:ctrlPr>
                  <w:ins w:id="124" w:author="SiiENG TC" w:date="2021-11-04T03:02:00Z">
                    <w:rPr>
                      <w:rFonts w:ascii="Cambria Math" w:hAnsi="Cambria Math" w:cs="Times New Roman"/>
                      <w:i/>
                      <w:szCs w:val="24"/>
                    </w:rPr>
                  </w:ins>
                </m:ctrlPr>
              </m:accPr>
              <m:e>
                <m:r>
                  <w:rPr>
                    <w:rFonts w:ascii="Cambria Math" w:hAnsi="Cambria Math" w:cs="Times New Roman"/>
                    <w:szCs w:val="24"/>
                  </w:rPr>
                  <m:t>sqSenti</m:t>
                </m:r>
              </m:e>
            </m:acc>
          </m:e>
          <m:sub>
            <m:r>
              <w:rPr>
                <w:rFonts w:ascii="Cambria Math" w:hAnsi="Cambria Math" w:cs="Times New Roman"/>
                <w:szCs w:val="24"/>
              </w:rPr>
              <m:t>t</m:t>
            </m:r>
          </m:sub>
          <m:sup>
            <m:r>
              <w:rPr>
                <w:rFonts w:ascii="Cambria Math" w:hAnsi="Cambria Math" w:cs="Times New Roman"/>
                <w:szCs w:val="24"/>
              </w:rPr>
              <m:t>⊥</m:t>
            </m:r>
          </m:sup>
        </m:sSubSup>
        <m:r>
          <w:rPr>
            <w:rFonts w:ascii="Cambria Math" w:hAnsi="Cambria Math" w:cs="Times New Roman"/>
            <w:szCs w:val="24"/>
          </w:rPr>
          <m:t>+</m:t>
        </m:r>
        <m:sSub>
          <m:sSubPr>
            <m:ctrlPr>
              <w:ins w:id="125" w:author="SiiENG TC" w:date="2021-11-04T03:02:00Z">
                <w:rPr>
                  <w:rFonts w:ascii="Cambria Math" w:hAnsi="Cambria Math" w:cs="Times New Roman"/>
                  <w:i/>
                  <w:szCs w:val="24"/>
                </w:rPr>
              </w:ins>
            </m:ctrlPr>
          </m:sSubPr>
          <m:e>
            <m:r>
              <w:rPr>
                <w:rFonts w:ascii="Cambria Math" w:hAnsi="Cambria Math" w:cs="Cambria Math" w:hint="cs"/>
                <w:szCs w:val="24"/>
                <w:cs/>
              </w:rPr>
              <m:t>β</m:t>
            </m:r>
          </m:e>
          <m:sub>
            <m:r>
              <w:rPr>
                <w:rFonts w:ascii="Cambria Math" w:hAnsi="Cambria Math" w:cs="Times New Roman"/>
                <w:szCs w:val="24"/>
              </w:rPr>
              <m:t>3</m:t>
            </m:r>
          </m:sub>
        </m:sSub>
        <m:sSubSup>
          <m:sSubSupPr>
            <m:ctrlPr>
              <w:ins w:id="126" w:author="SiiENG TC" w:date="2021-11-04T03:02:00Z">
                <w:rPr>
                  <w:rFonts w:ascii="Cambria Math" w:hAnsi="Cambria Math" w:cs="Times New Roman"/>
                  <w:i/>
                  <w:color w:val="000000" w:themeColor="text1"/>
                  <w:szCs w:val="24"/>
                </w:rPr>
              </w:ins>
            </m:ctrlPr>
          </m:sSubSupPr>
          <m:e>
            <m:acc>
              <m:accPr>
                <m:chr m:val="̅"/>
                <m:ctrlPr>
                  <w:ins w:id="127" w:author="SiiENG TC" w:date="2021-11-04T03:02:00Z">
                    <w:rPr>
                      <w:rFonts w:ascii="Cambria Math" w:hAnsi="Cambria Math" w:cs="Times New Roman"/>
                      <w:i/>
                      <w:color w:val="000000" w:themeColor="text1"/>
                      <w:szCs w:val="24"/>
                    </w:rPr>
                  </w:ins>
                </m:ctrlPr>
              </m:accPr>
              <m:e>
                <m:r>
                  <w:rPr>
                    <w:rFonts w:ascii="Cambria Math" w:hAnsi="Cambria Math" w:cs="Times New Roman"/>
                    <w:color w:val="000000" w:themeColor="text1"/>
                    <w:szCs w:val="24"/>
                  </w:rPr>
                  <m:t>∆ISI</m:t>
                </m:r>
              </m:e>
            </m:acc>
          </m:e>
          <m:sub>
            <m:r>
              <w:rPr>
                <w:rFonts w:ascii="Cambria Math" w:hAnsi="Cambria Math" w:cs="Times New Roman"/>
                <w:color w:val="000000" w:themeColor="text1"/>
                <w:szCs w:val="24"/>
              </w:rPr>
              <m:t>t</m:t>
            </m:r>
          </m:sub>
          <m:sup>
            <m:r>
              <w:rPr>
                <w:rFonts w:ascii="Cambria Math" w:hAnsi="Cambria Math" w:cs="Times New Roman"/>
                <w:color w:val="000000" w:themeColor="text1"/>
                <w:szCs w:val="24"/>
              </w:rPr>
              <m:t>⊥</m:t>
            </m:r>
          </m:sup>
        </m:sSubSup>
        <m:r>
          <w:rPr>
            <w:rFonts w:ascii="Cambria Math" w:hAnsi="Cambria Math" w:cs="Times New Roman"/>
            <w:szCs w:val="24"/>
            <w:cs/>
          </w:rPr>
          <m:t>+</m:t>
        </m:r>
        <m:sSub>
          <m:sSubPr>
            <m:ctrlPr>
              <w:ins w:id="128" w:author="SiiENG TC" w:date="2021-11-04T03:02:00Z">
                <w:rPr>
                  <w:rFonts w:ascii="Cambria Math" w:hAnsi="Cambria Math" w:cs="Times New Roman"/>
                  <w:i/>
                  <w:szCs w:val="24"/>
                </w:rPr>
              </w:ins>
            </m:ctrlPr>
          </m:sSubPr>
          <m:e>
            <m:r>
              <w:rPr>
                <w:rFonts w:ascii="Cambria Math" w:hAnsi="Cambria Math" w:cs="Cambria Math" w:hint="cs"/>
                <w:szCs w:val="24"/>
                <w:cs/>
              </w:rPr>
              <m:t>β</m:t>
            </m:r>
          </m:e>
          <m:sub>
            <m:r>
              <w:rPr>
                <w:rFonts w:ascii="Cambria Math" w:hAnsi="Cambria Math" w:cs="Times New Roman"/>
                <w:szCs w:val="24"/>
              </w:rPr>
              <m:t>4</m:t>
            </m:r>
          </m:sub>
        </m:sSub>
        <m:sSubSup>
          <m:sSubSupPr>
            <m:ctrlPr>
              <w:ins w:id="129" w:author="SiiENG TC" w:date="2021-11-04T03:02:00Z">
                <w:rPr>
                  <w:rFonts w:ascii="Cambria Math" w:hAnsi="Cambria Math" w:cs="Times New Roman"/>
                  <w:i/>
                  <w:color w:val="000000" w:themeColor="text1"/>
                  <w:szCs w:val="24"/>
                </w:rPr>
              </w:ins>
            </m:ctrlPr>
          </m:sSubSupPr>
          <m:e>
            <m:acc>
              <m:accPr>
                <m:chr m:val="̅"/>
                <m:ctrlPr>
                  <w:ins w:id="130" w:author="SiiENG TC" w:date="2021-11-04T03:02:00Z">
                    <w:rPr>
                      <w:rFonts w:ascii="Cambria Math" w:hAnsi="Cambria Math" w:cs="Times New Roman"/>
                      <w:i/>
                      <w:color w:val="000000" w:themeColor="text1"/>
                      <w:szCs w:val="24"/>
                    </w:rPr>
                  </w:ins>
                </m:ctrlPr>
              </m:accPr>
              <m:e>
                <m:r>
                  <w:rPr>
                    <w:rFonts w:ascii="Cambria Math" w:hAnsi="Cambria Math" w:cs="Times New Roman"/>
                    <w:color w:val="000000" w:themeColor="text1"/>
                    <w:szCs w:val="24"/>
                  </w:rPr>
                  <m:t>InstDS</m:t>
                </m:r>
              </m:e>
            </m:acc>
          </m:e>
          <m:sub>
            <m:r>
              <w:rPr>
                <w:rFonts w:ascii="Cambria Math" w:hAnsi="Cambria Math" w:cs="Times New Roman"/>
                <w:color w:val="000000" w:themeColor="text1"/>
                <w:szCs w:val="24"/>
              </w:rPr>
              <m:t>t</m:t>
            </m:r>
          </m:sub>
          <m:sup>
            <m:r>
              <w:rPr>
                <w:rFonts w:ascii="Cambria Math" w:hAnsi="Cambria Math" w:cs="Times New Roman"/>
                <w:color w:val="000000" w:themeColor="text1"/>
                <w:szCs w:val="24"/>
              </w:rPr>
              <m:t>All,</m:t>
            </m:r>
            <m:sSup>
              <m:sSupPr>
                <m:ctrlPr>
                  <w:ins w:id="131" w:author="SiiENG TC" w:date="2021-11-04T03:02:00Z">
                    <w:rPr>
                      <w:rFonts w:ascii="Cambria Math" w:hAnsi="Cambria Math" w:cs="Times New Roman"/>
                      <w:i/>
                      <w:color w:val="000000" w:themeColor="text1"/>
                      <w:szCs w:val="24"/>
                    </w:rPr>
                  </w:ins>
                </m:ctrlPr>
              </m:sSupPr>
              <m:e>
                <m:r>
                  <w:rPr>
                    <w:rFonts w:ascii="Cambria Math" w:hAnsi="Cambria Math" w:cs="Times New Roman"/>
                    <w:color w:val="000000" w:themeColor="text1"/>
                    <w:szCs w:val="24"/>
                  </w:rPr>
                  <m:t>σ</m:t>
                </m:r>
              </m:e>
              <m:sup>
                <m:r>
                  <w:rPr>
                    <w:rFonts w:ascii="Cambria Math" w:hAnsi="Cambria Math" w:cs="Times New Roman"/>
                    <w:color w:val="000000" w:themeColor="text1"/>
                    <w:szCs w:val="24"/>
                  </w:rPr>
                  <m:t>H-L</m:t>
                </m:r>
              </m:sup>
            </m:sSup>
          </m:sup>
        </m:sSubSup>
      </m:oMath>
    </w:p>
    <w:p w14:paraId="411FB0A1" w14:textId="0392920C" w:rsidR="0016790B" w:rsidRPr="0016790B" w:rsidRDefault="0016790B" w:rsidP="0016790B">
      <w:pPr>
        <w:spacing w:afterLines="50" w:after="120"/>
        <w:ind w:left="2693"/>
        <w:rPr>
          <w:rFonts w:ascii="Times New Roman" w:eastAsiaTheme="minorEastAsia" w:hAnsi="Times New Roman" w:cs="Times New Roman"/>
          <w:szCs w:val="24"/>
        </w:rPr>
      </w:pPr>
      <m:oMathPara>
        <m:oMathParaPr>
          <m:jc m:val="left"/>
        </m:oMathParaPr>
        <m:oMath>
          <m:r>
            <w:rPr>
              <w:rFonts w:ascii="Cambria Math" w:hAnsi="Cambria Math" w:cs="Times New Roman"/>
              <w:szCs w:val="24"/>
              <w:cs/>
            </w:rPr>
            <m:t>+</m:t>
          </m:r>
          <m:sSub>
            <m:sSubPr>
              <m:ctrlPr>
                <w:ins w:id="132" w:author="SiiENG TC" w:date="2021-11-04T03:02:00Z">
                  <w:rPr>
                    <w:rFonts w:ascii="Cambria Math" w:hAnsi="Cambria Math" w:cs="Times New Roman"/>
                    <w:i/>
                    <w:szCs w:val="24"/>
                  </w:rPr>
                </w:ins>
              </m:ctrlPr>
            </m:sSubPr>
            <m:e>
              <m:r>
                <w:rPr>
                  <w:rFonts w:ascii="Cambria Math" w:hAnsi="Cambria Math" w:cs="Cambria Math" w:hint="cs"/>
                  <w:szCs w:val="24"/>
                  <w:cs/>
                </w:rPr>
                <m:t>β</m:t>
              </m:r>
            </m:e>
            <m:sub>
              <m:r>
                <w:rPr>
                  <w:rFonts w:ascii="Cambria Math" w:hAnsi="Cambria Math" w:cs="Times New Roman"/>
                  <w:szCs w:val="24"/>
                </w:rPr>
                <m:t>5</m:t>
              </m:r>
            </m:sub>
          </m:sSub>
          <m:sSub>
            <m:sSubPr>
              <m:ctrlPr>
                <w:ins w:id="133" w:author="SiiENG TC" w:date="2021-11-04T03:02:00Z">
                  <w:rPr>
                    <w:rFonts w:ascii="Cambria Math" w:hAnsi="Cambria Math" w:cs="Times New Roman"/>
                    <w:i/>
                    <w:szCs w:val="24"/>
                  </w:rPr>
                </w:ins>
              </m:ctrlPr>
            </m:sSubPr>
            <m:e>
              <m:r>
                <w:rPr>
                  <w:rFonts w:ascii="Cambria Math" w:hAnsi="Cambria Math" w:cs="Cambria Math" w:hint="cs"/>
                  <w:szCs w:val="24"/>
                  <w:cs/>
                </w:rPr>
                <m:t>ln</m:t>
              </m:r>
              <m:r>
                <w:rPr>
                  <w:rFonts w:ascii="Cambria Math" w:hAnsi="Cambria Math" w:cs="Times New Roman"/>
                  <w:szCs w:val="24"/>
                </w:rPr>
                <m:t>Ex</m:t>
              </m:r>
              <m:r>
                <w:rPr>
                  <w:rFonts w:ascii="Cambria Math" w:hAnsi="Cambria Math" w:cs="Cambria Math" w:hint="cs"/>
                  <w:szCs w:val="24"/>
                  <w:cs/>
                </w:rPr>
                <m:t>SET</m:t>
              </m:r>
            </m:e>
            <m:sub>
              <m:r>
                <w:rPr>
                  <w:rFonts w:ascii="Cambria Math" w:hAnsi="Cambria Math" w:cs="Cambria Math" w:hint="cs"/>
                  <w:szCs w:val="24"/>
                  <w:cs/>
                </w:rPr>
                <m:t>t</m:t>
              </m:r>
            </m:sub>
          </m:sSub>
          <m:r>
            <w:rPr>
              <w:rFonts w:ascii="Cambria Math" w:hAnsi="Cambria Math" w:cs="Times New Roman"/>
              <w:szCs w:val="24"/>
              <w:cs/>
            </w:rPr>
            <m:t>+</m:t>
          </m:r>
          <m:sSub>
            <m:sSubPr>
              <m:ctrlPr>
                <w:ins w:id="134" w:author="SiiENG TC" w:date="2021-11-04T03:02:00Z">
                  <w:rPr>
                    <w:rFonts w:ascii="Cambria Math" w:hAnsi="Cambria Math" w:cs="Times New Roman"/>
                    <w:i/>
                    <w:szCs w:val="24"/>
                  </w:rPr>
                </w:ins>
              </m:ctrlPr>
            </m:sSubPr>
            <m:e>
              <m:r>
                <w:rPr>
                  <w:rFonts w:ascii="Cambria Math" w:hAnsi="Cambria Math" w:cs="Cambria Math" w:hint="cs"/>
                  <w:szCs w:val="24"/>
                  <w:cs/>
                </w:rPr>
                <m:t>β</m:t>
              </m:r>
            </m:e>
            <m:sub>
              <m:r>
                <w:rPr>
                  <w:rFonts w:ascii="Cambria Math" w:hAnsi="Cambria Math" w:cs="Times New Roman"/>
                  <w:szCs w:val="24"/>
                </w:rPr>
                <m:t>6</m:t>
              </m:r>
            </m:sub>
          </m:sSub>
          <m:sSub>
            <m:sSubPr>
              <m:ctrlPr>
                <w:ins w:id="135" w:author="SiiENG TC" w:date="2021-11-04T03:02:00Z">
                  <w:rPr>
                    <w:rFonts w:ascii="Cambria Math" w:hAnsi="Cambria Math" w:cs="Times New Roman"/>
                    <w:i/>
                    <w:color w:val="000000" w:themeColor="text1"/>
                    <w:szCs w:val="24"/>
                  </w:rPr>
                </w:ins>
              </m:ctrlPr>
            </m:sSubPr>
            <m:e>
              <m:r>
                <w:rPr>
                  <w:rFonts w:ascii="Cambria Math" w:hAnsi="Cambria Math" w:cs="Times New Roman"/>
                  <w:color w:val="000000" w:themeColor="text1"/>
                  <w:szCs w:val="24"/>
                  <w:cs/>
                </w:rPr>
                <m:t>∆</m:t>
              </m:r>
              <m:r>
                <w:rPr>
                  <w:rFonts w:ascii="Cambria Math" w:hAnsi="Cambria Math" w:cs="Cambria Math" w:hint="cs"/>
                  <w:color w:val="000000" w:themeColor="text1"/>
                  <w:szCs w:val="24"/>
                  <w:cs/>
                </w:rPr>
                <m:t>VolP</m:t>
              </m:r>
            </m:e>
            <m:sub>
              <m:r>
                <w:rPr>
                  <w:rFonts w:ascii="Cambria Math" w:hAnsi="Cambria Math" w:cs="Cambria Math" w:hint="cs"/>
                  <w:color w:val="000000" w:themeColor="text1"/>
                  <w:szCs w:val="24"/>
                  <w:cs/>
                </w:rPr>
                <m:t>t</m:t>
              </m:r>
            </m:sub>
          </m:sSub>
          <m:r>
            <w:rPr>
              <w:rFonts w:ascii="Cambria Math" w:hAnsi="Cambria Math" w:cs="Times New Roman"/>
              <w:szCs w:val="24"/>
              <w:cs/>
            </w:rPr>
            <m:t>+</m:t>
          </m:r>
          <m:sSub>
            <m:sSubPr>
              <m:ctrlPr>
                <w:ins w:id="136" w:author="SiiENG TC" w:date="2021-11-04T03:02:00Z">
                  <w:rPr>
                    <w:rFonts w:ascii="Cambria Math" w:hAnsi="Cambria Math" w:cs="Times New Roman"/>
                    <w:i/>
                    <w:szCs w:val="24"/>
                  </w:rPr>
                </w:ins>
              </m:ctrlPr>
            </m:sSubPr>
            <m:e>
              <m:r>
                <w:rPr>
                  <w:rFonts w:ascii="Cambria Math" w:hAnsi="Cambria Math" w:cs="Cambria Math" w:hint="cs"/>
                  <w:szCs w:val="24"/>
                  <w:cs/>
                </w:rPr>
                <m:t>ε</m:t>
              </m:r>
            </m:e>
            <m:sub>
              <m:r>
                <w:rPr>
                  <w:rFonts w:ascii="Cambria Math" w:hAnsi="Cambria Math" w:cs="Cambria Math" w:hint="cs"/>
                  <w:szCs w:val="24"/>
                  <w:cs/>
                </w:rPr>
                <m:t>t</m:t>
              </m:r>
            </m:sub>
          </m:sSub>
          <m:r>
            <w:rPr>
              <w:rFonts w:ascii="Cambria Math" w:hAnsi="Cambria Math" w:cs="Times New Roman"/>
              <w:szCs w:val="24"/>
            </w:rPr>
            <m:t xml:space="preserve">                                                    (12)</m:t>
          </m:r>
        </m:oMath>
      </m:oMathPara>
    </w:p>
    <w:p w14:paraId="28F99886" w14:textId="382D0AD7" w:rsidR="0016790B" w:rsidRDefault="0016790B" w:rsidP="0016790B">
      <w:pPr>
        <w:spacing w:afterLines="50" w:after="120"/>
        <w:rPr>
          <w:rFonts w:ascii="Times New Roman" w:eastAsiaTheme="minorEastAsia" w:hAnsi="Times New Roman" w:cs="Times New Roman"/>
          <w:iCs/>
          <w:szCs w:val="24"/>
          <w:lang w:val="en-US"/>
        </w:rPr>
      </w:pPr>
      <w:r>
        <w:rPr>
          <w:rFonts w:ascii="Times New Roman" w:eastAsiaTheme="minorEastAsia" w:hAnsi="Times New Roman" w:cs="Times New Roman"/>
          <w:szCs w:val="24"/>
          <w:lang w:val="en-US"/>
        </w:rPr>
        <w:t>By</w:t>
      </w:r>
      <w:r>
        <w:rPr>
          <w:rFonts w:ascii="Times New Roman" w:eastAsiaTheme="minorEastAsia" w:hAnsi="Times New Roman" w:cs="Times New Roman"/>
          <w:szCs w:val="24"/>
          <w:lang w:val="en-US"/>
        </w:rPr>
        <w:tab/>
      </w:r>
      <m:oMath>
        <m:sSub>
          <m:sSubPr>
            <m:ctrlPr>
              <w:ins w:id="137" w:author="SiiENG TC" w:date="2021-11-04T03:02:00Z">
                <w:rPr>
                  <w:rFonts w:ascii="Cambria Math" w:hAnsi="Cambria Math" w:cs="Times New Roman"/>
                  <w:i/>
                  <w:iCs/>
                  <w:szCs w:val="24"/>
                </w:rPr>
              </w:ins>
            </m:ctrlPr>
          </m:sSubPr>
          <m:e>
            <m:r>
              <w:rPr>
                <w:rFonts w:ascii="Cambria Math" w:hAnsi="Cambria Math" w:cs="Cambria Math" w:hint="cs"/>
                <w:szCs w:val="24"/>
                <w:cs/>
              </w:rPr>
              <m:t>ln</m:t>
            </m:r>
            <m:r>
              <w:rPr>
                <w:rFonts w:ascii="Cambria Math" w:hAnsi="Cambria Math" w:cs="Times New Roman"/>
                <w:szCs w:val="24"/>
              </w:rPr>
              <m:t>Ex</m:t>
            </m:r>
            <m:r>
              <w:rPr>
                <w:rFonts w:ascii="Cambria Math" w:hAnsi="Cambria Math" w:cs="Cambria Math" w:hint="cs"/>
                <w:szCs w:val="24"/>
                <w:cs/>
              </w:rPr>
              <m:t>SET</m:t>
            </m:r>
          </m:e>
          <m:sub>
            <m:r>
              <w:rPr>
                <w:rFonts w:ascii="Cambria Math" w:hAnsi="Cambria Math" w:cs="Cambria Math" w:hint="cs"/>
                <w:szCs w:val="24"/>
                <w:cs/>
              </w:rPr>
              <m:t>t</m:t>
            </m:r>
            <m:r>
              <w:rPr>
                <w:rFonts w:ascii="Cambria Math" w:hAnsi="Cambria Math" w:cs="Times New Roman"/>
                <w:szCs w:val="24"/>
              </w:rPr>
              <m:t>+1</m:t>
            </m:r>
          </m:sub>
        </m:sSub>
      </m:oMath>
      <w:r>
        <w:rPr>
          <w:rFonts w:ascii="Times New Roman" w:eastAsiaTheme="minorEastAsia" w:hAnsi="Times New Roman" w:cs="Times New Roman"/>
          <w:iCs/>
          <w:szCs w:val="24"/>
          <w:lang w:val="en-US"/>
        </w:rPr>
        <w:t xml:space="preserve"> is SET excess return at time </w:t>
      </w:r>
      <m:oMath>
        <m:r>
          <w:rPr>
            <w:rFonts w:ascii="Cambria Math" w:eastAsiaTheme="minorEastAsia" w:hAnsi="Cambria Math" w:cs="Times New Roman"/>
            <w:szCs w:val="24"/>
            <w:lang w:val="en-US"/>
          </w:rPr>
          <m:t>t+1</m:t>
        </m:r>
      </m:oMath>
    </w:p>
    <w:p w14:paraId="54F47B50" w14:textId="77777777" w:rsidR="0016790B" w:rsidRDefault="0016790B" w:rsidP="0016790B">
      <w:pPr>
        <w:spacing w:afterLines="50" w:after="120"/>
        <w:rPr>
          <w:rFonts w:ascii="Times New Roman" w:eastAsiaTheme="minorEastAsia" w:hAnsi="Times New Roman" w:cs="Times New Roman"/>
          <w:szCs w:val="24"/>
          <w:lang w:val="en-US"/>
        </w:rPr>
      </w:pPr>
      <w:r>
        <w:rPr>
          <w:rFonts w:ascii="Times New Roman" w:eastAsiaTheme="minorEastAsia" w:hAnsi="Times New Roman" w:cs="Times New Roman"/>
          <w:iCs/>
          <w:szCs w:val="24"/>
          <w:lang w:val="en-US"/>
        </w:rPr>
        <w:tab/>
      </w:r>
      <m:oMath>
        <m:sSubSup>
          <m:sSubSupPr>
            <m:ctrlPr>
              <w:ins w:id="138" w:author="SiiENG TC" w:date="2021-11-04T03:02:00Z">
                <w:rPr>
                  <w:rFonts w:ascii="Cambria Math" w:hAnsi="Cambria Math" w:cs="Times New Roman"/>
                  <w:i/>
                  <w:szCs w:val="24"/>
                </w:rPr>
              </w:ins>
            </m:ctrlPr>
          </m:sSubSupPr>
          <m:e>
            <m:acc>
              <m:accPr>
                <m:chr m:val="̅"/>
                <m:ctrlPr>
                  <w:ins w:id="139" w:author="SiiENG TC" w:date="2021-11-04T03:02:00Z">
                    <w:rPr>
                      <w:rFonts w:ascii="Cambria Math" w:hAnsi="Cambria Math" w:cs="Times New Roman"/>
                      <w:i/>
                      <w:szCs w:val="24"/>
                    </w:rPr>
                  </w:ins>
                </m:ctrlPr>
              </m:accPr>
              <m:e>
                <m:r>
                  <w:rPr>
                    <w:rFonts w:ascii="Cambria Math" w:hAnsi="Cambria Math" w:cs="Times New Roman"/>
                    <w:szCs w:val="24"/>
                  </w:rPr>
                  <m:t>Senti</m:t>
                </m:r>
              </m:e>
            </m:acc>
          </m:e>
          <m:sub>
            <m:r>
              <w:rPr>
                <w:rFonts w:ascii="Cambria Math" w:hAnsi="Cambria Math" w:cs="Times New Roman"/>
                <w:szCs w:val="24"/>
              </w:rPr>
              <m:t>t</m:t>
            </m:r>
          </m:sub>
          <m:sup>
            <m:r>
              <w:rPr>
                <w:rFonts w:ascii="Cambria Math" w:hAnsi="Cambria Math" w:cs="Times New Roman"/>
                <w:szCs w:val="24"/>
              </w:rPr>
              <m:t>⊥</m:t>
            </m:r>
          </m:sup>
        </m:sSubSup>
      </m:oMath>
      <w:r>
        <w:rPr>
          <w:rFonts w:ascii="Times New Roman" w:eastAsiaTheme="minorEastAsia" w:hAnsi="Times New Roman" w:cs="Times New Roman"/>
          <w:szCs w:val="24"/>
          <w:lang w:val="en-US"/>
        </w:rPr>
        <w:tab/>
        <w:t xml:space="preserve">         is ISI level at time </w:t>
      </w:r>
      <m:oMath>
        <m:r>
          <w:rPr>
            <w:rFonts w:ascii="Cambria Math" w:eastAsiaTheme="minorEastAsia" w:hAnsi="Cambria Math" w:cs="Times New Roman"/>
            <w:szCs w:val="24"/>
            <w:lang w:val="en-US"/>
          </w:rPr>
          <m:t>t</m:t>
        </m:r>
      </m:oMath>
    </w:p>
    <w:p w14:paraId="6A9DF7D7" w14:textId="77777777" w:rsidR="0016790B" w:rsidRDefault="0016790B" w:rsidP="0016790B">
      <w:pPr>
        <w:spacing w:afterLines="50" w:after="120"/>
        <w:rPr>
          <w:rFonts w:ascii="Times New Roman" w:eastAsiaTheme="minorEastAsia" w:hAnsi="Times New Roman" w:cs="Times New Roman"/>
          <w:iCs/>
          <w:color w:val="000000" w:themeColor="text1"/>
          <w:szCs w:val="24"/>
          <w:lang w:val="en-US"/>
        </w:rPr>
      </w:pPr>
      <w:r>
        <w:rPr>
          <w:rFonts w:ascii="Times New Roman" w:eastAsiaTheme="minorEastAsia" w:hAnsi="Times New Roman" w:cs="Times New Roman"/>
          <w:szCs w:val="24"/>
          <w:lang w:val="en-US"/>
        </w:rPr>
        <w:tab/>
      </w:r>
      <m:oMath>
        <m:sSub>
          <m:sSubPr>
            <m:ctrlPr>
              <w:ins w:id="140" w:author="SiiENG TC" w:date="2021-11-04T03:02:00Z">
                <w:rPr>
                  <w:rFonts w:ascii="Cambria Math" w:hAnsi="Cambria Math" w:cs="Times New Roman"/>
                  <w:i/>
                  <w:iCs/>
                  <w:color w:val="000000" w:themeColor="text1"/>
                  <w:szCs w:val="24"/>
                </w:rPr>
              </w:ins>
            </m:ctrlPr>
          </m:sSubPr>
          <m:e>
            <m:r>
              <w:rPr>
                <w:rFonts w:ascii="Cambria Math" w:hAnsi="Cambria Math" w:cs="Times New Roman"/>
                <w:color w:val="000000" w:themeColor="text1"/>
                <w:szCs w:val="24"/>
                <w:cs/>
              </w:rPr>
              <m:t>∆</m:t>
            </m:r>
            <m:r>
              <w:rPr>
                <w:rFonts w:ascii="Cambria Math" w:hAnsi="Cambria Math" w:cs="Cambria Math" w:hint="cs"/>
                <w:color w:val="000000" w:themeColor="text1"/>
                <w:szCs w:val="24"/>
                <w:cs/>
              </w:rPr>
              <m:t>VolP</m:t>
            </m:r>
          </m:e>
          <m:sub>
            <m:r>
              <w:rPr>
                <w:rFonts w:ascii="Cambria Math" w:hAnsi="Cambria Math" w:cs="Cambria Math" w:hint="cs"/>
                <w:color w:val="000000" w:themeColor="text1"/>
                <w:szCs w:val="24"/>
                <w:cs/>
              </w:rPr>
              <m:t>t</m:t>
            </m:r>
          </m:sub>
        </m:sSub>
      </m:oMath>
      <w:r>
        <w:rPr>
          <w:rFonts w:ascii="Times New Roman" w:eastAsiaTheme="minorEastAsia" w:hAnsi="Times New Roman" w:cs="Times New Roman"/>
          <w:iCs/>
          <w:color w:val="000000" w:themeColor="text1"/>
          <w:szCs w:val="24"/>
        </w:rPr>
        <w:tab/>
      </w:r>
      <w:r>
        <w:rPr>
          <w:rFonts w:ascii="Times New Roman" w:eastAsiaTheme="minorEastAsia" w:hAnsi="Times New Roman" w:cs="Times New Roman"/>
          <w:iCs/>
          <w:color w:val="000000" w:themeColor="text1"/>
          <w:szCs w:val="24"/>
          <w:lang w:val="en-US"/>
        </w:rPr>
        <w:t xml:space="preserve">         is SET volatility premium</w:t>
      </w:r>
    </w:p>
    <w:p w14:paraId="564799AE" w14:textId="5A743DD6" w:rsidR="0016790B" w:rsidRPr="0077214D" w:rsidRDefault="0016790B" w:rsidP="00F756ED">
      <w:pPr>
        <w:spacing w:afterLines="150" w:after="360"/>
        <w:rPr>
          <w:rFonts w:ascii="Times New Roman" w:eastAsiaTheme="minorEastAsia" w:hAnsi="Times New Roman" w:cs="Times New Roman"/>
          <w:color w:val="000000" w:themeColor="text1"/>
          <w:szCs w:val="24"/>
          <w:lang w:val="en-US"/>
        </w:rPr>
      </w:pPr>
      <w:r>
        <w:rPr>
          <w:rFonts w:ascii="Times New Roman" w:eastAsiaTheme="minorEastAsia" w:hAnsi="Times New Roman" w:cs="Times New Roman"/>
          <w:iCs/>
          <w:color w:val="000000" w:themeColor="text1"/>
          <w:szCs w:val="24"/>
          <w:lang w:val="en-US"/>
        </w:rPr>
        <w:tab/>
      </w:r>
      <m:oMath>
        <m:sSubSup>
          <m:sSubSupPr>
            <m:ctrlPr>
              <w:ins w:id="141" w:author="SiiENG TC" w:date="2021-11-04T03:02:00Z">
                <w:rPr>
                  <w:rFonts w:ascii="Cambria Math" w:hAnsi="Cambria Math" w:cs="Times New Roman"/>
                  <w:i/>
                  <w:szCs w:val="24"/>
                </w:rPr>
              </w:ins>
            </m:ctrlPr>
          </m:sSubSupPr>
          <m:e>
            <m:acc>
              <m:accPr>
                <m:chr m:val="̅"/>
                <m:ctrlPr>
                  <w:ins w:id="142" w:author="SiiENG TC" w:date="2021-11-04T03:02:00Z">
                    <w:rPr>
                      <w:rFonts w:ascii="Cambria Math" w:hAnsi="Cambria Math" w:cs="Times New Roman"/>
                      <w:i/>
                      <w:szCs w:val="24"/>
                    </w:rPr>
                  </w:ins>
                </m:ctrlPr>
              </m:accPr>
              <m:e>
                <m:r>
                  <w:rPr>
                    <w:rFonts w:ascii="Cambria Math" w:hAnsi="Cambria Math" w:cs="Times New Roman"/>
                    <w:szCs w:val="24"/>
                  </w:rPr>
                  <m:t>sqSenti</m:t>
                </m:r>
              </m:e>
            </m:acc>
          </m:e>
          <m:sub>
            <m:r>
              <w:rPr>
                <w:rFonts w:ascii="Cambria Math" w:hAnsi="Cambria Math" w:cs="Times New Roman"/>
                <w:szCs w:val="24"/>
              </w:rPr>
              <m:t>t</m:t>
            </m:r>
          </m:sub>
          <m:sup>
            <m:r>
              <w:rPr>
                <w:rFonts w:ascii="Cambria Math" w:hAnsi="Cambria Math" w:cs="Times New Roman"/>
                <w:szCs w:val="24"/>
              </w:rPr>
              <m:t>⊥</m:t>
            </m:r>
          </m:sup>
        </m:sSubSup>
      </m:oMath>
      <w:r>
        <w:rPr>
          <w:rFonts w:ascii="Times New Roman" w:eastAsiaTheme="minorEastAsia" w:hAnsi="Times New Roman" w:cs="Times New Roman"/>
          <w:color w:val="000000" w:themeColor="text1"/>
          <w:szCs w:val="24"/>
          <w:lang w:val="en-US"/>
        </w:rPr>
        <w:t xml:space="preserve">     is squared ISI level at time </w:t>
      </w:r>
      <m:oMath>
        <m:r>
          <w:rPr>
            <w:rFonts w:ascii="Cambria Math" w:eastAsiaTheme="minorEastAsia" w:hAnsi="Cambria Math" w:cs="Times New Roman"/>
            <w:color w:val="000000" w:themeColor="text1"/>
            <w:szCs w:val="24"/>
            <w:lang w:val="en-US"/>
          </w:rPr>
          <m:t>t</m:t>
        </m:r>
      </m:oMath>
    </w:p>
    <w:p w14:paraId="4C5E92D7" w14:textId="2EF61522" w:rsidR="0077214D" w:rsidRPr="0077214D" w:rsidRDefault="0077214D" w:rsidP="00A4640C">
      <w:pPr>
        <w:pStyle w:val="ListParagraph"/>
        <w:numPr>
          <w:ilvl w:val="1"/>
          <w:numId w:val="3"/>
        </w:numPr>
        <w:spacing w:afterLines="50" w:after="120"/>
        <w:ind w:left="567" w:hanging="567"/>
        <w:contextualSpacing w:val="0"/>
        <w:rPr>
          <w:rFonts w:ascii="Times New Roman" w:hAnsi="Times New Roman" w:cs="Times New Roman"/>
          <w:b/>
          <w:bCs/>
          <w:szCs w:val="22"/>
          <w:lang w:val="en-US"/>
        </w:rPr>
      </w:pPr>
      <w:r w:rsidRPr="0077214D">
        <w:rPr>
          <w:rFonts w:ascii="Times New Roman" w:hAnsi="Times New Roman" w:cs="Times New Roman"/>
          <w:b/>
          <w:bCs/>
          <w:szCs w:val="22"/>
          <w:lang w:val="en-US"/>
        </w:rPr>
        <w:t>Data</w:t>
      </w:r>
    </w:p>
    <w:p w14:paraId="7F97B0EA" w14:textId="1E3FDEB4" w:rsidR="00F756ED" w:rsidRPr="00A4640C" w:rsidRDefault="00F756ED" w:rsidP="00A4640C">
      <w:pPr>
        <w:pStyle w:val="ListParagraph"/>
        <w:numPr>
          <w:ilvl w:val="2"/>
          <w:numId w:val="3"/>
        </w:numPr>
        <w:spacing w:afterLines="50" w:after="120"/>
        <w:ind w:left="567" w:hanging="567"/>
        <w:contextualSpacing w:val="0"/>
        <w:rPr>
          <w:rFonts w:ascii="Times New Roman" w:hAnsi="Times New Roman" w:cs="Times New Roman"/>
          <w:szCs w:val="22"/>
          <w:lang w:val="en-US"/>
        </w:rPr>
      </w:pPr>
      <w:r>
        <w:rPr>
          <w:rFonts w:ascii="Times New Roman" w:hAnsi="Times New Roman" w:cs="Times New Roman"/>
          <w:szCs w:val="22"/>
          <w:lang w:val="en-US"/>
        </w:rPr>
        <w:t>Thailand sentiment index</w:t>
      </w:r>
    </w:p>
    <w:p w14:paraId="7D2C1BDB" w14:textId="35945F3A" w:rsidR="00E870DF" w:rsidRPr="0050718D" w:rsidRDefault="00E870DF" w:rsidP="00E870DF">
      <w:pPr>
        <w:spacing w:afterLines="50" w:after="120"/>
        <w:jc w:val="both"/>
        <w:rPr>
          <w:rFonts w:ascii="Times New Roman" w:hAnsi="Times New Roman" w:cs="Times New Roman"/>
          <w:szCs w:val="22"/>
          <w:lang w:val="en-US"/>
        </w:rPr>
      </w:pPr>
      <w:r w:rsidRPr="00E870DF">
        <w:rPr>
          <w:rFonts w:ascii="Times New Roman" w:hAnsi="Times New Roman" w:cs="Times New Roman"/>
          <w:szCs w:val="22"/>
          <w:lang w:val="en-US"/>
        </w:rPr>
        <w:t xml:space="preserve">As we mentioned earlier, the ISI is reported </w:t>
      </w:r>
      <w:proofErr w:type="gramStart"/>
      <w:r w:rsidRPr="00E870DF">
        <w:rPr>
          <w:rFonts w:ascii="Times New Roman" w:hAnsi="Times New Roman" w:cs="Times New Roman"/>
          <w:szCs w:val="22"/>
          <w:lang w:val="en-US"/>
        </w:rPr>
        <w:t>on a monthly basis</w:t>
      </w:r>
      <w:proofErr w:type="gramEnd"/>
      <w:r w:rsidRPr="00E870DF">
        <w:rPr>
          <w:rFonts w:ascii="Times New Roman" w:hAnsi="Times New Roman" w:cs="Times New Roman"/>
          <w:szCs w:val="22"/>
          <w:lang w:val="en-US"/>
        </w:rPr>
        <w:t xml:space="preserve">. However, our main dataset, demand shock in risky stocks, is reported on a quarterly basis so the ISI must be converted from monthly basis to quarterly basis. Quarterly ISI index </w:t>
      </w:r>
      <w:r w:rsidRPr="0050718D">
        <w:rPr>
          <w:rFonts w:ascii="Times New Roman" w:hAnsi="Times New Roman" w:cs="Times New Roman"/>
          <w:szCs w:val="22"/>
        </w:rPr>
        <w:t>(</w:t>
      </w:r>
      <m:oMath>
        <m:sSubSup>
          <m:sSubSupPr>
            <m:ctrlPr>
              <w:ins w:id="143" w:author="SiiENG TC" w:date="2021-11-04T03:02:00Z">
                <w:rPr>
                  <w:rFonts w:ascii="Cambria Math" w:hAnsi="Cambria Math" w:cs="Times New Roman"/>
                  <w:i/>
                  <w:sz w:val="22"/>
                  <w:szCs w:val="21"/>
                </w:rPr>
              </w:ins>
            </m:ctrlPr>
          </m:sSubSupPr>
          <m:e>
            <m:acc>
              <m:accPr>
                <m:chr m:val="̅"/>
                <m:ctrlPr>
                  <w:ins w:id="144" w:author="SiiENG TC" w:date="2021-11-04T03:02:00Z">
                    <w:rPr>
                      <w:rFonts w:ascii="Cambria Math" w:hAnsi="Cambria Math" w:cs="Times New Roman"/>
                      <w:i/>
                      <w:sz w:val="22"/>
                      <w:szCs w:val="21"/>
                    </w:rPr>
                  </w:ins>
                </m:ctrlPr>
              </m:accPr>
              <m:e>
                <m:r>
                  <w:rPr>
                    <w:rFonts w:ascii="Cambria Math" w:hAnsi="Cambria Math" w:cs="Times New Roman"/>
                    <w:sz w:val="22"/>
                    <w:szCs w:val="21"/>
                  </w:rPr>
                  <m:t>Senti</m:t>
                </m:r>
              </m:e>
            </m:acc>
          </m:e>
          <m:sub>
            <m:r>
              <w:rPr>
                <w:rFonts w:ascii="Cambria Math" w:hAnsi="Cambria Math" w:cs="Times New Roman"/>
                <w:sz w:val="22"/>
                <w:szCs w:val="21"/>
              </w:rPr>
              <m:t>t</m:t>
            </m:r>
          </m:sub>
          <m:sup>
            <m:r>
              <w:rPr>
                <w:rFonts w:ascii="Cambria Math" w:hAnsi="Cambria Math" w:cs="Times New Roman"/>
                <w:sz w:val="22"/>
                <w:szCs w:val="21"/>
              </w:rPr>
              <m:t>⊥</m:t>
            </m:r>
          </m:sup>
        </m:sSubSup>
      </m:oMath>
      <w:r w:rsidRPr="0050718D">
        <w:rPr>
          <w:rFonts w:ascii="Times New Roman" w:hAnsi="Times New Roman" w:cs="Times New Roman"/>
          <w:szCs w:val="22"/>
        </w:rPr>
        <w:t>)</w:t>
      </w:r>
      <w:r w:rsidRPr="00E870DF">
        <w:rPr>
          <w:rFonts w:ascii="Times New Roman" w:hAnsi="Times New Roman" w:cs="Times New Roman"/>
          <w:szCs w:val="22"/>
          <w:lang w:val="en-US"/>
        </w:rPr>
        <w:t xml:space="preserve"> was calculated from the average 3 month of monthly ISI index, showed in equation 13. Since we want to capture all the change of the sentiment throughout the period so that we calculated quarterly change of ISI (</w:t>
      </w:r>
      <m:oMath>
        <m:sSubSup>
          <m:sSubSupPr>
            <m:ctrlPr>
              <w:ins w:id="145" w:author="SiiENG TC" w:date="2021-11-04T03:02:00Z">
                <w:rPr>
                  <w:rFonts w:ascii="Cambria Math" w:hAnsi="Cambria Math" w:cs="Times New Roman"/>
                  <w:i/>
                  <w:sz w:val="22"/>
                  <w:szCs w:val="28"/>
                </w:rPr>
              </w:ins>
            </m:ctrlPr>
          </m:sSubSupPr>
          <m:e>
            <m:acc>
              <m:accPr>
                <m:chr m:val="̅"/>
                <m:ctrlPr>
                  <w:ins w:id="146" w:author="SiiENG TC" w:date="2021-11-04T03:02:00Z">
                    <w:rPr>
                      <w:rFonts w:ascii="Cambria Math" w:hAnsi="Cambria Math" w:cs="Times New Roman"/>
                      <w:i/>
                      <w:sz w:val="22"/>
                      <w:szCs w:val="28"/>
                    </w:rPr>
                  </w:ins>
                </m:ctrlPr>
              </m:accPr>
              <m:e>
                <m:r>
                  <w:rPr>
                    <w:rFonts w:ascii="Cambria Math" w:hAnsi="Cambria Math" w:cs="Times New Roman"/>
                    <w:sz w:val="22"/>
                    <w:szCs w:val="28"/>
                  </w:rPr>
                  <m:t>∆ISI</m:t>
                </m:r>
              </m:e>
            </m:acc>
          </m:e>
          <m:sub>
            <m:r>
              <w:rPr>
                <w:rFonts w:ascii="Cambria Math" w:hAnsi="Cambria Math" w:cs="Times New Roman"/>
                <w:sz w:val="22"/>
                <w:szCs w:val="28"/>
              </w:rPr>
              <m:t>t</m:t>
            </m:r>
          </m:sub>
          <m:sup>
            <m:r>
              <w:rPr>
                <w:rFonts w:ascii="Cambria Math" w:hAnsi="Cambria Math" w:cs="Times New Roman"/>
                <w:sz w:val="22"/>
                <w:szCs w:val="28"/>
              </w:rPr>
              <m:t>⊥</m:t>
            </m:r>
          </m:sup>
        </m:sSubSup>
      </m:oMath>
      <w:r w:rsidRPr="00E870DF">
        <w:rPr>
          <w:rFonts w:ascii="Times New Roman" w:hAnsi="Times New Roman" w:cs="Times New Roman"/>
          <w:szCs w:val="22"/>
          <w:lang w:val="en-US"/>
        </w:rPr>
        <w:t>) by using average 3 monthly log return, shown in equation 14.</w:t>
      </w:r>
    </w:p>
    <w:p w14:paraId="0C0D55B3" w14:textId="2E27A529" w:rsidR="00F756ED" w:rsidRPr="0050718D" w:rsidRDefault="00492167" w:rsidP="00F756ED">
      <w:pPr>
        <w:spacing w:afterLines="50" w:after="120"/>
        <w:jc w:val="both"/>
        <w:rPr>
          <w:rFonts w:ascii="Times New Roman" w:eastAsiaTheme="minorEastAsia" w:hAnsi="Times New Roman" w:cs="Times New Roman"/>
          <w:sz w:val="20"/>
          <w:szCs w:val="18"/>
        </w:rPr>
      </w:pPr>
      <m:oMathPara>
        <m:oMathParaPr>
          <m:jc m:val="left"/>
        </m:oMathParaPr>
        <m:oMath>
          <m:sSubSup>
            <m:sSubSupPr>
              <m:ctrlPr>
                <w:ins w:id="147" w:author="SiiENG TC" w:date="2021-11-04T03:02:00Z">
                  <w:rPr>
                    <w:rFonts w:ascii="Cambria Math" w:hAnsi="Cambria Math" w:cs="Times New Roman"/>
                    <w:i/>
                    <w:szCs w:val="22"/>
                  </w:rPr>
                </w:ins>
              </m:ctrlPr>
            </m:sSubSupPr>
            <m:e>
              <m:acc>
                <m:accPr>
                  <m:chr m:val="̅"/>
                  <m:ctrlPr>
                    <w:ins w:id="148" w:author="SiiENG TC" w:date="2021-11-04T03:02:00Z">
                      <w:rPr>
                        <w:rFonts w:ascii="Cambria Math" w:hAnsi="Cambria Math" w:cs="Times New Roman"/>
                        <w:i/>
                        <w:szCs w:val="22"/>
                      </w:rPr>
                    </w:ins>
                  </m:ctrlPr>
                </m:accPr>
                <m:e>
                  <m:r>
                    <w:rPr>
                      <w:rFonts w:ascii="Cambria Math" w:hAnsi="Cambria Math" w:cs="Times New Roman"/>
                      <w:szCs w:val="22"/>
                    </w:rPr>
                    <m:t>Senti</m:t>
                  </m:r>
                </m:e>
              </m:acc>
            </m:e>
            <m:sub>
              <m:r>
                <w:rPr>
                  <w:rFonts w:ascii="Cambria Math" w:hAnsi="Cambria Math" w:cs="Times New Roman"/>
                  <w:szCs w:val="22"/>
                </w:rPr>
                <m:t>t</m:t>
              </m:r>
            </m:sub>
            <m:sup>
              <m:r>
                <w:rPr>
                  <w:rFonts w:ascii="Cambria Math" w:hAnsi="Cambria Math" w:cs="Times New Roman"/>
                  <w:szCs w:val="22"/>
                </w:rPr>
                <m:t>⊥</m:t>
              </m:r>
            </m:sup>
          </m:sSubSup>
          <m:r>
            <w:rPr>
              <w:rFonts w:ascii="Cambria Math" w:hAnsi="Cambria Math" w:cs="Times New Roman"/>
              <w:szCs w:val="22"/>
            </w:rPr>
            <m:t>=</m:t>
          </m:r>
          <m:f>
            <m:fPr>
              <m:ctrlPr>
                <w:ins w:id="149" w:author="SiiENG TC" w:date="2021-11-04T03:02:00Z">
                  <w:rPr>
                    <w:rFonts w:ascii="Cambria Math" w:hAnsi="Cambria Math" w:cs="Times New Roman"/>
                    <w:i/>
                    <w:szCs w:val="22"/>
                  </w:rPr>
                </w:ins>
              </m:ctrlPr>
            </m:fPr>
            <m:num>
              <m:sSubSup>
                <m:sSubSupPr>
                  <m:ctrlPr>
                    <w:ins w:id="150" w:author="SiiENG TC" w:date="2021-11-04T03:02:00Z">
                      <w:rPr>
                        <w:rFonts w:ascii="Cambria Math" w:hAnsi="Cambria Math" w:cs="Times New Roman"/>
                        <w:i/>
                        <w:szCs w:val="22"/>
                      </w:rPr>
                    </w:ins>
                  </m:ctrlPr>
                </m:sSubSupPr>
                <m:e>
                  <m:r>
                    <w:rPr>
                      <w:rFonts w:ascii="Cambria Math" w:hAnsi="Cambria Math" w:cs="Times New Roman"/>
                      <w:szCs w:val="22"/>
                    </w:rPr>
                    <m:t>Senti</m:t>
                  </m:r>
                </m:e>
                <m:sub>
                  <m:r>
                    <w:rPr>
                      <w:rFonts w:ascii="Cambria Math" w:hAnsi="Cambria Math" w:cs="Times New Roman"/>
                      <w:szCs w:val="22"/>
                    </w:rPr>
                    <m:t>m</m:t>
                  </m:r>
                </m:sub>
                <m:sup>
                  <m:r>
                    <w:rPr>
                      <w:rFonts w:ascii="Cambria Math" w:hAnsi="Cambria Math" w:cs="Times New Roman"/>
                      <w:szCs w:val="22"/>
                    </w:rPr>
                    <m:t>⊥</m:t>
                  </m:r>
                </m:sup>
              </m:sSubSup>
              <m:r>
                <w:rPr>
                  <w:rFonts w:ascii="Cambria Math" w:hAnsi="Cambria Math" w:cs="Times New Roman"/>
                  <w:szCs w:val="22"/>
                </w:rPr>
                <m:t>+</m:t>
              </m:r>
              <m:sSubSup>
                <m:sSubSupPr>
                  <m:ctrlPr>
                    <w:ins w:id="151" w:author="SiiENG TC" w:date="2021-11-04T03:02:00Z">
                      <w:rPr>
                        <w:rFonts w:ascii="Cambria Math" w:hAnsi="Cambria Math" w:cs="Times New Roman"/>
                        <w:i/>
                        <w:szCs w:val="22"/>
                      </w:rPr>
                    </w:ins>
                  </m:ctrlPr>
                </m:sSubSupPr>
                <m:e>
                  <m:r>
                    <w:rPr>
                      <w:rFonts w:ascii="Cambria Math" w:hAnsi="Cambria Math" w:cs="Times New Roman"/>
                      <w:szCs w:val="22"/>
                    </w:rPr>
                    <m:t>Senti</m:t>
                  </m:r>
                </m:e>
                <m:sub>
                  <m:r>
                    <w:rPr>
                      <w:rFonts w:ascii="Cambria Math" w:hAnsi="Cambria Math" w:cs="Times New Roman"/>
                      <w:szCs w:val="22"/>
                    </w:rPr>
                    <m:t>m-1</m:t>
                  </m:r>
                </m:sub>
                <m:sup>
                  <m:r>
                    <w:rPr>
                      <w:rFonts w:ascii="Cambria Math" w:hAnsi="Cambria Math" w:cs="Times New Roman"/>
                      <w:szCs w:val="22"/>
                    </w:rPr>
                    <m:t>⊥</m:t>
                  </m:r>
                </m:sup>
              </m:sSubSup>
              <m:r>
                <w:rPr>
                  <w:rFonts w:ascii="Cambria Math" w:hAnsi="Cambria Math" w:cs="Times New Roman"/>
                  <w:szCs w:val="22"/>
                </w:rPr>
                <m:t>+</m:t>
              </m:r>
              <m:sSubSup>
                <m:sSubSupPr>
                  <m:ctrlPr>
                    <w:ins w:id="152" w:author="SiiENG TC" w:date="2021-11-04T03:02:00Z">
                      <w:rPr>
                        <w:rFonts w:ascii="Cambria Math" w:hAnsi="Cambria Math" w:cs="Times New Roman"/>
                        <w:i/>
                        <w:szCs w:val="22"/>
                      </w:rPr>
                    </w:ins>
                  </m:ctrlPr>
                </m:sSubSupPr>
                <m:e>
                  <m:r>
                    <w:rPr>
                      <w:rFonts w:ascii="Cambria Math" w:hAnsi="Cambria Math" w:cs="Times New Roman"/>
                      <w:szCs w:val="22"/>
                    </w:rPr>
                    <m:t>Senti</m:t>
                  </m:r>
                </m:e>
                <m:sub>
                  <m:r>
                    <w:rPr>
                      <w:rFonts w:ascii="Cambria Math" w:hAnsi="Cambria Math" w:cs="Times New Roman"/>
                      <w:szCs w:val="22"/>
                    </w:rPr>
                    <m:t>m-2</m:t>
                  </m:r>
                </m:sub>
                <m:sup>
                  <m:r>
                    <w:rPr>
                      <w:rFonts w:ascii="Cambria Math" w:hAnsi="Cambria Math" w:cs="Times New Roman"/>
                      <w:szCs w:val="22"/>
                    </w:rPr>
                    <m:t>⊥</m:t>
                  </m:r>
                </m:sup>
              </m:sSubSup>
            </m:num>
            <m:den>
              <m:r>
                <w:rPr>
                  <w:rFonts w:ascii="Cambria Math" w:hAnsi="Cambria Math" w:cs="Times New Roman"/>
                  <w:szCs w:val="22"/>
                </w:rPr>
                <m:t>3</m:t>
              </m:r>
            </m:den>
          </m:f>
          <m:r>
            <w:rPr>
              <w:rFonts w:ascii="Cambria Math" w:hAnsi="Cambria Math" w:cs="Times New Roman"/>
              <w:szCs w:val="22"/>
            </w:rPr>
            <m:t xml:space="preserve">                                                                                 (13)</m:t>
          </m:r>
        </m:oMath>
      </m:oMathPara>
    </w:p>
    <w:p w14:paraId="63B3B0EF" w14:textId="4394E382" w:rsidR="00F756ED" w:rsidRPr="00F756ED" w:rsidRDefault="00492167" w:rsidP="00F756ED">
      <w:pPr>
        <w:spacing w:afterLines="100" w:after="240"/>
        <w:jc w:val="both"/>
        <w:rPr>
          <w:rFonts w:ascii="Times New Roman" w:eastAsiaTheme="minorEastAsia" w:hAnsi="Times New Roman" w:cs="Times New Roman"/>
        </w:rPr>
      </w:pPr>
      <m:oMathPara>
        <m:oMath>
          <m:sSubSup>
            <m:sSubSupPr>
              <m:ctrlPr>
                <w:ins w:id="153" w:author="SiiENG TC" w:date="2021-11-04T03:02:00Z">
                  <w:rPr>
                    <w:rFonts w:ascii="Cambria Math" w:hAnsi="Cambria Math" w:cs="Times New Roman"/>
                    <w:i/>
                  </w:rPr>
                </w:ins>
              </m:ctrlPr>
            </m:sSubSupPr>
            <m:e>
              <m:acc>
                <m:accPr>
                  <m:chr m:val="̅"/>
                  <m:ctrlPr>
                    <w:ins w:id="154" w:author="SiiENG TC" w:date="2021-11-04T03:02:00Z">
                      <w:rPr>
                        <w:rFonts w:ascii="Cambria Math" w:hAnsi="Cambria Math" w:cs="Times New Roman"/>
                        <w:i/>
                      </w:rPr>
                    </w:ins>
                  </m:ctrlPr>
                </m:accPr>
                <m:e>
                  <m:r>
                    <w:rPr>
                      <w:rFonts w:ascii="Cambria Math" w:hAnsi="Cambria Math" w:cs="Times New Roman"/>
                    </w:rPr>
                    <m:t>∆ISI</m:t>
                  </m:r>
                </m:e>
              </m:acc>
            </m:e>
            <m:sub>
              <m:r>
                <w:rPr>
                  <w:rFonts w:ascii="Cambria Math" w:hAnsi="Cambria Math" w:cs="Times New Roman"/>
                </w:rPr>
                <m:t>t</m:t>
              </m:r>
            </m:sub>
            <m:sup>
              <m:r>
                <w:rPr>
                  <w:rFonts w:ascii="Cambria Math" w:hAnsi="Cambria Math" w:cs="Times New Roman"/>
                </w:rPr>
                <m:t>⊥</m:t>
              </m:r>
            </m:sup>
          </m:sSubSup>
          <m:r>
            <w:rPr>
              <w:rFonts w:ascii="Cambria Math" w:hAnsi="Cambria Math" w:cs="Times New Roman"/>
            </w:rPr>
            <m:t>=</m:t>
          </m:r>
          <m:f>
            <m:fPr>
              <m:ctrlPr>
                <w:ins w:id="155" w:author="SiiENG TC" w:date="2021-11-04T03:02:00Z">
                  <w:rPr>
                    <w:rFonts w:ascii="Cambria Math" w:hAnsi="Cambria Math" w:cs="Times New Roman"/>
                    <w:i/>
                  </w:rPr>
                </w:ins>
              </m:ctrlPr>
            </m:fPr>
            <m:num>
              <m:d>
                <m:dPr>
                  <m:begChr m:val="["/>
                  <m:endChr m:val="]"/>
                  <m:ctrlPr>
                    <w:ins w:id="156" w:author="SiiENG TC" w:date="2021-11-04T03:02:00Z">
                      <w:rPr>
                        <w:rFonts w:ascii="Cambria Math" w:hAnsi="Cambria Math" w:cs="Times New Roman"/>
                        <w:i/>
                      </w:rPr>
                    </w:ins>
                  </m:ctrlPr>
                </m:dPr>
                <m:e>
                  <m:r>
                    <w:rPr>
                      <w:rFonts w:ascii="Cambria Math" w:hAnsi="Cambria Math" w:cs="Times New Roman"/>
                    </w:rPr>
                    <m:t>ln</m:t>
                  </m:r>
                  <m:d>
                    <m:dPr>
                      <m:ctrlPr>
                        <w:ins w:id="157" w:author="SiiENG TC" w:date="2021-11-04T03:02:00Z">
                          <w:rPr>
                            <w:rFonts w:ascii="Cambria Math" w:hAnsi="Cambria Math" w:cs="Times New Roman"/>
                            <w:i/>
                          </w:rPr>
                        </w:ins>
                      </m:ctrlPr>
                    </m:dPr>
                    <m:e>
                      <m:f>
                        <m:fPr>
                          <m:ctrlPr>
                            <w:ins w:id="158" w:author="SiiENG TC" w:date="2021-11-04T03:02:00Z">
                              <w:rPr>
                                <w:rFonts w:ascii="Cambria Math" w:hAnsi="Cambria Math" w:cs="Times New Roman"/>
                                <w:i/>
                              </w:rPr>
                            </w:ins>
                          </m:ctrlPr>
                        </m:fPr>
                        <m:num>
                          <m:sSubSup>
                            <m:sSubSupPr>
                              <m:ctrlPr>
                                <w:ins w:id="159" w:author="SiiENG TC" w:date="2021-11-04T03:02:00Z">
                                  <w:rPr>
                                    <w:rFonts w:ascii="Cambria Math" w:hAnsi="Cambria Math" w:cs="Times New Roman"/>
                                    <w:i/>
                                  </w:rPr>
                                </w:ins>
                              </m:ctrlPr>
                            </m:sSubSupPr>
                            <m:e>
                              <m:r>
                                <w:rPr>
                                  <w:rFonts w:ascii="Cambria Math" w:hAnsi="Cambria Math" w:cs="Times New Roman"/>
                                </w:rPr>
                                <m:t>Senti</m:t>
                              </m:r>
                            </m:e>
                            <m:sub>
                              <m:r>
                                <w:rPr>
                                  <w:rFonts w:ascii="Cambria Math" w:hAnsi="Cambria Math" w:cs="Times New Roman"/>
                                </w:rPr>
                                <m:t>m</m:t>
                              </m:r>
                            </m:sub>
                            <m:sup>
                              <m:r>
                                <w:rPr>
                                  <w:rFonts w:ascii="Cambria Math" w:hAnsi="Cambria Math" w:cs="Times New Roman"/>
                                </w:rPr>
                                <m:t>⊥</m:t>
                              </m:r>
                            </m:sup>
                          </m:sSubSup>
                        </m:num>
                        <m:den>
                          <m:sSubSup>
                            <m:sSubSupPr>
                              <m:ctrlPr>
                                <w:ins w:id="160" w:author="SiiENG TC" w:date="2021-11-04T03:02:00Z">
                                  <w:rPr>
                                    <w:rFonts w:ascii="Cambria Math" w:hAnsi="Cambria Math" w:cs="Times New Roman"/>
                                    <w:i/>
                                  </w:rPr>
                                </w:ins>
                              </m:ctrlPr>
                            </m:sSubSupPr>
                            <m:e>
                              <m:r>
                                <w:rPr>
                                  <w:rFonts w:ascii="Cambria Math" w:hAnsi="Cambria Math" w:cs="Times New Roman"/>
                                </w:rPr>
                                <m:t>Senti</m:t>
                              </m:r>
                            </m:e>
                            <m:sub>
                              <m:r>
                                <w:rPr>
                                  <w:rFonts w:ascii="Cambria Math" w:hAnsi="Cambria Math" w:cs="Times New Roman"/>
                                </w:rPr>
                                <m:t>m-1</m:t>
                              </m:r>
                            </m:sub>
                            <m:sup>
                              <m:r>
                                <w:rPr>
                                  <w:rFonts w:ascii="Cambria Math" w:hAnsi="Cambria Math" w:cs="Times New Roman"/>
                                </w:rPr>
                                <m:t>⊥</m:t>
                              </m:r>
                            </m:sup>
                          </m:sSubSup>
                        </m:den>
                      </m:f>
                    </m:e>
                  </m:d>
                  <m:r>
                    <w:rPr>
                      <w:rFonts w:ascii="Cambria Math" w:hAnsi="Cambria Math" w:cs="Times New Roman"/>
                    </w:rPr>
                    <m:t>+ln</m:t>
                  </m:r>
                  <m:d>
                    <m:dPr>
                      <m:ctrlPr>
                        <w:ins w:id="161" w:author="SiiENG TC" w:date="2021-11-04T03:02:00Z">
                          <w:rPr>
                            <w:rFonts w:ascii="Cambria Math" w:hAnsi="Cambria Math" w:cs="Times New Roman"/>
                            <w:i/>
                          </w:rPr>
                        </w:ins>
                      </m:ctrlPr>
                    </m:dPr>
                    <m:e>
                      <m:f>
                        <m:fPr>
                          <m:ctrlPr>
                            <w:ins w:id="162" w:author="SiiENG TC" w:date="2021-11-04T03:02:00Z">
                              <w:rPr>
                                <w:rFonts w:ascii="Cambria Math" w:hAnsi="Cambria Math" w:cs="Times New Roman"/>
                                <w:i/>
                              </w:rPr>
                            </w:ins>
                          </m:ctrlPr>
                        </m:fPr>
                        <m:num>
                          <m:sSubSup>
                            <m:sSubSupPr>
                              <m:ctrlPr>
                                <w:ins w:id="163" w:author="SiiENG TC" w:date="2021-11-04T03:02:00Z">
                                  <w:rPr>
                                    <w:rFonts w:ascii="Cambria Math" w:hAnsi="Cambria Math" w:cs="Times New Roman"/>
                                    <w:i/>
                                  </w:rPr>
                                </w:ins>
                              </m:ctrlPr>
                            </m:sSubSupPr>
                            <m:e>
                              <m:r>
                                <w:rPr>
                                  <w:rFonts w:ascii="Cambria Math" w:hAnsi="Cambria Math" w:cs="Times New Roman"/>
                                </w:rPr>
                                <m:t>Senti</m:t>
                              </m:r>
                            </m:e>
                            <m:sub>
                              <m:r>
                                <w:rPr>
                                  <w:rFonts w:ascii="Cambria Math" w:hAnsi="Cambria Math" w:cs="Times New Roman"/>
                                </w:rPr>
                                <m:t>m-1</m:t>
                              </m:r>
                            </m:sub>
                            <m:sup>
                              <m:r>
                                <w:rPr>
                                  <w:rFonts w:ascii="Cambria Math" w:hAnsi="Cambria Math" w:cs="Times New Roman"/>
                                </w:rPr>
                                <m:t>⊥</m:t>
                              </m:r>
                            </m:sup>
                          </m:sSubSup>
                        </m:num>
                        <m:den>
                          <m:sSubSup>
                            <m:sSubSupPr>
                              <m:ctrlPr>
                                <w:ins w:id="164" w:author="SiiENG TC" w:date="2021-11-04T03:02:00Z">
                                  <w:rPr>
                                    <w:rFonts w:ascii="Cambria Math" w:hAnsi="Cambria Math" w:cs="Times New Roman"/>
                                    <w:i/>
                                  </w:rPr>
                                </w:ins>
                              </m:ctrlPr>
                            </m:sSubSupPr>
                            <m:e>
                              <m:r>
                                <w:rPr>
                                  <w:rFonts w:ascii="Cambria Math" w:hAnsi="Cambria Math" w:cs="Times New Roman"/>
                                </w:rPr>
                                <m:t>Senti</m:t>
                              </m:r>
                            </m:e>
                            <m:sub>
                              <m:r>
                                <w:rPr>
                                  <w:rFonts w:ascii="Cambria Math" w:hAnsi="Cambria Math" w:cs="Times New Roman"/>
                                </w:rPr>
                                <m:t>m-2</m:t>
                              </m:r>
                            </m:sub>
                            <m:sup>
                              <m:r>
                                <w:rPr>
                                  <w:rFonts w:ascii="Cambria Math" w:hAnsi="Cambria Math" w:cs="Times New Roman"/>
                                </w:rPr>
                                <m:t>⊥</m:t>
                              </m:r>
                            </m:sup>
                          </m:sSubSup>
                        </m:den>
                      </m:f>
                    </m:e>
                  </m:d>
                  <m:r>
                    <w:rPr>
                      <w:rFonts w:ascii="Cambria Math" w:hAnsi="Cambria Math" w:cs="Times New Roman"/>
                    </w:rPr>
                    <m:t>+ln</m:t>
                  </m:r>
                  <m:d>
                    <m:dPr>
                      <m:ctrlPr>
                        <w:ins w:id="165" w:author="SiiENG TC" w:date="2021-11-04T03:02:00Z">
                          <w:rPr>
                            <w:rFonts w:ascii="Cambria Math" w:hAnsi="Cambria Math" w:cs="Times New Roman"/>
                            <w:i/>
                          </w:rPr>
                        </w:ins>
                      </m:ctrlPr>
                    </m:dPr>
                    <m:e>
                      <m:f>
                        <m:fPr>
                          <m:ctrlPr>
                            <w:ins w:id="166" w:author="SiiENG TC" w:date="2021-11-04T03:02:00Z">
                              <w:rPr>
                                <w:rFonts w:ascii="Cambria Math" w:hAnsi="Cambria Math" w:cs="Times New Roman"/>
                                <w:i/>
                              </w:rPr>
                            </w:ins>
                          </m:ctrlPr>
                        </m:fPr>
                        <m:num>
                          <m:sSubSup>
                            <m:sSubSupPr>
                              <m:ctrlPr>
                                <w:ins w:id="167" w:author="SiiENG TC" w:date="2021-11-04T03:02:00Z">
                                  <w:rPr>
                                    <w:rFonts w:ascii="Cambria Math" w:hAnsi="Cambria Math" w:cs="Times New Roman"/>
                                    <w:i/>
                                  </w:rPr>
                                </w:ins>
                              </m:ctrlPr>
                            </m:sSubSupPr>
                            <m:e>
                              <m:r>
                                <w:rPr>
                                  <w:rFonts w:ascii="Cambria Math" w:hAnsi="Cambria Math" w:cs="Times New Roman"/>
                                </w:rPr>
                                <m:t>Senti</m:t>
                              </m:r>
                            </m:e>
                            <m:sub>
                              <m:r>
                                <w:rPr>
                                  <w:rFonts w:ascii="Cambria Math" w:hAnsi="Cambria Math" w:cs="Times New Roman"/>
                                </w:rPr>
                                <m:t>m-2</m:t>
                              </m:r>
                            </m:sub>
                            <m:sup>
                              <m:r>
                                <w:rPr>
                                  <w:rFonts w:ascii="Cambria Math" w:hAnsi="Cambria Math" w:cs="Times New Roman"/>
                                </w:rPr>
                                <m:t>⊥</m:t>
                              </m:r>
                            </m:sup>
                          </m:sSubSup>
                        </m:num>
                        <m:den>
                          <m:sSubSup>
                            <m:sSubSupPr>
                              <m:ctrlPr>
                                <w:ins w:id="168" w:author="SiiENG TC" w:date="2021-11-04T03:02:00Z">
                                  <w:rPr>
                                    <w:rFonts w:ascii="Cambria Math" w:hAnsi="Cambria Math" w:cs="Times New Roman"/>
                                    <w:i/>
                                  </w:rPr>
                                </w:ins>
                              </m:ctrlPr>
                            </m:sSubSupPr>
                            <m:e>
                              <m:r>
                                <w:rPr>
                                  <w:rFonts w:ascii="Cambria Math" w:hAnsi="Cambria Math" w:cs="Times New Roman"/>
                                </w:rPr>
                                <m:t>Senti</m:t>
                              </m:r>
                            </m:e>
                            <m:sub>
                              <m:r>
                                <w:rPr>
                                  <w:rFonts w:ascii="Cambria Math" w:hAnsi="Cambria Math" w:cs="Times New Roman"/>
                                </w:rPr>
                                <m:t>m-3</m:t>
                              </m:r>
                            </m:sub>
                            <m:sup>
                              <m:r>
                                <w:rPr>
                                  <w:rFonts w:ascii="Cambria Math" w:hAnsi="Cambria Math" w:cs="Times New Roman"/>
                                </w:rPr>
                                <m:t>⊥</m:t>
                              </m:r>
                            </m:sup>
                          </m:sSubSup>
                        </m:den>
                      </m:f>
                    </m:e>
                  </m:d>
                </m:e>
              </m:d>
            </m:num>
            <m:den>
              <m:r>
                <w:rPr>
                  <w:rFonts w:ascii="Cambria Math" w:hAnsi="Cambria Math" w:cs="Times New Roman"/>
                </w:rPr>
                <m:t>3</m:t>
              </m:r>
            </m:den>
          </m:f>
          <m:r>
            <w:rPr>
              <w:rFonts w:ascii="Cambria Math" w:eastAsiaTheme="minorEastAsia" w:hAnsi="Cambria Math" w:cs="Times New Roman"/>
            </w:rPr>
            <m:t xml:space="preserve">                                               (14)</m:t>
          </m:r>
        </m:oMath>
      </m:oMathPara>
    </w:p>
    <w:p w14:paraId="23145600" w14:textId="258666DE" w:rsidR="00F756ED" w:rsidRPr="00F756ED" w:rsidRDefault="00F756ED" w:rsidP="00F756ED">
      <w:pPr>
        <w:pStyle w:val="ListParagraph"/>
        <w:numPr>
          <w:ilvl w:val="2"/>
          <w:numId w:val="3"/>
        </w:numPr>
        <w:spacing w:afterLines="50" w:after="120"/>
        <w:ind w:left="709" w:hanging="709"/>
        <w:contextualSpacing w:val="0"/>
        <w:rPr>
          <w:rFonts w:ascii="Times New Roman" w:hAnsi="Times New Roman" w:cs="Times New Roman"/>
          <w:szCs w:val="22"/>
          <w:lang w:val="en-US"/>
        </w:rPr>
      </w:pPr>
      <w:r>
        <w:rPr>
          <w:rFonts w:ascii="Times New Roman" w:hAnsi="Times New Roman" w:cs="Times New Roman"/>
          <w:szCs w:val="22"/>
          <w:lang w:val="en-US"/>
        </w:rPr>
        <w:lastRenderedPageBreak/>
        <w:t>Net trading value ratio</w:t>
      </w:r>
    </w:p>
    <w:p w14:paraId="3B559E41" w14:textId="20A7E73D" w:rsidR="00E870DF" w:rsidRPr="003B5221" w:rsidRDefault="00E870DF" w:rsidP="00F756ED">
      <w:pPr>
        <w:spacing w:afterLines="50" w:after="120"/>
        <w:jc w:val="both"/>
        <w:rPr>
          <w:rFonts w:ascii="Times New Roman" w:hAnsi="Times New Roman" w:cs="Times New Roman"/>
          <w:lang w:val="en-US"/>
        </w:rPr>
      </w:pPr>
      <w:r w:rsidRPr="00E870DF">
        <w:rPr>
          <w:rFonts w:ascii="Times New Roman" w:hAnsi="Times New Roman" w:cs="Times New Roman"/>
        </w:rPr>
        <w:t>Investors’ trading value data is reported daily by SET. Annual and monthly basis data are available on SETSMART’s website. Net investor trading value ratio</w:t>
      </w:r>
      <w:r>
        <w:rPr>
          <w:rFonts w:ascii="Times New Roman" w:hAnsi="Times New Roman" w:cs="Times New Roman"/>
          <w:lang w:val="en-US"/>
        </w:rPr>
        <w:t xml:space="preserve"> </w:t>
      </w:r>
      <w:r w:rsidRPr="0050718D">
        <w:rPr>
          <w:rFonts w:ascii="Times New Roman" w:hAnsi="Times New Roman" w:cs="Times New Roman"/>
        </w:rPr>
        <w:t>(</w:t>
      </w:r>
      <m:oMath>
        <m:sSubSup>
          <m:sSubSupPr>
            <m:ctrlPr>
              <w:ins w:id="169" w:author="SiiENG TC" w:date="2021-11-04T03:02:00Z">
                <w:rPr>
                  <w:rFonts w:ascii="Cambria Math" w:hAnsi="Cambria Math" w:cs="Times New Roman"/>
                  <w:i/>
                  <w:sz w:val="22"/>
                  <w:szCs w:val="22"/>
                </w:rPr>
              </w:ins>
            </m:ctrlPr>
          </m:sSubSupPr>
          <m:e>
            <m:r>
              <w:rPr>
                <w:rFonts w:ascii="Cambria Math" w:hAnsi="Cambria Math" w:cs="Times New Roman"/>
                <w:sz w:val="22"/>
                <w:szCs w:val="22"/>
              </w:rPr>
              <m:t>NTVR</m:t>
            </m:r>
          </m:e>
          <m:sub>
            <m:r>
              <w:rPr>
                <w:rFonts w:ascii="Cambria Math" w:hAnsi="Cambria Math" w:cs="Times New Roman"/>
                <w:sz w:val="22"/>
                <w:szCs w:val="22"/>
              </w:rPr>
              <m:t>t</m:t>
            </m:r>
          </m:sub>
          <m:sup>
            <m:r>
              <w:rPr>
                <w:rFonts w:ascii="Cambria Math" w:hAnsi="Cambria Math" w:cs="Times New Roman"/>
                <w:sz w:val="22"/>
                <w:szCs w:val="22"/>
              </w:rPr>
              <m:t>v</m:t>
            </m:r>
          </m:sup>
        </m:sSubSup>
      </m:oMath>
      <w:r w:rsidRPr="0050718D">
        <w:rPr>
          <w:rFonts w:ascii="Times New Roman" w:hAnsi="Times New Roman" w:cs="Times New Roman"/>
        </w:rPr>
        <w:t>)</w:t>
      </w:r>
      <w:r w:rsidRPr="00E870DF">
        <w:rPr>
          <w:rFonts w:ascii="Times New Roman" w:hAnsi="Times New Roman" w:cs="Times New Roman"/>
        </w:rPr>
        <w:t xml:space="preserve"> is calculated from net trading value</w:t>
      </w:r>
      <w:r>
        <w:rPr>
          <w:rFonts w:ascii="Times New Roman" w:hAnsi="Times New Roman" w:cs="Times New Roman"/>
          <w:lang w:val="en-US"/>
        </w:rPr>
        <w:t xml:space="preserve"> </w:t>
      </w:r>
      <w:r w:rsidRPr="0050718D">
        <w:rPr>
          <w:rFonts w:ascii="Times New Roman" w:hAnsi="Times New Roman" w:cs="Times New Roman"/>
        </w:rPr>
        <w:t>(</w:t>
      </w:r>
      <m:oMath>
        <m:sSubSup>
          <m:sSubSupPr>
            <m:ctrlPr>
              <w:ins w:id="170" w:author="SiiENG TC" w:date="2021-11-04T03:02:00Z">
                <w:rPr>
                  <w:rFonts w:ascii="Cambria Math" w:hAnsi="Cambria Math" w:cs="Times New Roman"/>
                  <w:i/>
                  <w:sz w:val="22"/>
                  <w:szCs w:val="22"/>
                </w:rPr>
              </w:ins>
            </m:ctrlPr>
          </m:sSubSupPr>
          <m:e>
            <m:r>
              <w:rPr>
                <w:rFonts w:ascii="Cambria Math" w:hAnsi="Cambria Math" w:cs="Times New Roman"/>
                <w:sz w:val="22"/>
                <w:szCs w:val="22"/>
              </w:rPr>
              <m:t>NTV</m:t>
            </m:r>
          </m:e>
          <m:sub>
            <m:r>
              <w:rPr>
                <w:rFonts w:ascii="Cambria Math" w:hAnsi="Cambria Math" w:cs="Times New Roman"/>
                <w:sz w:val="22"/>
                <w:szCs w:val="22"/>
              </w:rPr>
              <m:t>t</m:t>
            </m:r>
          </m:sub>
          <m:sup>
            <m:r>
              <w:rPr>
                <w:rFonts w:ascii="Cambria Math" w:hAnsi="Cambria Math" w:cs="Times New Roman"/>
                <w:sz w:val="22"/>
                <w:szCs w:val="22"/>
              </w:rPr>
              <m:t>v</m:t>
            </m:r>
          </m:sup>
        </m:sSubSup>
      </m:oMath>
      <w:r w:rsidRPr="0050718D">
        <w:rPr>
          <w:rFonts w:ascii="Times New Roman" w:hAnsi="Times New Roman" w:cs="Times New Roman"/>
        </w:rPr>
        <w:t>)</w:t>
      </w:r>
      <w:r w:rsidRPr="00E870DF">
        <w:rPr>
          <w:rFonts w:ascii="Times New Roman" w:hAnsi="Times New Roman" w:cs="Times New Roman"/>
        </w:rPr>
        <w:t xml:space="preserve"> divided by either </w:t>
      </w:r>
      <w:r w:rsidR="00620FEB">
        <w:rPr>
          <w:rFonts w:ascii="Times New Roman" w:hAnsi="Times New Roman" w:cs="Times New Roman"/>
          <w:lang w:val="en-US"/>
        </w:rPr>
        <w:t xml:space="preserve">absolute </w:t>
      </w:r>
      <w:r w:rsidRPr="00E870DF">
        <w:rPr>
          <w:rFonts w:ascii="Times New Roman" w:hAnsi="Times New Roman" w:cs="Times New Roman"/>
        </w:rPr>
        <w:t>total investor buy value</w:t>
      </w:r>
      <w:r>
        <w:rPr>
          <w:rFonts w:ascii="Times New Roman" w:hAnsi="Times New Roman" w:cs="Times New Roman"/>
          <w:lang w:val="en-US"/>
        </w:rPr>
        <w:t xml:space="preserve"> </w:t>
      </w:r>
      <w:r w:rsidRPr="0050718D">
        <w:rPr>
          <w:rFonts w:ascii="Times New Roman" w:hAnsi="Times New Roman" w:cs="Times New Roman"/>
        </w:rPr>
        <w:t>(</w:t>
      </w:r>
      <m:oMath>
        <m:d>
          <m:dPr>
            <m:begChr m:val="|"/>
            <m:endChr m:val="|"/>
            <m:ctrlPr>
              <w:rPr>
                <w:rFonts w:ascii="Cambria Math" w:hAnsi="Cambria Math" w:cs="Times New Roman"/>
                <w:i/>
                <w:sz w:val="22"/>
                <w:szCs w:val="28"/>
              </w:rPr>
            </m:ctrlPr>
          </m:dPr>
          <m:e>
            <m:sSubSup>
              <m:sSubSupPr>
                <m:ctrlPr>
                  <w:ins w:id="171" w:author="SiiENG TC" w:date="2021-11-04T03:02:00Z">
                    <w:rPr>
                      <w:rFonts w:ascii="Cambria Math" w:hAnsi="Cambria Math" w:cs="Times New Roman"/>
                      <w:i/>
                      <w:sz w:val="22"/>
                      <w:szCs w:val="28"/>
                    </w:rPr>
                  </w:ins>
                </m:ctrlPr>
              </m:sSubSupPr>
              <m:e>
                <m:r>
                  <w:rPr>
                    <w:rFonts w:ascii="Cambria Math" w:hAnsi="Cambria Math" w:cs="Times New Roman"/>
                    <w:sz w:val="22"/>
                    <w:szCs w:val="28"/>
                  </w:rPr>
                  <m:t>TBV</m:t>
                </m:r>
              </m:e>
              <m:sub>
                <m:r>
                  <w:rPr>
                    <w:rFonts w:ascii="Cambria Math" w:hAnsi="Cambria Math" w:cs="Times New Roman"/>
                    <w:sz w:val="22"/>
                    <w:szCs w:val="28"/>
                  </w:rPr>
                  <m:t>t</m:t>
                </m:r>
              </m:sub>
              <m:sup>
                <m:r>
                  <w:rPr>
                    <w:rFonts w:ascii="Cambria Math" w:hAnsi="Cambria Math" w:cs="Times New Roman"/>
                    <w:sz w:val="22"/>
                    <w:szCs w:val="28"/>
                  </w:rPr>
                  <m:t>v</m:t>
                </m:r>
              </m:sup>
            </m:sSubSup>
          </m:e>
        </m:d>
      </m:oMath>
      <w:r w:rsidRPr="0050718D">
        <w:rPr>
          <w:rFonts w:ascii="Times New Roman" w:hAnsi="Times New Roman" w:cs="Times New Roman"/>
        </w:rPr>
        <w:t>)</w:t>
      </w:r>
      <w:r w:rsidRPr="00E870DF">
        <w:rPr>
          <w:rFonts w:ascii="Times New Roman" w:hAnsi="Times New Roman" w:cs="Times New Roman"/>
        </w:rPr>
        <w:t xml:space="preserve"> or </w:t>
      </w:r>
      <w:r w:rsidR="00620FEB">
        <w:rPr>
          <w:rFonts w:ascii="Times New Roman" w:hAnsi="Times New Roman" w:cs="Times New Roman"/>
          <w:lang w:val="en-US"/>
        </w:rPr>
        <w:t xml:space="preserve">absolute </w:t>
      </w:r>
      <w:r w:rsidRPr="00E870DF">
        <w:rPr>
          <w:rFonts w:ascii="Times New Roman" w:hAnsi="Times New Roman" w:cs="Times New Roman"/>
        </w:rPr>
        <w:t xml:space="preserve">total investor sell value </w:t>
      </w:r>
      <w:r w:rsidRPr="0050718D">
        <w:rPr>
          <w:rFonts w:ascii="Times New Roman" w:hAnsi="Times New Roman" w:cs="Times New Roman"/>
        </w:rPr>
        <w:t>(</w:t>
      </w:r>
      <m:oMath>
        <m:d>
          <m:dPr>
            <m:begChr m:val="|"/>
            <m:endChr m:val="|"/>
            <m:ctrlPr>
              <w:rPr>
                <w:rFonts w:ascii="Cambria Math" w:hAnsi="Cambria Math" w:cs="Times New Roman"/>
                <w:i/>
                <w:sz w:val="22"/>
                <w:szCs w:val="28"/>
              </w:rPr>
            </m:ctrlPr>
          </m:dPr>
          <m:e>
            <m:sSubSup>
              <m:sSubSupPr>
                <m:ctrlPr>
                  <w:ins w:id="172" w:author="SiiENG TC" w:date="2021-11-04T03:02:00Z">
                    <w:rPr>
                      <w:rFonts w:ascii="Cambria Math" w:hAnsi="Cambria Math" w:cs="Times New Roman"/>
                      <w:i/>
                      <w:sz w:val="22"/>
                      <w:szCs w:val="28"/>
                    </w:rPr>
                  </w:ins>
                </m:ctrlPr>
              </m:sSubSupPr>
              <m:e>
                <m:r>
                  <w:rPr>
                    <w:rFonts w:ascii="Cambria Math" w:hAnsi="Cambria Math" w:cs="Times New Roman"/>
                    <w:sz w:val="22"/>
                    <w:szCs w:val="28"/>
                  </w:rPr>
                  <m:t>TSV</m:t>
                </m:r>
              </m:e>
              <m:sub>
                <m:r>
                  <w:rPr>
                    <w:rFonts w:ascii="Cambria Math" w:hAnsi="Cambria Math" w:cs="Times New Roman"/>
                    <w:sz w:val="22"/>
                    <w:szCs w:val="28"/>
                  </w:rPr>
                  <m:t>t</m:t>
                </m:r>
              </m:sub>
              <m:sup>
                <m:r>
                  <w:rPr>
                    <w:rFonts w:ascii="Cambria Math" w:hAnsi="Cambria Math" w:cs="Times New Roman"/>
                    <w:sz w:val="22"/>
                    <w:szCs w:val="28"/>
                  </w:rPr>
                  <m:t>v</m:t>
                </m:r>
              </m:sup>
            </m:sSubSup>
          </m:e>
        </m:d>
      </m:oMath>
      <w:r w:rsidRPr="0050718D">
        <w:rPr>
          <w:rFonts w:ascii="Times New Roman" w:hAnsi="Times New Roman" w:cs="Times New Roman"/>
        </w:rPr>
        <w:t>)</w:t>
      </w:r>
      <w:r w:rsidRPr="00E870DF">
        <w:rPr>
          <w:rFonts w:ascii="Times New Roman" w:hAnsi="Times New Roman" w:cs="Times New Roman"/>
        </w:rPr>
        <w:t xml:space="preserve"> depending on which number is the highest on a monthly basis. The ratio is a positive value if it is divided by the total buy value, shown in Equation 15. On the other hand, the ratio is a negative value when it is divided by the total sell value, shown in Equation 16.</w:t>
      </w:r>
      <w:r w:rsidR="003B5221">
        <w:rPr>
          <w:rFonts w:ascii="Times New Roman" w:hAnsi="Times New Roman" w:cs="Times New Roman"/>
          <w:lang w:val="en-US"/>
        </w:rPr>
        <w:t xml:space="preserve"> </w:t>
      </w:r>
      <m:oMath>
        <m:r>
          <w:rPr>
            <w:rFonts w:ascii="Cambria Math" w:hAnsi="Cambria Math" w:cs="Times New Roman"/>
            <w:lang w:val="en-US"/>
          </w:rPr>
          <m:t>v</m:t>
        </m:r>
      </m:oMath>
      <w:r w:rsidR="003B5221">
        <w:rPr>
          <w:rFonts w:ascii="Times New Roman" w:eastAsiaTheme="minorEastAsia" w:hAnsi="Times New Roman" w:cs="Times New Roman"/>
          <w:lang w:val="en-US"/>
        </w:rPr>
        <w:t xml:space="preserve"> is type of investor.</w:t>
      </w:r>
    </w:p>
    <w:p w14:paraId="0FB9F19C" w14:textId="06DC3AFC" w:rsidR="00F756ED" w:rsidRPr="0050718D" w:rsidRDefault="00492167" w:rsidP="00F756ED">
      <w:pPr>
        <w:spacing w:afterLines="50" w:after="120"/>
        <w:jc w:val="both"/>
        <w:rPr>
          <w:rFonts w:ascii="Times New Roman" w:hAnsi="Times New Roman" w:cs="Times New Roman"/>
        </w:rPr>
      </w:pPr>
      <m:oMathPara>
        <m:oMathParaPr>
          <m:jc m:val="left"/>
        </m:oMathParaPr>
        <m:oMath>
          <m:sSubSup>
            <m:sSubSupPr>
              <m:ctrlPr>
                <w:ins w:id="173" w:author="SiiENG TC" w:date="2021-11-04T03:02:00Z">
                  <w:rPr>
                    <w:rFonts w:ascii="Cambria Math" w:hAnsi="Cambria Math" w:cs="Times New Roman"/>
                    <w:i/>
                  </w:rPr>
                </w:ins>
              </m:ctrlPr>
            </m:sSubSupPr>
            <m:e>
              <m:r>
                <w:rPr>
                  <w:rFonts w:ascii="Cambria Math" w:hAnsi="Cambria Math" w:cs="Times New Roman"/>
                </w:rPr>
                <m:t>NTVR</m:t>
              </m:r>
            </m:e>
            <m:sub>
              <m:r>
                <w:rPr>
                  <w:rFonts w:ascii="Cambria Math" w:hAnsi="Cambria Math" w:cs="Times New Roman"/>
                </w:rPr>
                <m:t>t</m:t>
              </m:r>
            </m:sub>
            <m:sup>
              <m:r>
                <w:rPr>
                  <w:rFonts w:ascii="Cambria Math" w:hAnsi="Cambria Math" w:cs="Times New Roman"/>
                </w:rPr>
                <m:t>v</m:t>
              </m:r>
            </m:sup>
          </m:sSubSup>
          <m:r>
            <w:rPr>
              <w:rFonts w:ascii="Cambria Math" w:hAnsi="Cambria Math" w:cs="Times New Roman"/>
            </w:rPr>
            <m:t>=</m:t>
          </m:r>
          <m:d>
            <m:dPr>
              <m:ctrlPr>
                <w:ins w:id="174" w:author="SiiENG TC" w:date="2021-11-04T03:02:00Z">
                  <w:rPr>
                    <w:rFonts w:ascii="Cambria Math" w:hAnsi="Cambria Math" w:cs="Times New Roman"/>
                    <w:i/>
                  </w:rPr>
                </w:ins>
              </m:ctrlPr>
            </m:dPr>
            <m:e>
              <m:f>
                <m:fPr>
                  <m:ctrlPr>
                    <w:ins w:id="175" w:author="SiiENG TC" w:date="2021-11-04T03:02:00Z">
                      <w:rPr>
                        <w:rFonts w:ascii="Cambria Math" w:hAnsi="Cambria Math" w:cs="Times New Roman"/>
                        <w:i/>
                      </w:rPr>
                    </w:ins>
                  </m:ctrlPr>
                </m:fPr>
                <m:num>
                  <m:sSubSup>
                    <m:sSubSupPr>
                      <m:ctrlPr>
                        <w:ins w:id="176" w:author="SiiENG TC" w:date="2021-11-04T03:02:00Z">
                          <w:rPr>
                            <w:rFonts w:ascii="Cambria Math" w:hAnsi="Cambria Math" w:cs="Times New Roman"/>
                            <w:i/>
                          </w:rPr>
                        </w:ins>
                      </m:ctrlPr>
                    </m:sSubSupPr>
                    <m:e>
                      <m:r>
                        <w:rPr>
                          <w:rFonts w:ascii="Cambria Math" w:hAnsi="Cambria Math" w:cs="Times New Roman"/>
                        </w:rPr>
                        <m:t>NTV</m:t>
                      </m:r>
                    </m:e>
                    <m:sub>
                      <m:r>
                        <w:rPr>
                          <w:rFonts w:ascii="Cambria Math" w:hAnsi="Cambria Math" w:cs="Times New Roman"/>
                        </w:rPr>
                        <m:t>t</m:t>
                      </m:r>
                    </m:sub>
                    <m:sup>
                      <m:r>
                        <w:rPr>
                          <w:rFonts w:ascii="Cambria Math" w:hAnsi="Cambria Math" w:cs="Times New Roman"/>
                        </w:rPr>
                        <m:t>v</m:t>
                      </m:r>
                    </m:sup>
                  </m:sSubSup>
                </m:num>
                <m:den>
                  <m:d>
                    <m:dPr>
                      <m:begChr m:val="|"/>
                      <m:endChr m:val="|"/>
                      <m:ctrlPr>
                        <w:rPr>
                          <w:rFonts w:ascii="Cambria Math" w:hAnsi="Cambria Math" w:cs="Times New Roman"/>
                          <w:i/>
                        </w:rPr>
                      </m:ctrlPr>
                    </m:dPr>
                    <m:e>
                      <m:sSubSup>
                        <m:sSubSupPr>
                          <m:ctrlPr>
                            <w:ins w:id="177" w:author="SiiENG TC" w:date="2021-11-04T03:02:00Z">
                              <w:rPr>
                                <w:rFonts w:ascii="Cambria Math" w:hAnsi="Cambria Math" w:cs="Times New Roman"/>
                                <w:i/>
                              </w:rPr>
                            </w:ins>
                          </m:ctrlPr>
                        </m:sSubSupPr>
                        <m:e>
                          <m:r>
                            <w:rPr>
                              <w:rFonts w:ascii="Cambria Math" w:hAnsi="Cambria Math" w:cs="Times New Roman"/>
                            </w:rPr>
                            <m:t>TBV</m:t>
                          </m:r>
                        </m:e>
                        <m:sub>
                          <m:r>
                            <w:rPr>
                              <w:rFonts w:ascii="Cambria Math" w:hAnsi="Cambria Math" w:cs="Times New Roman"/>
                            </w:rPr>
                            <m:t>t</m:t>
                          </m:r>
                        </m:sub>
                        <m:sup>
                          <m:r>
                            <w:rPr>
                              <w:rFonts w:ascii="Cambria Math" w:hAnsi="Cambria Math" w:cs="Times New Roman"/>
                            </w:rPr>
                            <m:t>I</m:t>
                          </m:r>
                        </m:sup>
                      </m:sSubSup>
                    </m:e>
                  </m:d>
                </m:den>
              </m:f>
            </m:e>
          </m:d>
          <m:r>
            <w:rPr>
              <w:rFonts w:ascii="Cambria Math" w:hAnsi="Cambria Math" w:cs="Times New Roman"/>
            </w:rPr>
            <m:t xml:space="preserve">                                                                                                                          (15)</m:t>
          </m:r>
        </m:oMath>
      </m:oMathPara>
    </w:p>
    <w:p w14:paraId="58E25382" w14:textId="4754FB95" w:rsidR="00F756ED" w:rsidRPr="00F756ED" w:rsidRDefault="00F756ED" w:rsidP="00F756ED">
      <w:pPr>
        <w:spacing w:afterLines="100" w:after="240"/>
        <w:jc w:val="both"/>
        <w:rPr>
          <w:rFonts w:ascii="Times New Roman" w:hAnsi="Times New Roman" w:cs="Times New Roman"/>
        </w:rPr>
      </w:pPr>
      <m:oMathPara>
        <m:oMathParaPr>
          <m:jc m:val="left"/>
        </m:oMathParaPr>
        <m:oMath>
          <m:r>
            <w:rPr>
              <w:rFonts w:ascii="Cambria Math" w:hAnsi="Cambria Math" w:cs="Times New Roman"/>
            </w:rPr>
            <m:t>-</m:t>
          </m:r>
          <m:sSubSup>
            <m:sSubSupPr>
              <m:ctrlPr>
                <w:ins w:id="178" w:author="SiiENG TC" w:date="2021-11-04T03:02:00Z">
                  <w:rPr>
                    <w:rFonts w:ascii="Cambria Math" w:hAnsi="Cambria Math" w:cs="Times New Roman"/>
                    <w:i/>
                  </w:rPr>
                </w:ins>
              </m:ctrlPr>
            </m:sSubSupPr>
            <m:e>
              <m:r>
                <w:rPr>
                  <w:rFonts w:ascii="Cambria Math" w:hAnsi="Cambria Math" w:cs="Times New Roman"/>
                </w:rPr>
                <m:t>NTVR</m:t>
              </m:r>
            </m:e>
            <m:sub>
              <m:r>
                <w:rPr>
                  <w:rFonts w:ascii="Cambria Math" w:hAnsi="Cambria Math" w:cs="Times New Roman"/>
                </w:rPr>
                <m:t>t</m:t>
              </m:r>
            </m:sub>
            <m:sup>
              <m:r>
                <w:rPr>
                  <w:rFonts w:ascii="Cambria Math" w:hAnsi="Cambria Math" w:cs="Times New Roman"/>
                </w:rPr>
                <m:t>v</m:t>
              </m:r>
            </m:sup>
          </m:sSubSup>
          <m:r>
            <w:rPr>
              <w:rFonts w:ascii="Cambria Math" w:hAnsi="Cambria Math" w:cs="Times New Roman"/>
            </w:rPr>
            <m:t>=-</m:t>
          </m:r>
          <m:d>
            <m:dPr>
              <m:ctrlPr>
                <w:ins w:id="179" w:author="SiiENG TC" w:date="2021-11-04T03:02:00Z">
                  <w:rPr>
                    <w:rFonts w:ascii="Cambria Math" w:hAnsi="Cambria Math" w:cs="Times New Roman"/>
                    <w:i/>
                  </w:rPr>
                </w:ins>
              </m:ctrlPr>
            </m:dPr>
            <m:e>
              <m:f>
                <m:fPr>
                  <m:ctrlPr>
                    <w:ins w:id="180" w:author="SiiENG TC" w:date="2021-11-04T03:02:00Z">
                      <w:rPr>
                        <w:rFonts w:ascii="Cambria Math" w:hAnsi="Cambria Math" w:cs="Times New Roman"/>
                        <w:i/>
                      </w:rPr>
                    </w:ins>
                  </m:ctrlPr>
                </m:fPr>
                <m:num>
                  <m:sSubSup>
                    <m:sSubSupPr>
                      <m:ctrlPr>
                        <w:ins w:id="181" w:author="SiiENG TC" w:date="2021-11-04T03:02:00Z">
                          <w:rPr>
                            <w:rFonts w:ascii="Cambria Math" w:hAnsi="Cambria Math" w:cs="Times New Roman"/>
                            <w:i/>
                          </w:rPr>
                        </w:ins>
                      </m:ctrlPr>
                    </m:sSubSupPr>
                    <m:e>
                      <m:r>
                        <w:rPr>
                          <w:rFonts w:ascii="Cambria Math" w:hAnsi="Cambria Math" w:cs="Times New Roman"/>
                        </w:rPr>
                        <m:t>NTV</m:t>
                      </m:r>
                    </m:e>
                    <m:sub>
                      <m:r>
                        <w:rPr>
                          <w:rFonts w:ascii="Cambria Math" w:hAnsi="Cambria Math" w:cs="Times New Roman"/>
                        </w:rPr>
                        <m:t>t</m:t>
                      </m:r>
                    </m:sub>
                    <m:sup>
                      <m:r>
                        <w:rPr>
                          <w:rFonts w:ascii="Cambria Math" w:hAnsi="Cambria Math" w:cs="Times New Roman"/>
                        </w:rPr>
                        <m:t>v</m:t>
                      </m:r>
                    </m:sup>
                  </m:sSubSup>
                </m:num>
                <m:den>
                  <m:d>
                    <m:dPr>
                      <m:begChr m:val="|"/>
                      <m:endChr m:val="|"/>
                      <m:ctrlPr>
                        <w:rPr>
                          <w:rFonts w:ascii="Cambria Math" w:hAnsi="Cambria Math" w:cs="Times New Roman"/>
                          <w:i/>
                        </w:rPr>
                      </m:ctrlPr>
                    </m:dPr>
                    <m:e>
                      <m:sSubSup>
                        <m:sSubSupPr>
                          <m:ctrlPr>
                            <w:ins w:id="182" w:author="SiiENG TC" w:date="2021-11-04T03:02:00Z">
                              <w:rPr>
                                <w:rFonts w:ascii="Cambria Math" w:hAnsi="Cambria Math" w:cs="Times New Roman"/>
                                <w:i/>
                              </w:rPr>
                            </w:ins>
                          </m:ctrlPr>
                        </m:sSubSupPr>
                        <m:e>
                          <m:r>
                            <w:rPr>
                              <w:rFonts w:ascii="Cambria Math" w:hAnsi="Cambria Math" w:cs="Times New Roman"/>
                            </w:rPr>
                            <m:t>TSV</m:t>
                          </m:r>
                        </m:e>
                        <m:sub>
                          <m:r>
                            <w:rPr>
                              <w:rFonts w:ascii="Cambria Math" w:hAnsi="Cambria Math" w:cs="Times New Roman"/>
                            </w:rPr>
                            <m:t>t</m:t>
                          </m:r>
                        </m:sub>
                        <m:sup>
                          <m:r>
                            <w:rPr>
                              <w:rFonts w:ascii="Cambria Math" w:hAnsi="Cambria Math" w:cs="Times New Roman"/>
                            </w:rPr>
                            <m:t>v</m:t>
                          </m:r>
                        </m:sup>
                      </m:sSubSup>
                    </m:e>
                  </m:d>
                </m:den>
              </m:f>
            </m:e>
          </m:d>
          <m:r>
            <w:rPr>
              <w:rFonts w:ascii="Cambria Math" w:hAnsi="Cambria Math" w:cs="Times New Roman"/>
            </w:rPr>
            <m:t xml:space="preserve">                                                                                                                   (16)</m:t>
          </m:r>
        </m:oMath>
      </m:oMathPara>
    </w:p>
    <w:p w14:paraId="61250BC6" w14:textId="1DC03479" w:rsidR="00F756ED" w:rsidRPr="00F756ED" w:rsidRDefault="00F756ED" w:rsidP="00F756ED">
      <w:pPr>
        <w:pStyle w:val="ListParagraph"/>
        <w:numPr>
          <w:ilvl w:val="2"/>
          <w:numId w:val="3"/>
        </w:numPr>
        <w:spacing w:afterLines="50" w:after="120"/>
        <w:ind w:left="709" w:hanging="709"/>
        <w:contextualSpacing w:val="0"/>
        <w:rPr>
          <w:rFonts w:ascii="Times New Roman" w:hAnsi="Times New Roman" w:cs="Times New Roman"/>
          <w:szCs w:val="22"/>
          <w:lang w:val="en-US"/>
        </w:rPr>
      </w:pPr>
      <w:r>
        <w:rPr>
          <w:rFonts w:ascii="Times New Roman" w:hAnsi="Times New Roman" w:cs="Times New Roman"/>
          <w:szCs w:val="22"/>
          <w:lang w:val="en-US"/>
        </w:rPr>
        <w:t>Institutional demand shock in risky stocks</w:t>
      </w:r>
    </w:p>
    <w:p w14:paraId="7D8F29F5" w14:textId="0E7E9082" w:rsidR="00F756ED" w:rsidRPr="0050718D" w:rsidRDefault="00304C9E" w:rsidP="00F756ED">
      <w:pPr>
        <w:spacing w:afterLines="50" w:after="120"/>
        <w:jc w:val="both"/>
        <w:rPr>
          <w:rFonts w:ascii="Times New Roman" w:hAnsi="Times New Roman" w:cs="Times New Roman"/>
          <w:szCs w:val="22"/>
          <w:lang w:val="en-US"/>
        </w:rPr>
      </w:pPr>
      <w:r w:rsidRPr="00304C9E">
        <w:rPr>
          <w:rFonts w:ascii="Times New Roman" w:eastAsiaTheme="minorEastAsia" w:hAnsi="Times New Roman" w:cs="Times New Roman"/>
          <w:lang w:val="en-US"/>
        </w:rPr>
        <w:t xml:space="preserve">We constructed institutional investors’ demand shock in risky stocks from the information of quarterly fund reports. The factor is calculated in three steps as follows. First, the stock ownership level is constructed by calculating the total number of shares held by a fund in period </w:t>
      </w:r>
      <m:oMath>
        <m:r>
          <w:rPr>
            <w:rFonts w:ascii="Cambria Math" w:hAnsi="Cambria Math" w:cs="Times New Roman"/>
            <w:sz w:val="22"/>
            <w:szCs w:val="21"/>
          </w:rPr>
          <m:t>t</m:t>
        </m:r>
      </m:oMath>
      <w:r w:rsidRPr="00304C9E">
        <w:rPr>
          <w:rFonts w:ascii="Times New Roman" w:eastAsiaTheme="minorEastAsia" w:hAnsi="Times New Roman" w:cs="Times New Roman"/>
          <w:lang w:val="en-US"/>
        </w:rPr>
        <w:t xml:space="preserve"> divided by the total shares outstanding in period </w:t>
      </w:r>
      <m:oMath>
        <m:r>
          <w:rPr>
            <w:rFonts w:ascii="Cambria Math" w:hAnsi="Cambria Math" w:cs="Times New Roman"/>
            <w:sz w:val="22"/>
            <w:szCs w:val="21"/>
          </w:rPr>
          <m:t>t</m:t>
        </m:r>
      </m:oMath>
      <w:r w:rsidRPr="00304C9E">
        <w:rPr>
          <w:rFonts w:ascii="Times New Roman" w:eastAsiaTheme="minorEastAsia" w:hAnsi="Times New Roman" w:cs="Times New Roman"/>
          <w:lang w:val="en-US"/>
        </w:rPr>
        <w:t xml:space="preserve">, shown in equation 17. </w:t>
      </w:r>
      <m:oMath>
        <m:sSubSup>
          <m:sSubSupPr>
            <m:ctrlPr>
              <w:ins w:id="183" w:author="SiiENG TC" w:date="2021-11-04T03:02:00Z">
                <w:rPr>
                  <w:rFonts w:ascii="Cambria Math" w:hAnsi="Cambria Math" w:cs="Times New Roman"/>
                  <w:i/>
                  <w:sz w:val="18"/>
                  <w:szCs w:val="16"/>
                </w:rPr>
              </w:ins>
            </m:ctrlPr>
          </m:sSubSupPr>
          <m:e>
            <m:r>
              <w:rPr>
                <w:rFonts w:ascii="Cambria Math" w:hAnsi="Cambria Math" w:cs="Times New Roman"/>
                <w:sz w:val="18"/>
                <w:szCs w:val="16"/>
              </w:rPr>
              <m:t>OWNER</m:t>
            </m:r>
          </m:e>
          <m:sub>
            <m:r>
              <w:rPr>
                <w:rFonts w:ascii="Cambria Math" w:hAnsi="Cambria Math" w:cs="Times New Roman"/>
                <w:sz w:val="18"/>
                <w:szCs w:val="16"/>
              </w:rPr>
              <m:t>i,t</m:t>
            </m:r>
          </m:sub>
          <m:sup>
            <m:r>
              <w:rPr>
                <w:rFonts w:ascii="Cambria Math" w:hAnsi="Cambria Math" w:cs="Times New Roman"/>
                <w:sz w:val="18"/>
                <w:szCs w:val="16"/>
              </w:rPr>
              <m:t>f</m:t>
            </m:r>
          </m:sup>
        </m:sSubSup>
      </m:oMath>
      <w:r>
        <w:rPr>
          <w:rFonts w:ascii="Times New Roman" w:eastAsiaTheme="minorEastAsia" w:hAnsi="Times New Roman" w:cs="Times New Roman"/>
          <w:sz w:val="18"/>
          <w:szCs w:val="16"/>
          <w:lang w:val="en-US"/>
        </w:rPr>
        <w:t xml:space="preserve"> </w:t>
      </w:r>
      <w:r w:rsidRPr="00304C9E">
        <w:rPr>
          <w:rFonts w:ascii="Times New Roman" w:eastAsiaTheme="minorEastAsia" w:hAnsi="Times New Roman" w:cs="Times New Roman"/>
          <w:lang w:val="en-US"/>
        </w:rPr>
        <w:t xml:space="preserve">is ownership level (%) of stock </w:t>
      </w:r>
      <m:oMath>
        <m:r>
          <w:rPr>
            <w:rFonts w:ascii="Cambria Math" w:eastAsiaTheme="minorEastAsia" w:hAnsi="Cambria Math" w:cs="Times New Roman"/>
            <w:sz w:val="22"/>
            <w:szCs w:val="22"/>
          </w:rPr>
          <m:t>i</m:t>
        </m:r>
      </m:oMath>
      <w:r w:rsidRPr="00304C9E">
        <w:rPr>
          <w:rFonts w:ascii="Times New Roman" w:eastAsiaTheme="minorEastAsia" w:hAnsi="Times New Roman" w:cs="Times New Roman"/>
          <w:lang w:val="en-US"/>
        </w:rPr>
        <w:t xml:space="preserve"> in period </w:t>
      </w:r>
      <m:oMath>
        <m:r>
          <w:rPr>
            <w:rFonts w:ascii="Cambria Math" w:eastAsiaTheme="minorEastAsia" w:hAnsi="Cambria Math" w:cs="Times New Roman"/>
            <w:sz w:val="22"/>
            <w:szCs w:val="22"/>
          </w:rPr>
          <m:t>t</m:t>
        </m:r>
      </m:oMath>
      <w:r w:rsidRPr="00304C9E">
        <w:rPr>
          <w:rFonts w:ascii="Times New Roman" w:eastAsiaTheme="minorEastAsia" w:hAnsi="Times New Roman" w:cs="Times New Roman"/>
          <w:lang w:val="en-US"/>
        </w:rPr>
        <w:t xml:space="preserve"> of fund </w:t>
      </w:r>
      <m:oMath>
        <m:r>
          <w:rPr>
            <w:rFonts w:ascii="Cambria Math" w:eastAsiaTheme="minorEastAsia" w:hAnsi="Cambria Math" w:cs="Times New Roman"/>
            <w:sz w:val="22"/>
            <w:szCs w:val="22"/>
          </w:rPr>
          <m:t>f</m:t>
        </m:r>
      </m:oMath>
      <w:r w:rsidRPr="00304C9E">
        <w:rPr>
          <w:rFonts w:ascii="Times New Roman" w:eastAsiaTheme="minorEastAsia" w:hAnsi="Times New Roman" w:cs="Times New Roman"/>
          <w:lang w:val="en-US"/>
        </w:rPr>
        <w:t xml:space="preserve">. </w:t>
      </w:r>
      <m:oMath>
        <m:sSubSup>
          <m:sSubSupPr>
            <m:ctrlPr>
              <w:ins w:id="184" w:author="SiiENG TC" w:date="2021-11-04T03:02:00Z">
                <w:rPr>
                  <w:rFonts w:ascii="Cambria Math" w:eastAsiaTheme="minorEastAsia" w:hAnsi="Cambria Math" w:cs="Times New Roman"/>
                  <w:i/>
                  <w:sz w:val="20"/>
                  <w:szCs w:val="20"/>
                </w:rPr>
              </w:ins>
            </m:ctrlPr>
          </m:sSubSupPr>
          <m:e>
            <m:r>
              <w:rPr>
                <w:rFonts w:ascii="Cambria Math" w:eastAsiaTheme="minorEastAsia" w:hAnsi="Cambria Math" w:cs="Times New Roman"/>
                <w:sz w:val="20"/>
                <w:szCs w:val="20"/>
              </w:rPr>
              <m:t>NSH</m:t>
            </m:r>
          </m:e>
          <m:sub>
            <m:r>
              <w:rPr>
                <w:rFonts w:ascii="Cambria Math" w:eastAsiaTheme="minorEastAsia" w:hAnsi="Cambria Math" w:cs="Times New Roman"/>
                <w:sz w:val="20"/>
                <w:szCs w:val="20"/>
              </w:rPr>
              <m:t>i,t</m:t>
            </m:r>
          </m:sub>
          <m:sup>
            <m:r>
              <w:rPr>
                <w:rFonts w:ascii="Cambria Math" w:eastAsiaTheme="minorEastAsia" w:hAnsi="Cambria Math" w:cs="Times New Roman"/>
                <w:sz w:val="20"/>
                <w:szCs w:val="20"/>
              </w:rPr>
              <m:t>f</m:t>
            </m:r>
          </m:sup>
        </m:sSubSup>
      </m:oMath>
      <w:r>
        <w:rPr>
          <w:rFonts w:ascii="Times New Roman" w:eastAsiaTheme="minorEastAsia" w:hAnsi="Times New Roman" w:cs="Times New Roman"/>
          <w:sz w:val="20"/>
          <w:szCs w:val="20"/>
          <w:lang w:val="en-US"/>
        </w:rPr>
        <w:t xml:space="preserve"> </w:t>
      </w:r>
      <w:r w:rsidRPr="00304C9E">
        <w:rPr>
          <w:rFonts w:ascii="Times New Roman" w:eastAsiaTheme="minorEastAsia" w:hAnsi="Times New Roman" w:cs="Times New Roman"/>
          <w:lang w:val="en-US"/>
        </w:rPr>
        <w:t xml:space="preserve">is number of shares holding of stock </w:t>
      </w:r>
      <m:oMath>
        <m:r>
          <w:rPr>
            <w:rFonts w:ascii="Cambria Math" w:eastAsiaTheme="minorEastAsia" w:hAnsi="Cambria Math" w:cs="Times New Roman"/>
            <w:sz w:val="22"/>
            <w:szCs w:val="22"/>
          </w:rPr>
          <m:t>i</m:t>
        </m:r>
      </m:oMath>
      <w:r w:rsidRPr="00304C9E">
        <w:rPr>
          <w:rFonts w:ascii="Times New Roman" w:eastAsiaTheme="minorEastAsia" w:hAnsi="Times New Roman" w:cs="Times New Roman"/>
          <w:lang w:val="en-US"/>
        </w:rPr>
        <w:t xml:space="preserve"> in period </w:t>
      </w:r>
      <m:oMath>
        <m:r>
          <w:rPr>
            <w:rFonts w:ascii="Cambria Math" w:eastAsiaTheme="minorEastAsia" w:hAnsi="Cambria Math" w:cs="Times New Roman"/>
          </w:rPr>
          <m:t>t</m:t>
        </m:r>
      </m:oMath>
      <w:r w:rsidRPr="00304C9E">
        <w:rPr>
          <w:rFonts w:ascii="Times New Roman" w:eastAsiaTheme="minorEastAsia" w:hAnsi="Times New Roman" w:cs="Times New Roman"/>
          <w:lang w:val="en-US"/>
        </w:rPr>
        <w:t xml:space="preserve"> by fund </w:t>
      </w:r>
      <m:oMath>
        <m:r>
          <w:rPr>
            <w:rFonts w:ascii="Cambria Math" w:eastAsiaTheme="minorEastAsia" w:hAnsi="Cambria Math" w:cs="Times New Roman"/>
            <w:sz w:val="22"/>
            <w:szCs w:val="22"/>
          </w:rPr>
          <m:t>f</m:t>
        </m:r>
      </m:oMath>
      <w:r w:rsidRPr="00304C9E">
        <w:rPr>
          <w:rFonts w:ascii="Times New Roman" w:eastAsiaTheme="minorEastAsia" w:hAnsi="Times New Roman" w:cs="Times New Roman"/>
          <w:lang w:val="en-US"/>
        </w:rPr>
        <w:t xml:space="preserve">. </w:t>
      </w:r>
      <m:oMath>
        <m:sSub>
          <m:sSubPr>
            <m:ctrlPr>
              <w:ins w:id="185" w:author="SiiENG TC" w:date="2021-11-04T03:02:00Z">
                <w:rPr>
                  <w:rFonts w:ascii="Cambria Math" w:eastAsiaTheme="minorEastAsia" w:hAnsi="Cambria Math" w:cs="Times New Roman"/>
                  <w:i/>
                  <w:sz w:val="20"/>
                  <w:szCs w:val="20"/>
                </w:rPr>
              </w:ins>
            </m:ctrlPr>
          </m:sSubPr>
          <m:e>
            <m:r>
              <w:rPr>
                <w:rFonts w:ascii="Cambria Math" w:eastAsiaTheme="minorEastAsia" w:hAnsi="Cambria Math" w:cs="Times New Roman"/>
                <w:sz w:val="20"/>
                <w:szCs w:val="20"/>
              </w:rPr>
              <m:t>SO</m:t>
            </m:r>
          </m:e>
          <m:sub>
            <m:r>
              <w:rPr>
                <w:rFonts w:ascii="Cambria Math" w:eastAsiaTheme="minorEastAsia" w:hAnsi="Cambria Math" w:cs="Times New Roman"/>
                <w:sz w:val="20"/>
                <w:szCs w:val="20"/>
              </w:rPr>
              <m:t>i,t</m:t>
            </m:r>
          </m:sub>
        </m:sSub>
      </m:oMath>
      <w:r w:rsidRPr="00304C9E">
        <w:rPr>
          <w:rFonts w:ascii="Times New Roman" w:eastAsiaTheme="minorEastAsia" w:hAnsi="Times New Roman" w:cs="Times New Roman"/>
          <w:lang w:val="en-US"/>
        </w:rPr>
        <w:t xml:space="preserve"> is the number of shares outstanding of stock </w:t>
      </w:r>
      <m:oMath>
        <m:r>
          <w:rPr>
            <w:rFonts w:ascii="Cambria Math" w:eastAsiaTheme="minorEastAsia" w:hAnsi="Cambria Math" w:cs="Times New Roman"/>
            <w:sz w:val="22"/>
            <w:szCs w:val="22"/>
          </w:rPr>
          <m:t>i</m:t>
        </m:r>
      </m:oMath>
      <w:r w:rsidRPr="00304C9E">
        <w:rPr>
          <w:rFonts w:ascii="Times New Roman" w:eastAsiaTheme="minorEastAsia" w:hAnsi="Times New Roman" w:cs="Times New Roman"/>
          <w:lang w:val="en-US"/>
        </w:rPr>
        <w:t xml:space="preserve"> in period </w:t>
      </w:r>
      <m:oMath>
        <m:r>
          <w:rPr>
            <w:rFonts w:ascii="Cambria Math" w:eastAsiaTheme="minorEastAsia" w:hAnsi="Cambria Math" w:cs="Times New Roman"/>
            <w:sz w:val="22"/>
            <w:szCs w:val="22"/>
          </w:rPr>
          <m:t>t</m:t>
        </m:r>
      </m:oMath>
      <w:r w:rsidRPr="00304C9E">
        <w:rPr>
          <w:rFonts w:ascii="Times New Roman" w:eastAsiaTheme="minorEastAsia" w:hAnsi="Times New Roman" w:cs="Times New Roman"/>
          <w:lang w:val="en-US"/>
        </w:rPr>
        <w:t>.</w:t>
      </w:r>
      <w:r w:rsidR="00F756ED">
        <w:rPr>
          <w:rFonts w:ascii="Times New Roman" w:eastAsiaTheme="minorEastAsia" w:hAnsi="Times New Roman" w:cs="Times New Roman"/>
          <w:lang w:val="en-US"/>
        </w:rPr>
        <w:t xml:space="preserve"> </w:t>
      </w:r>
    </w:p>
    <w:p w14:paraId="7849A27F" w14:textId="58A7CE33" w:rsidR="00F756ED" w:rsidRPr="0016790B" w:rsidRDefault="00492167" w:rsidP="00F756ED">
      <w:pPr>
        <w:spacing w:afterLines="100" w:after="240"/>
        <w:rPr>
          <w:rFonts w:ascii="Times New Roman" w:eastAsiaTheme="minorEastAsia" w:hAnsi="Times New Roman" w:cs="Times New Roman"/>
          <w:i/>
          <w:szCs w:val="24"/>
        </w:rPr>
      </w:pPr>
      <m:oMathPara>
        <m:oMath>
          <m:sSubSup>
            <m:sSubSupPr>
              <m:ctrlPr>
                <w:ins w:id="186" w:author="SiiENG TC" w:date="2021-11-04T03:02:00Z">
                  <w:rPr>
                    <w:rFonts w:ascii="Cambria Math" w:hAnsi="Cambria Math" w:cs="Times New Roman"/>
                    <w:iCs/>
                    <w:szCs w:val="24"/>
                  </w:rPr>
                </w:ins>
              </m:ctrlPr>
            </m:sSubSupPr>
            <m:e>
              <m:r>
                <w:rPr>
                  <w:rFonts w:ascii="Cambria Math" w:hAnsi="Cambria Math" w:cs="Cambria Math" w:hint="cs"/>
                  <w:szCs w:val="24"/>
                  <w:cs/>
                </w:rPr>
                <m:t>OWNER</m:t>
              </m:r>
            </m:e>
            <m:sub>
              <m:r>
                <w:rPr>
                  <w:rFonts w:ascii="Cambria Math" w:hAnsi="Cambria Math" w:cs="Cambria Math" w:hint="cs"/>
                  <w:szCs w:val="24"/>
                  <w:cs/>
                </w:rPr>
                <m:t>i</m:t>
              </m:r>
              <m:r>
                <w:rPr>
                  <w:rFonts w:ascii="Cambria Math" w:hAnsi="Cambria Math" w:cs="Times New Roman"/>
                  <w:szCs w:val="24"/>
                </w:rPr>
                <m:t>,</m:t>
              </m:r>
              <m:r>
                <w:rPr>
                  <w:rFonts w:ascii="Cambria Math" w:hAnsi="Cambria Math" w:cs="Cambria Math" w:hint="cs"/>
                  <w:szCs w:val="24"/>
                  <w:cs/>
                </w:rPr>
                <m:t>t</m:t>
              </m:r>
            </m:sub>
            <m:sup>
              <m:r>
                <w:rPr>
                  <w:rFonts w:ascii="Cambria Math" w:hAnsi="Cambria Math" w:cs="Cambria Math" w:hint="cs"/>
                  <w:szCs w:val="24"/>
                  <w:cs/>
                </w:rPr>
                <m:t>f</m:t>
              </m:r>
            </m:sup>
          </m:sSubSup>
          <m:r>
            <m:rPr>
              <m:sty m:val="p"/>
            </m:rPr>
            <w:rPr>
              <w:rFonts w:ascii="Cambria Math" w:hAnsi="Cambria Math" w:cs="Times New Roman"/>
              <w:szCs w:val="24"/>
              <w:cs/>
            </w:rPr>
            <m:t>=</m:t>
          </m:r>
          <m:f>
            <m:fPr>
              <m:ctrlPr>
                <w:ins w:id="187" w:author="SiiENG TC" w:date="2021-11-04T03:02:00Z">
                  <w:rPr>
                    <w:rFonts w:ascii="Cambria Math" w:hAnsi="Cambria Math" w:cs="Times New Roman"/>
                    <w:iCs/>
                    <w:szCs w:val="24"/>
                  </w:rPr>
                </w:ins>
              </m:ctrlPr>
            </m:fPr>
            <m:num>
              <m:sSubSup>
                <m:sSubSupPr>
                  <m:ctrlPr>
                    <w:ins w:id="188" w:author="SiiENG TC" w:date="2021-11-04T03:02:00Z">
                      <w:rPr>
                        <w:rFonts w:ascii="Cambria Math" w:hAnsi="Cambria Math" w:cs="Times New Roman"/>
                        <w:i/>
                        <w:iCs/>
                        <w:szCs w:val="24"/>
                      </w:rPr>
                    </w:ins>
                  </m:ctrlPr>
                </m:sSubSupPr>
                <m:e>
                  <m:r>
                    <w:rPr>
                      <w:rFonts w:ascii="Cambria Math" w:hAnsi="Cambria Math" w:cs="Cambria Math" w:hint="cs"/>
                      <w:szCs w:val="24"/>
                      <w:cs/>
                    </w:rPr>
                    <m:t>NSH</m:t>
                  </m:r>
                </m:e>
                <m:sub>
                  <m:r>
                    <w:rPr>
                      <w:rFonts w:ascii="Cambria Math" w:hAnsi="Cambria Math" w:cs="Cambria Math" w:hint="cs"/>
                      <w:szCs w:val="24"/>
                      <w:cs/>
                    </w:rPr>
                    <m:t>i</m:t>
                  </m:r>
                  <m:r>
                    <w:rPr>
                      <w:rFonts w:ascii="Cambria Math" w:hAnsi="Cambria Math" w:cs="Times New Roman"/>
                      <w:szCs w:val="24"/>
                    </w:rPr>
                    <m:t>,</m:t>
                  </m:r>
                  <m:r>
                    <w:rPr>
                      <w:rFonts w:ascii="Cambria Math" w:hAnsi="Cambria Math" w:cs="Cambria Math" w:hint="cs"/>
                      <w:szCs w:val="24"/>
                      <w:cs/>
                    </w:rPr>
                    <m:t>t</m:t>
                  </m:r>
                </m:sub>
                <m:sup>
                  <m:r>
                    <w:rPr>
                      <w:rFonts w:ascii="Cambria Math" w:hAnsi="Cambria Math" w:cs="Cambria Math" w:hint="cs"/>
                      <w:szCs w:val="24"/>
                      <w:cs/>
                    </w:rPr>
                    <m:t>f</m:t>
                  </m:r>
                </m:sup>
              </m:sSubSup>
            </m:num>
            <m:den>
              <m:sSub>
                <m:sSubPr>
                  <m:ctrlPr>
                    <w:ins w:id="189" w:author="SiiENG TC" w:date="2021-11-04T03:02:00Z">
                      <w:rPr>
                        <w:rFonts w:ascii="Cambria Math" w:hAnsi="Cambria Math" w:cs="Times New Roman"/>
                        <w:i/>
                        <w:iCs/>
                        <w:szCs w:val="24"/>
                      </w:rPr>
                    </w:ins>
                  </m:ctrlPr>
                </m:sSubPr>
                <m:e>
                  <m:r>
                    <w:rPr>
                      <w:rFonts w:ascii="Cambria Math" w:hAnsi="Cambria Math" w:cs="Cambria Math" w:hint="cs"/>
                      <w:szCs w:val="24"/>
                      <w:cs/>
                    </w:rPr>
                    <m:t>SO</m:t>
                  </m:r>
                </m:e>
                <m:sub>
                  <m:r>
                    <w:rPr>
                      <w:rFonts w:ascii="Cambria Math" w:hAnsi="Cambria Math" w:cs="Cambria Math" w:hint="cs"/>
                      <w:szCs w:val="24"/>
                      <w:cs/>
                    </w:rPr>
                    <m:t>i</m:t>
                  </m:r>
                  <m:r>
                    <w:rPr>
                      <w:rFonts w:ascii="Cambria Math" w:hAnsi="Cambria Math" w:cs="Times New Roman"/>
                      <w:szCs w:val="24"/>
                    </w:rPr>
                    <m:t>,</m:t>
                  </m:r>
                  <m:r>
                    <w:rPr>
                      <w:rFonts w:ascii="Cambria Math" w:hAnsi="Cambria Math" w:cs="Cambria Math" w:hint="cs"/>
                      <w:szCs w:val="24"/>
                      <w:cs/>
                    </w:rPr>
                    <m:t>t</m:t>
                  </m:r>
                </m:sub>
              </m:sSub>
            </m:den>
          </m:f>
          <m:r>
            <m:rPr>
              <m:sty m:val="p"/>
            </m:rPr>
            <w:rPr>
              <w:rFonts w:ascii="Cambria Math" w:hAnsi="Cambria Math" w:cs="Times New Roman"/>
              <w:szCs w:val="24"/>
              <w:cs/>
            </w:rPr>
            <m:t xml:space="preserve">                  </m:t>
          </m:r>
          <m:r>
            <m:rPr>
              <m:sty m:val="p"/>
            </m:rPr>
            <w:rPr>
              <w:rFonts w:ascii="Cambria Math" w:hAnsi="Cambria Math" w:cs="Times New Roman"/>
              <w:szCs w:val="24"/>
            </w:rPr>
            <m:t xml:space="preserve"> </m:t>
          </m:r>
          <m:r>
            <m:rPr>
              <m:sty m:val="p"/>
            </m:rPr>
            <w:rPr>
              <w:rFonts w:ascii="Cambria Math" w:hAnsi="Cambria Math" w:cs="Times New Roman"/>
              <w:szCs w:val="24"/>
              <w:cs/>
            </w:rPr>
            <m:t xml:space="preserve">                                                                   </m:t>
          </m:r>
          <m:r>
            <m:rPr>
              <m:sty m:val="p"/>
            </m:rPr>
            <w:rPr>
              <w:rFonts w:ascii="Cambria Math" w:hAnsi="Cambria Math" w:cs="Times New Roman"/>
              <w:szCs w:val="24"/>
            </w:rPr>
            <m:t xml:space="preserve">                                    </m:t>
          </m:r>
          <m:r>
            <m:rPr>
              <m:sty m:val="p"/>
            </m:rPr>
            <w:rPr>
              <w:rFonts w:ascii="Cambria Math" w:hAnsi="Cambria Math" w:cs="Times New Roman"/>
              <w:szCs w:val="24"/>
              <w:cs/>
            </w:rPr>
            <m:t>(</m:t>
          </m:r>
          <m:r>
            <m:rPr>
              <m:sty m:val="p"/>
            </m:rPr>
            <w:rPr>
              <w:rFonts w:ascii="Cambria Math" w:hAnsi="Cambria Math" w:cs="Times New Roman"/>
              <w:szCs w:val="24"/>
            </w:rPr>
            <m:t>1</m:t>
          </m:r>
          <m:r>
            <w:rPr>
              <w:rFonts w:ascii="Cambria Math" w:hAnsi="Cambria Math" w:cs="Times New Roman"/>
              <w:szCs w:val="24"/>
            </w:rPr>
            <m:t>7</m:t>
          </m:r>
          <m:r>
            <m:rPr>
              <m:sty m:val="p"/>
            </m:rPr>
            <w:rPr>
              <w:rFonts w:ascii="Cambria Math" w:hAnsi="Cambria Math" w:cs="Times New Roman"/>
              <w:szCs w:val="24"/>
              <w:cs/>
            </w:rPr>
            <m:t>)</m:t>
          </m:r>
        </m:oMath>
      </m:oMathPara>
    </w:p>
    <w:p w14:paraId="3BEBE423" w14:textId="047C7408" w:rsidR="00F756ED" w:rsidRDefault="00F756ED" w:rsidP="00F756ED">
      <w:pPr>
        <w:spacing w:afterLines="50" w:after="120"/>
        <w:ind w:firstLine="567"/>
        <w:jc w:val="both"/>
        <w:rPr>
          <w:rFonts w:ascii="Times New Roman" w:eastAsiaTheme="minorEastAsia" w:hAnsi="Times New Roman" w:cs="Times New Roman"/>
          <w:lang w:val="en-US"/>
        </w:rPr>
      </w:pPr>
      <w:r w:rsidRPr="0050718D">
        <w:rPr>
          <w:rFonts w:ascii="Times New Roman" w:eastAsiaTheme="minorEastAsia" w:hAnsi="Times New Roman" w:cs="Times New Roman"/>
        </w:rPr>
        <w:t xml:space="preserve">The second step is calculating the change in ownership level as shown in Equation </w:t>
      </w:r>
      <w:r>
        <w:rPr>
          <w:rFonts w:ascii="Times New Roman" w:eastAsiaTheme="minorEastAsia" w:hAnsi="Times New Roman" w:cs="Times New Roman"/>
          <w:lang w:val="en-US"/>
        </w:rPr>
        <w:t>18</w:t>
      </w:r>
      <w:r w:rsidRPr="0050718D">
        <w:rPr>
          <w:rFonts w:ascii="Times New Roman" w:eastAsiaTheme="minorEastAsia" w:hAnsi="Times New Roman" w:cs="Times New Roman"/>
        </w:rPr>
        <w:t xml:space="preserve">. </w:t>
      </w:r>
      <m:oMath>
        <m:sSubSup>
          <m:sSubSupPr>
            <m:ctrlPr>
              <w:ins w:id="190" w:author="SiiENG TC" w:date="2021-11-04T03:02:00Z">
                <w:rPr>
                  <w:rFonts w:ascii="Cambria Math" w:eastAsiaTheme="minorEastAsia" w:hAnsi="Cambria Math" w:cs="Times New Roman"/>
                  <w:i/>
                  <w:sz w:val="20"/>
                  <w:szCs w:val="20"/>
                </w:rPr>
              </w:ins>
            </m:ctrlPr>
          </m:sSubSupPr>
          <m:e>
            <m:r>
              <w:rPr>
                <w:rFonts w:ascii="Cambria Math" w:eastAsiaTheme="minorEastAsia" w:hAnsi="Cambria Math" w:cs="Times New Roman"/>
                <w:sz w:val="20"/>
                <w:szCs w:val="20"/>
              </w:rPr>
              <m:t>∆OWNER</m:t>
            </m:r>
          </m:e>
          <m:sub>
            <m:r>
              <w:rPr>
                <w:rFonts w:ascii="Cambria Math" w:eastAsiaTheme="minorEastAsia" w:hAnsi="Cambria Math" w:cs="Times New Roman"/>
                <w:sz w:val="20"/>
                <w:szCs w:val="20"/>
              </w:rPr>
              <m:t>i,t</m:t>
            </m:r>
          </m:sub>
          <m:sup>
            <m:r>
              <w:rPr>
                <w:rFonts w:ascii="Cambria Math" w:eastAsiaTheme="minorEastAsia" w:hAnsi="Cambria Math" w:cs="Times New Roman"/>
                <w:sz w:val="20"/>
                <w:szCs w:val="20"/>
              </w:rPr>
              <m:t>f</m:t>
            </m:r>
          </m:sup>
        </m:sSubSup>
      </m:oMath>
      <w:r w:rsidRPr="0050718D">
        <w:rPr>
          <w:rFonts w:ascii="Times New Roman" w:eastAsiaTheme="minorEastAsia" w:hAnsi="Times New Roman" w:cs="Times New Roman"/>
          <w:sz w:val="20"/>
          <w:szCs w:val="20"/>
        </w:rPr>
        <w:t xml:space="preserve"> </w:t>
      </w:r>
      <w:r w:rsidRPr="0050718D">
        <w:rPr>
          <w:rFonts w:ascii="Times New Roman" w:eastAsiaTheme="minorEastAsia" w:hAnsi="Times New Roman" w:cs="Times New Roman"/>
        </w:rPr>
        <w:t xml:space="preserve">is the change in ownership level in stock </w:t>
      </w:r>
      <m:oMath>
        <m:r>
          <w:rPr>
            <w:rFonts w:ascii="Cambria Math" w:eastAsiaTheme="minorEastAsia" w:hAnsi="Cambria Math" w:cs="Times New Roman"/>
            <w:sz w:val="21"/>
            <w:szCs w:val="21"/>
          </w:rPr>
          <m:t>i</m:t>
        </m:r>
      </m:oMath>
      <w:r w:rsidRPr="0050718D">
        <w:rPr>
          <w:rFonts w:ascii="Times New Roman" w:eastAsiaTheme="minorEastAsia" w:hAnsi="Times New Roman" w:cs="Times New Roman"/>
        </w:rPr>
        <w:t xml:space="preserve"> in period </w:t>
      </w:r>
      <m:oMath>
        <m:r>
          <w:rPr>
            <w:rFonts w:ascii="Cambria Math" w:eastAsiaTheme="minorEastAsia" w:hAnsi="Cambria Math" w:cs="Times New Roman"/>
            <w:sz w:val="21"/>
            <w:szCs w:val="21"/>
          </w:rPr>
          <m:t>t</m:t>
        </m:r>
      </m:oMath>
      <w:r w:rsidRPr="0050718D">
        <w:rPr>
          <w:rFonts w:ascii="Times New Roman" w:eastAsiaTheme="minorEastAsia" w:hAnsi="Times New Roman" w:cs="Times New Roman"/>
        </w:rPr>
        <w:t xml:space="preserve"> of fund </w:t>
      </w:r>
      <m:oMath>
        <m:r>
          <w:rPr>
            <w:rFonts w:ascii="Cambria Math" w:eastAsiaTheme="minorEastAsia" w:hAnsi="Cambria Math" w:cs="Times New Roman"/>
            <w:sz w:val="22"/>
            <w:szCs w:val="22"/>
          </w:rPr>
          <m:t>f</m:t>
        </m:r>
      </m:oMath>
      <w:r w:rsidRPr="0050718D">
        <w:rPr>
          <w:rFonts w:ascii="Times New Roman" w:eastAsiaTheme="minorEastAsia" w:hAnsi="Times New Roman" w:cs="Times New Roman"/>
        </w:rPr>
        <w:t>.</w:t>
      </w:r>
    </w:p>
    <w:p w14:paraId="639BF23F" w14:textId="08E6A0A9" w:rsidR="00F756ED" w:rsidRDefault="00492167" w:rsidP="00F756ED">
      <w:pPr>
        <w:spacing w:afterLines="100" w:after="240"/>
        <w:rPr>
          <w:rFonts w:ascii="Times New Roman" w:eastAsiaTheme="minorEastAsia" w:hAnsi="Times New Roman" w:cs="Times New Roman"/>
        </w:rPr>
      </w:pPr>
      <m:oMathPara>
        <m:oMath>
          <m:sSubSup>
            <m:sSubSupPr>
              <m:ctrlPr>
                <w:ins w:id="191" w:author="SiiENG TC" w:date="2021-11-04T03:02:00Z">
                  <w:rPr>
                    <w:rFonts w:ascii="Cambria Math" w:eastAsiaTheme="minorEastAsia" w:hAnsi="Cambria Math" w:cs="Times New Roman"/>
                    <w:i/>
                  </w:rPr>
                </w:ins>
              </m:ctrlPr>
            </m:sSubSupPr>
            <m:e>
              <m:r>
                <w:rPr>
                  <w:rFonts w:ascii="Cambria Math" w:eastAsiaTheme="minorEastAsia" w:hAnsi="Cambria Math" w:cs="Times New Roman"/>
                </w:rPr>
                <m:t>∆OWNER</m:t>
              </m:r>
            </m:e>
            <m:sub>
              <m:r>
                <w:rPr>
                  <w:rFonts w:ascii="Cambria Math" w:eastAsiaTheme="minorEastAsia" w:hAnsi="Cambria Math" w:cs="Times New Roman"/>
                </w:rPr>
                <m:t>i,t</m:t>
              </m:r>
            </m:sub>
            <m:sup>
              <m:r>
                <w:rPr>
                  <w:rFonts w:ascii="Cambria Math" w:eastAsiaTheme="minorEastAsia" w:hAnsi="Cambria Math" w:cs="Times New Roman"/>
                </w:rPr>
                <m:t>f</m:t>
              </m:r>
            </m:sup>
          </m:sSubSup>
          <m:r>
            <w:rPr>
              <w:rFonts w:ascii="Cambria Math" w:eastAsiaTheme="minorEastAsia" w:hAnsi="Cambria Math" w:cs="Times New Roman"/>
            </w:rPr>
            <m:t>=ln</m:t>
          </m:r>
          <m:d>
            <m:dPr>
              <m:ctrlPr>
                <w:ins w:id="192" w:author="SiiENG TC" w:date="2021-11-04T03:02:00Z">
                  <w:rPr>
                    <w:rFonts w:ascii="Cambria Math" w:eastAsiaTheme="minorEastAsia" w:hAnsi="Cambria Math" w:cs="Times New Roman"/>
                    <w:i/>
                  </w:rPr>
                </w:ins>
              </m:ctrlPr>
            </m:dPr>
            <m:e>
              <m:f>
                <m:fPr>
                  <m:ctrlPr>
                    <w:ins w:id="193" w:author="SiiENG TC" w:date="2021-11-04T03:02:00Z">
                      <w:rPr>
                        <w:rFonts w:ascii="Cambria Math" w:eastAsiaTheme="minorEastAsia" w:hAnsi="Cambria Math" w:cs="Times New Roman"/>
                        <w:i/>
                      </w:rPr>
                    </w:ins>
                  </m:ctrlPr>
                </m:fPr>
                <m:num>
                  <m:sSubSup>
                    <m:sSubSupPr>
                      <m:ctrlPr>
                        <w:ins w:id="194" w:author="SiiENG TC" w:date="2021-11-04T03:02:00Z">
                          <w:rPr>
                            <w:rFonts w:ascii="Cambria Math" w:eastAsiaTheme="minorEastAsia" w:hAnsi="Cambria Math" w:cs="Times New Roman"/>
                            <w:i/>
                          </w:rPr>
                        </w:ins>
                      </m:ctrlPr>
                    </m:sSubSupPr>
                    <m:e>
                      <m:r>
                        <w:rPr>
                          <w:rFonts w:ascii="Cambria Math" w:eastAsiaTheme="minorEastAsia" w:hAnsi="Cambria Math" w:cs="Times New Roman"/>
                        </w:rPr>
                        <m:t>OWNER</m:t>
                      </m:r>
                    </m:e>
                    <m:sub>
                      <m:r>
                        <w:rPr>
                          <w:rFonts w:ascii="Cambria Math" w:eastAsiaTheme="minorEastAsia" w:hAnsi="Cambria Math" w:cs="Times New Roman"/>
                        </w:rPr>
                        <m:t>i,t</m:t>
                      </m:r>
                    </m:sub>
                    <m:sup>
                      <m:r>
                        <w:rPr>
                          <w:rFonts w:ascii="Cambria Math" w:eastAsiaTheme="minorEastAsia" w:hAnsi="Cambria Math" w:cs="Times New Roman"/>
                        </w:rPr>
                        <m:t>f</m:t>
                      </m:r>
                    </m:sup>
                  </m:sSubSup>
                </m:num>
                <m:den>
                  <m:sSubSup>
                    <m:sSubSupPr>
                      <m:ctrlPr>
                        <w:ins w:id="195" w:author="SiiENG TC" w:date="2021-11-04T03:02:00Z">
                          <w:rPr>
                            <w:rFonts w:ascii="Cambria Math" w:eastAsiaTheme="minorEastAsia" w:hAnsi="Cambria Math" w:cs="Times New Roman"/>
                            <w:i/>
                          </w:rPr>
                        </w:ins>
                      </m:ctrlPr>
                    </m:sSubSupPr>
                    <m:e>
                      <m:r>
                        <w:rPr>
                          <w:rFonts w:ascii="Cambria Math" w:eastAsiaTheme="minorEastAsia" w:hAnsi="Cambria Math" w:cs="Times New Roman"/>
                        </w:rPr>
                        <m:t>OWNER</m:t>
                      </m:r>
                    </m:e>
                    <m:sub>
                      <m:r>
                        <w:rPr>
                          <w:rFonts w:ascii="Cambria Math" w:eastAsiaTheme="minorEastAsia" w:hAnsi="Cambria Math" w:cs="Times New Roman"/>
                        </w:rPr>
                        <m:t>i,t-1</m:t>
                      </m:r>
                    </m:sub>
                    <m:sup>
                      <m:r>
                        <w:rPr>
                          <w:rFonts w:ascii="Cambria Math" w:eastAsiaTheme="minorEastAsia" w:hAnsi="Cambria Math" w:cs="Times New Roman"/>
                        </w:rPr>
                        <m:t>f</m:t>
                      </m:r>
                    </m:sup>
                  </m:sSubSup>
                </m:den>
              </m:f>
            </m:e>
          </m:d>
          <m:r>
            <w:rPr>
              <w:rFonts w:ascii="Cambria Math" w:eastAsiaTheme="minorEastAsia" w:hAnsi="Cambria Math" w:cs="Times New Roman"/>
            </w:rPr>
            <m:t xml:space="preserve">                                                                                                 (18)</m:t>
          </m:r>
        </m:oMath>
      </m:oMathPara>
    </w:p>
    <w:p w14:paraId="6A295BE9" w14:textId="5CAB6CC5" w:rsidR="00304C9E" w:rsidRDefault="00F756ED" w:rsidP="00304C9E">
      <w:pPr>
        <w:spacing w:afterLines="50" w:after="120"/>
        <w:ind w:firstLine="567"/>
        <w:jc w:val="both"/>
        <w:rPr>
          <w:rFonts w:ascii="Times New Roman" w:eastAsiaTheme="minorEastAsia" w:hAnsi="Times New Roman" w:cs="Times New Roman"/>
          <w:szCs w:val="32"/>
          <w:lang w:val="en-US"/>
        </w:rPr>
      </w:pPr>
      <w:r w:rsidRPr="0050718D">
        <w:rPr>
          <w:rFonts w:ascii="Times New Roman" w:eastAsiaTheme="minorEastAsia" w:hAnsi="Times New Roman" w:cs="Times New Roman"/>
        </w:rPr>
        <w:t xml:space="preserve">Before going to the last step, we defined the risk profile of a fund as a volatility of 90-day daily return as discussed earlier. All of the stocks held by any fund in the period is ranked by its volatility. We </w:t>
      </w:r>
      <w:r w:rsidR="00A659A5">
        <w:rPr>
          <w:rFonts w:ascii="Times New Roman" w:eastAsiaTheme="minorEastAsia" w:hAnsi="Times New Roman" w:cs="Times New Roman"/>
          <w:lang w:val="en-US"/>
        </w:rPr>
        <w:t xml:space="preserve"> plotted standard deviation of return of every stocks then we </w:t>
      </w:r>
      <w:r w:rsidRPr="0050718D">
        <w:rPr>
          <w:rFonts w:ascii="Times New Roman" w:eastAsiaTheme="minorEastAsia" w:hAnsi="Times New Roman" w:cs="Times New Roman"/>
        </w:rPr>
        <w:t>winsorized data by eliminating stocks that have absolute standard deviation</w:t>
      </w:r>
      <w:r w:rsidR="00A659A5">
        <w:rPr>
          <w:rFonts w:ascii="Times New Roman" w:eastAsiaTheme="minorEastAsia" w:hAnsi="Times New Roman" w:cs="Times New Roman"/>
          <w:lang w:val="en-US"/>
        </w:rPr>
        <w:t xml:space="preserve"> of stock return</w:t>
      </w:r>
      <w:r w:rsidRPr="0050718D">
        <w:rPr>
          <w:rFonts w:ascii="Times New Roman" w:eastAsiaTheme="minorEastAsia" w:hAnsi="Times New Roman" w:cs="Times New Roman"/>
        </w:rPr>
        <w:t xml:space="preserve"> higher than 0.06. Then the stocks are divided into three groups which are low-volatility: </w:t>
      </w:r>
      <m:oMath>
        <m:sSup>
          <m:sSupPr>
            <m:ctrlPr>
              <w:ins w:id="196" w:author="SiiENG TC" w:date="2021-11-04T03:02:00Z">
                <w:rPr>
                  <w:rFonts w:ascii="Cambria Math" w:eastAsiaTheme="minorEastAsia" w:hAnsi="Cambria Math" w:cs="Times New Roman"/>
                  <w:i/>
                  <w:sz w:val="20"/>
                  <w:szCs w:val="20"/>
                </w:rPr>
              </w:ins>
            </m:ctrlPr>
          </m:sSupPr>
          <m:e>
            <m:r>
              <w:rPr>
                <w:rFonts w:ascii="Cambria Math" w:eastAsiaTheme="minorEastAsia" w:hAnsi="Cambria Math" w:cs="Times New Roman"/>
                <w:sz w:val="20"/>
                <w:szCs w:val="20"/>
              </w:rPr>
              <m:t>σ</m:t>
            </m:r>
          </m:e>
          <m:sup>
            <m:r>
              <w:rPr>
                <w:rFonts w:ascii="Cambria Math" w:eastAsiaTheme="minorEastAsia" w:hAnsi="Cambria Math" w:cs="Times New Roman"/>
                <w:sz w:val="20"/>
                <w:szCs w:val="20"/>
              </w:rPr>
              <m:t>L</m:t>
            </m:r>
          </m:sup>
        </m:sSup>
      </m:oMath>
      <w:r w:rsidRPr="0050718D">
        <w:rPr>
          <w:rFonts w:ascii="Times New Roman" w:eastAsiaTheme="minorEastAsia" w:hAnsi="Times New Roman" w:cs="Times New Roman"/>
        </w:rPr>
        <w:t xml:space="preserve"> (percentile 0 - 30), neutral: </w:t>
      </w:r>
      <m:oMath>
        <m:sSup>
          <m:sSupPr>
            <m:ctrlPr>
              <w:ins w:id="197" w:author="SiiENG TC" w:date="2021-11-04T03:02:00Z">
                <w:rPr>
                  <w:rFonts w:ascii="Cambria Math" w:eastAsiaTheme="minorEastAsia" w:hAnsi="Cambria Math" w:cs="Times New Roman"/>
                  <w:i/>
                  <w:sz w:val="20"/>
                  <w:szCs w:val="20"/>
                </w:rPr>
              </w:ins>
            </m:ctrlPr>
          </m:sSupPr>
          <m:e>
            <m:r>
              <w:rPr>
                <w:rFonts w:ascii="Cambria Math" w:eastAsiaTheme="minorEastAsia" w:hAnsi="Cambria Math" w:cs="Times New Roman"/>
                <w:sz w:val="20"/>
                <w:szCs w:val="20"/>
              </w:rPr>
              <m:t>σ</m:t>
            </m:r>
          </m:e>
          <m:sup>
            <m:r>
              <w:rPr>
                <w:rFonts w:ascii="Cambria Math" w:eastAsiaTheme="minorEastAsia" w:hAnsi="Cambria Math" w:cs="Times New Roman"/>
                <w:sz w:val="20"/>
                <w:szCs w:val="20"/>
              </w:rPr>
              <m:t>M</m:t>
            </m:r>
          </m:sup>
        </m:sSup>
      </m:oMath>
      <w:r w:rsidRPr="0050718D">
        <w:rPr>
          <w:rFonts w:ascii="Times New Roman" w:eastAsiaTheme="minorEastAsia" w:hAnsi="Times New Roman" w:cs="Times New Roman"/>
        </w:rPr>
        <w:t xml:space="preserve"> (percentile 31 - 70) and high-volatility: </w:t>
      </w:r>
      <m:oMath>
        <m:sSup>
          <m:sSupPr>
            <m:ctrlPr>
              <w:ins w:id="198" w:author="SiiENG TC" w:date="2021-11-04T03:02:00Z">
                <w:rPr>
                  <w:rFonts w:ascii="Cambria Math" w:eastAsiaTheme="minorEastAsia" w:hAnsi="Cambria Math" w:cs="Times New Roman"/>
                  <w:i/>
                  <w:sz w:val="20"/>
                  <w:szCs w:val="20"/>
                </w:rPr>
              </w:ins>
            </m:ctrlPr>
          </m:sSupPr>
          <m:e>
            <m:r>
              <w:rPr>
                <w:rFonts w:ascii="Cambria Math" w:eastAsiaTheme="minorEastAsia" w:hAnsi="Cambria Math" w:cs="Times New Roman"/>
                <w:sz w:val="20"/>
                <w:szCs w:val="20"/>
              </w:rPr>
              <m:t>σ</m:t>
            </m:r>
          </m:e>
          <m:sup>
            <m:r>
              <w:rPr>
                <w:rFonts w:ascii="Cambria Math" w:eastAsiaTheme="minorEastAsia" w:hAnsi="Cambria Math" w:cs="Times New Roman"/>
                <w:sz w:val="20"/>
                <w:szCs w:val="20"/>
              </w:rPr>
              <m:t>H</m:t>
            </m:r>
          </m:sup>
        </m:sSup>
      </m:oMath>
      <w:r w:rsidRPr="0050718D">
        <w:rPr>
          <w:rFonts w:ascii="Times New Roman" w:eastAsiaTheme="minorEastAsia" w:hAnsi="Times New Roman" w:cs="Times New Roman"/>
        </w:rPr>
        <w:t xml:space="preserve"> (percentile 71 - 100). After being classified by its risk profile, the average change in ownership level of each fund in the same risk profile is calculated in this last step, as shown in Equation </w:t>
      </w:r>
      <w:r>
        <w:rPr>
          <w:rFonts w:ascii="Times New Roman" w:eastAsiaTheme="minorEastAsia" w:hAnsi="Times New Roman" w:cs="Times New Roman"/>
          <w:lang w:val="en-US"/>
        </w:rPr>
        <w:t>19</w:t>
      </w:r>
      <w:r w:rsidRPr="0050718D">
        <w:rPr>
          <w:rFonts w:ascii="Times New Roman" w:eastAsiaTheme="minorEastAsia" w:hAnsi="Times New Roman" w:cs="Times New Roman"/>
        </w:rPr>
        <w:t xml:space="preserve">. </w:t>
      </w:r>
      <m:oMath>
        <m:sSubSup>
          <m:sSubSupPr>
            <m:ctrlPr>
              <w:ins w:id="199" w:author="SiiENG TC" w:date="2021-11-04T03:02:00Z">
                <w:rPr>
                  <w:rFonts w:ascii="Cambria Math" w:eastAsiaTheme="minorEastAsia" w:hAnsi="Cambria Math" w:cs="Times New Roman"/>
                  <w:i/>
                  <w:sz w:val="20"/>
                  <w:szCs w:val="20"/>
                </w:rPr>
              </w:ins>
            </m:ctrlPr>
          </m:sSubSupPr>
          <m:e>
            <m:acc>
              <m:accPr>
                <m:chr m:val="̅"/>
                <m:ctrlPr>
                  <w:ins w:id="200" w:author="SiiENG TC" w:date="2021-11-04T03:02:00Z">
                    <w:rPr>
                      <w:rFonts w:ascii="Cambria Math" w:eastAsiaTheme="minorEastAsia" w:hAnsi="Cambria Math" w:cs="Times New Roman"/>
                      <w:i/>
                      <w:sz w:val="20"/>
                      <w:szCs w:val="20"/>
                    </w:rPr>
                  </w:ins>
                </m:ctrlPr>
              </m:accPr>
              <m:e>
                <m:r>
                  <w:rPr>
                    <w:rFonts w:ascii="Cambria Math" w:eastAsiaTheme="minorEastAsia" w:hAnsi="Cambria Math" w:cs="Times New Roman"/>
                    <w:sz w:val="20"/>
                    <w:szCs w:val="20"/>
                  </w:rPr>
                  <m:t>∆Inst</m:t>
                </m:r>
              </m:e>
            </m:acc>
          </m:e>
          <m:sub>
            <m:r>
              <w:rPr>
                <w:rFonts w:ascii="Cambria Math" w:eastAsiaTheme="minorEastAsia" w:hAnsi="Cambria Math" w:cs="Times New Roman"/>
                <w:sz w:val="20"/>
                <w:szCs w:val="20"/>
              </w:rPr>
              <m:t>t</m:t>
            </m:r>
          </m:sub>
          <m:sup>
            <m:r>
              <w:rPr>
                <w:rFonts w:ascii="Cambria Math" w:eastAsiaTheme="minorEastAsia" w:hAnsi="Cambria Math" w:cs="Times New Roman"/>
                <w:sz w:val="20"/>
                <w:szCs w:val="20"/>
              </w:rPr>
              <m:t>f,σ</m:t>
            </m:r>
          </m:sup>
        </m:sSubSup>
      </m:oMath>
      <w:r w:rsidRPr="0050718D">
        <w:rPr>
          <w:rFonts w:ascii="Times New Roman" w:eastAsiaTheme="minorEastAsia" w:hAnsi="Times New Roman" w:cs="Times New Roman"/>
          <w:sz w:val="20"/>
          <w:szCs w:val="20"/>
        </w:rPr>
        <w:t xml:space="preserve"> </w:t>
      </w:r>
      <w:r w:rsidRPr="0050718D">
        <w:rPr>
          <w:rFonts w:ascii="Times New Roman" w:eastAsiaTheme="minorEastAsia" w:hAnsi="Times New Roman" w:cs="Times New Roman"/>
        </w:rPr>
        <w:t xml:space="preserve">is the average change in ownership level in a group risk profile </w:t>
      </w:r>
      <m:oMath>
        <m:r>
          <w:rPr>
            <w:rFonts w:ascii="Cambria Math" w:eastAsiaTheme="minorEastAsia" w:hAnsi="Cambria Math" w:cs="Times New Roman"/>
            <w:sz w:val="22"/>
            <w:szCs w:val="22"/>
          </w:rPr>
          <m:t>σ</m:t>
        </m:r>
      </m:oMath>
      <w:r w:rsidRPr="0050718D">
        <w:rPr>
          <w:rFonts w:ascii="Times New Roman" w:eastAsiaTheme="minorEastAsia" w:hAnsi="Times New Roman" w:cs="Times New Roman"/>
          <w:sz w:val="22"/>
          <w:szCs w:val="22"/>
        </w:rPr>
        <w:t xml:space="preserve"> </w:t>
      </w:r>
      <w:r w:rsidRPr="0050718D">
        <w:rPr>
          <w:rFonts w:ascii="Times New Roman" w:eastAsiaTheme="minorEastAsia" w:hAnsi="Times New Roman" w:cs="Times New Roman"/>
        </w:rPr>
        <w:t xml:space="preserve">in </w:t>
      </w:r>
      <w:r w:rsidR="00CE77A7">
        <w:rPr>
          <w:rFonts w:ascii="Times New Roman" w:eastAsiaTheme="minorEastAsia" w:hAnsi="Times New Roman" w:cs="Times New Roman"/>
          <w:lang w:val="en-US"/>
        </w:rPr>
        <w:t>time</w:t>
      </w:r>
      <w:r w:rsidRPr="0050718D">
        <w:rPr>
          <w:rFonts w:ascii="Times New Roman" w:eastAsiaTheme="minorEastAsia" w:hAnsi="Times New Roman" w:cs="Times New Roman"/>
        </w:rPr>
        <w:t xml:space="preserve"> </w:t>
      </w:r>
      <m:oMath>
        <m:r>
          <w:rPr>
            <w:rFonts w:ascii="Cambria Math" w:eastAsiaTheme="minorEastAsia" w:hAnsi="Cambria Math" w:cs="Times New Roman"/>
            <w:sz w:val="22"/>
            <w:szCs w:val="22"/>
          </w:rPr>
          <m:t>t</m:t>
        </m:r>
      </m:oMath>
      <w:r w:rsidRPr="0050718D">
        <w:rPr>
          <w:rFonts w:ascii="Times New Roman" w:eastAsiaTheme="minorEastAsia" w:hAnsi="Times New Roman" w:cs="Times New Roman"/>
        </w:rPr>
        <w:t xml:space="preserve"> of fund </w:t>
      </w:r>
      <m:oMath>
        <m:r>
          <w:rPr>
            <w:rFonts w:ascii="Cambria Math" w:eastAsiaTheme="minorEastAsia" w:hAnsi="Cambria Math" w:cs="Times New Roman"/>
            <w:sz w:val="22"/>
            <w:szCs w:val="22"/>
          </w:rPr>
          <m:t>f</m:t>
        </m:r>
      </m:oMath>
      <w:r w:rsidRPr="0050718D">
        <w:rPr>
          <w:rFonts w:ascii="Times New Roman" w:eastAsiaTheme="minorEastAsia" w:hAnsi="Times New Roman" w:cs="Times New Roman"/>
        </w:rPr>
        <w:t>.</w:t>
      </w:r>
      <w:r w:rsidR="00656507">
        <w:rPr>
          <w:rFonts w:ascii="Times New Roman" w:eastAsiaTheme="minorEastAsia" w:hAnsi="Times New Roman" w:cs="Times New Roman"/>
          <w:lang w:val="en-US"/>
        </w:rPr>
        <w:t xml:space="preserve"> </w:t>
      </w:r>
      <m:oMath>
        <m:sSubSup>
          <m:sSubSupPr>
            <m:ctrlPr>
              <w:ins w:id="201" w:author="SiiENG TC" w:date="2021-11-04T03:02:00Z">
                <w:rPr>
                  <w:rFonts w:ascii="Cambria Math" w:eastAsiaTheme="minorEastAsia" w:hAnsi="Cambria Math" w:cs="Times New Roman"/>
                  <w:i/>
                  <w:sz w:val="20"/>
                  <w:szCs w:val="22"/>
                </w:rPr>
              </w:ins>
            </m:ctrlPr>
          </m:sSubSupPr>
          <m:e>
            <m:r>
              <w:rPr>
                <w:rFonts w:ascii="Cambria Math" w:eastAsiaTheme="minorEastAsia" w:hAnsi="Cambria Math" w:cs="Times New Roman"/>
                <w:sz w:val="20"/>
                <w:szCs w:val="22"/>
              </w:rPr>
              <m:t>n</m:t>
            </m:r>
          </m:e>
          <m:sub>
            <m:r>
              <w:rPr>
                <w:rFonts w:ascii="Cambria Math" w:eastAsiaTheme="minorEastAsia" w:hAnsi="Cambria Math" w:cs="Times New Roman"/>
                <w:sz w:val="20"/>
                <w:szCs w:val="22"/>
              </w:rPr>
              <m:t>f,t</m:t>
            </m:r>
          </m:sub>
          <m:sup>
            <m:r>
              <w:rPr>
                <w:rFonts w:ascii="Cambria Math" w:eastAsiaTheme="minorEastAsia" w:hAnsi="Cambria Math" w:cs="Times New Roman"/>
                <w:sz w:val="20"/>
                <w:szCs w:val="22"/>
              </w:rPr>
              <m:t>σ</m:t>
            </m:r>
          </m:sup>
        </m:sSubSup>
      </m:oMath>
      <w:r w:rsidR="00656507">
        <w:rPr>
          <w:rFonts w:ascii="Times New Roman" w:eastAsiaTheme="minorEastAsia" w:hAnsi="Times New Roman" w:cs="Times New Roman"/>
          <w:sz w:val="20"/>
          <w:szCs w:val="22"/>
          <w:lang w:val="en-US"/>
        </w:rPr>
        <w:t xml:space="preserve"> </w:t>
      </w:r>
      <w:r w:rsidR="00656507" w:rsidRPr="00656507">
        <w:rPr>
          <w:rFonts w:ascii="Times New Roman" w:eastAsiaTheme="minorEastAsia" w:hAnsi="Times New Roman" w:cs="Times New Roman"/>
          <w:szCs w:val="32"/>
          <w:lang w:val="en-US"/>
        </w:rPr>
        <w:t>is</w:t>
      </w:r>
      <w:r w:rsidR="00656507">
        <w:rPr>
          <w:rFonts w:ascii="Times New Roman" w:eastAsiaTheme="minorEastAsia" w:hAnsi="Times New Roman" w:cs="Times New Roman"/>
          <w:szCs w:val="32"/>
          <w:lang w:val="en-US"/>
        </w:rPr>
        <w:t xml:space="preserve"> </w:t>
      </w:r>
      <w:r w:rsidR="00372ACC">
        <w:rPr>
          <w:rFonts w:ascii="Times New Roman" w:eastAsiaTheme="minorEastAsia" w:hAnsi="Times New Roman" w:cs="Times New Roman"/>
          <w:szCs w:val="32"/>
          <w:lang w:val="en-US"/>
        </w:rPr>
        <w:t xml:space="preserve">number of stocks </w:t>
      </w:r>
      <w:r w:rsidR="00CE77A7">
        <w:rPr>
          <w:rFonts w:ascii="Times New Roman" w:eastAsiaTheme="minorEastAsia" w:hAnsi="Times New Roman" w:cs="Times New Roman"/>
          <w:szCs w:val="32"/>
          <w:lang w:val="en-US"/>
        </w:rPr>
        <w:t xml:space="preserve">in a group risk profile </w:t>
      </w:r>
      <m:oMath>
        <m:r>
          <w:rPr>
            <w:rFonts w:ascii="Cambria Math" w:eastAsiaTheme="minorEastAsia" w:hAnsi="Cambria Math" w:cs="Times New Roman"/>
            <w:sz w:val="20"/>
            <w:szCs w:val="20"/>
            <w:lang w:val="en-US"/>
          </w:rPr>
          <m:t>σ</m:t>
        </m:r>
      </m:oMath>
      <w:r w:rsidR="00CE77A7">
        <w:rPr>
          <w:rFonts w:ascii="Times New Roman" w:eastAsiaTheme="minorEastAsia" w:hAnsi="Times New Roman" w:cs="Times New Roman"/>
          <w:szCs w:val="32"/>
          <w:lang w:val="en-US"/>
        </w:rPr>
        <w:t xml:space="preserve"> of </w:t>
      </w:r>
      <w:r w:rsidR="00372ACC">
        <w:rPr>
          <w:rFonts w:ascii="Times New Roman" w:eastAsiaTheme="minorEastAsia" w:hAnsi="Times New Roman" w:cs="Times New Roman"/>
          <w:szCs w:val="32"/>
          <w:lang w:val="en-US"/>
        </w:rPr>
        <w:t>fund</w:t>
      </w:r>
      <w:r w:rsidR="00CE77A7">
        <w:rPr>
          <w:rFonts w:ascii="Times New Roman" w:eastAsiaTheme="minorEastAsia" w:hAnsi="Times New Roman" w:cs="Times New Roman"/>
          <w:szCs w:val="32"/>
          <w:lang w:val="en-US"/>
        </w:rPr>
        <w:t xml:space="preserve"> </w:t>
      </w:r>
      <m:oMath>
        <m:r>
          <w:rPr>
            <w:rFonts w:ascii="Cambria Math" w:eastAsiaTheme="minorEastAsia" w:hAnsi="Cambria Math" w:cs="Times New Roman"/>
            <w:sz w:val="20"/>
            <w:szCs w:val="20"/>
            <w:lang w:val="en-US"/>
          </w:rPr>
          <m:t>f</m:t>
        </m:r>
      </m:oMath>
      <w:r w:rsidR="00372ACC">
        <w:rPr>
          <w:rFonts w:ascii="Times New Roman" w:eastAsiaTheme="minorEastAsia" w:hAnsi="Times New Roman" w:cs="Times New Roman"/>
          <w:szCs w:val="32"/>
          <w:lang w:val="en-US"/>
        </w:rPr>
        <w:t xml:space="preserve"> </w:t>
      </w:r>
      <w:r w:rsidR="00CE77A7">
        <w:rPr>
          <w:rFonts w:ascii="Times New Roman" w:eastAsiaTheme="minorEastAsia" w:hAnsi="Times New Roman" w:cs="Times New Roman"/>
          <w:szCs w:val="32"/>
          <w:lang w:val="en-US"/>
        </w:rPr>
        <w:t xml:space="preserve">in time </w:t>
      </w:r>
      <m:oMath>
        <m:r>
          <w:rPr>
            <w:rFonts w:ascii="Cambria Math" w:eastAsiaTheme="minorEastAsia" w:hAnsi="Cambria Math" w:cs="Times New Roman"/>
            <w:sz w:val="20"/>
            <w:szCs w:val="22"/>
            <w:lang w:val="en-US"/>
          </w:rPr>
          <m:t>t</m:t>
        </m:r>
      </m:oMath>
      <w:r w:rsidR="00CE77A7" w:rsidRPr="00304C9E">
        <w:rPr>
          <w:rFonts w:ascii="Times New Roman" w:eastAsiaTheme="minorEastAsia" w:hAnsi="Times New Roman" w:cs="Times New Roman"/>
          <w:szCs w:val="32"/>
          <w:lang w:val="en-US"/>
        </w:rPr>
        <w:t>.</w:t>
      </w:r>
    </w:p>
    <w:p w14:paraId="29BF8E0F" w14:textId="5EBA601E" w:rsidR="00F756ED" w:rsidRPr="0050718D" w:rsidRDefault="00492167" w:rsidP="00F756ED">
      <w:pPr>
        <w:spacing w:afterLines="50" w:after="120"/>
        <w:jc w:val="both"/>
        <w:rPr>
          <w:rFonts w:ascii="Times New Roman" w:eastAsiaTheme="minorEastAsia" w:hAnsi="Times New Roman" w:cs="Times New Roman"/>
        </w:rPr>
      </w:pPr>
      <m:oMathPara>
        <m:oMathParaPr>
          <m:jc m:val="left"/>
        </m:oMathParaPr>
        <m:oMath>
          <m:sSubSup>
            <m:sSubSupPr>
              <m:ctrlPr>
                <w:ins w:id="202" w:author="SiiENG TC" w:date="2021-11-04T03:02:00Z">
                  <w:rPr>
                    <w:rFonts w:ascii="Cambria Math" w:eastAsiaTheme="minorEastAsia" w:hAnsi="Cambria Math" w:cs="Times New Roman"/>
                    <w:i/>
                  </w:rPr>
                </w:ins>
              </m:ctrlPr>
            </m:sSubSupPr>
            <m:e>
              <m:acc>
                <m:accPr>
                  <m:chr m:val="̅"/>
                  <m:ctrlPr>
                    <w:ins w:id="203" w:author="SiiENG TC" w:date="2021-11-04T03:02:00Z">
                      <w:rPr>
                        <w:rFonts w:ascii="Cambria Math" w:eastAsiaTheme="minorEastAsia" w:hAnsi="Cambria Math" w:cs="Times New Roman"/>
                        <w:i/>
                      </w:rPr>
                    </w:ins>
                  </m:ctrlPr>
                </m:accPr>
                <m:e>
                  <m:r>
                    <w:rPr>
                      <w:rFonts w:ascii="Cambria Math" w:eastAsiaTheme="minorEastAsia" w:hAnsi="Cambria Math" w:cs="Times New Roman"/>
                    </w:rPr>
                    <m:t>∆Inst</m:t>
                  </m:r>
                </m:e>
              </m:acc>
            </m:e>
            <m:sub>
              <m:r>
                <w:rPr>
                  <w:rFonts w:ascii="Cambria Math" w:eastAsiaTheme="minorEastAsia" w:hAnsi="Cambria Math" w:cs="Times New Roman"/>
                </w:rPr>
                <m:t>t</m:t>
              </m:r>
            </m:sub>
            <m:sup>
              <m:r>
                <w:rPr>
                  <w:rFonts w:ascii="Cambria Math" w:eastAsiaTheme="minorEastAsia" w:hAnsi="Cambria Math" w:cs="Times New Roman"/>
                </w:rPr>
                <m:t>f,σ</m:t>
              </m:r>
            </m:sup>
          </m:sSubSup>
          <m:r>
            <w:rPr>
              <w:rFonts w:ascii="Cambria Math" w:eastAsiaTheme="minorEastAsia" w:hAnsi="Cambria Math" w:cs="Times New Roman"/>
            </w:rPr>
            <m:t>=</m:t>
          </m:r>
          <m:f>
            <m:fPr>
              <m:ctrlPr>
                <w:ins w:id="204" w:author="SiiENG TC" w:date="2021-11-04T03:02:00Z">
                  <w:rPr>
                    <w:rFonts w:ascii="Cambria Math" w:eastAsiaTheme="minorEastAsia" w:hAnsi="Cambria Math" w:cs="Times New Roman"/>
                    <w:i/>
                  </w:rPr>
                </w:ins>
              </m:ctrlPr>
            </m:fPr>
            <m:num>
              <m:nary>
                <m:naryPr>
                  <m:chr m:val="∑"/>
                  <m:limLoc m:val="undOvr"/>
                  <m:ctrlPr>
                    <w:ins w:id="205" w:author="SiiENG TC" w:date="2021-11-04T03:02:00Z">
                      <w:rPr>
                        <w:rFonts w:ascii="Cambria Math" w:eastAsiaTheme="minorEastAsia" w:hAnsi="Cambria Math" w:cs="Times New Roman"/>
                        <w:i/>
                      </w:rPr>
                    </w:ins>
                  </m:ctrlPr>
                </m:naryPr>
                <m:sub>
                  <m:sSubSup>
                    <m:sSubSupPr>
                      <m:ctrlPr>
                        <w:ins w:id="206" w:author="SiiENG TC" w:date="2021-11-04T03:02:00Z">
                          <w:rPr>
                            <w:rFonts w:ascii="Cambria Math" w:eastAsiaTheme="minorEastAsia" w:hAnsi="Cambria Math" w:cs="Times New Roman"/>
                            <w:i/>
                          </w:rPr>
                        </w:ins>
                      </m:ctrlPr>
                    </m:sSubSupPr>
                    <m:e>
                      <m:r>
                        <w:rPr>
                          <w:rFonts w:ascii="Cambria Math" w:eastAsiaTheme="minorEastAsia" w:hAnsi="Cambria Math" w:cs="Times New Roman"/>
                        </w:rPr>
                        <m:t>i</m:t>
                      </m:r>
                    </m:e>
                    <m:sub>
                      <m:r>
                        <w:rPr>
                          <w:rFonts w:ascii="Cambria Math" w:eastAsiaTheme="minorEastAsia" w:hAnsi="Cambria Math" w:cs="Times New Roman"/>
                        </w:rPr>
                        <m:t>f,t</m:t>
                      </m:r>
                    </m:sub>
                    <m:sup>
                      <m:r>
                        <w:rPr>
                          <w:rFonts w:ascii="Cambria Math" w:eastAsiaTheme="minorEastAsia" w:hAnsi="Cambria Math" w:cs="Times New Roman"/>
                        </w:rPr>
                        <m:t>σ</m:t>
                      </m:r>
                    </m:sup>
                  </m:sSubSup>
                </m:sub>
                <m:sup>
                  <m:sSubSup>
                    <m:sSubSupPr>
                      <m:ctrlPr>
                        <w:ins w:id="207" w:author="SiiENG TC" w:date="2021-11-04T03:02:00Z">
                          <w:rPr>
                            <w:rFonts w:ascii="Cambria Math" w:eastAsiaTheme="minorEastAsia" w:hAnsi="Cambria Math" w:cs="Times New Roman"/>
                            <w:i/>
                          </w:rPr>
                        </w:ins>
                      </m:ctrlPr>
                    </m:sSubSupPr>
                    <m:e>
                      <m:r>
                        <w:rPr>
                          <w:rFonts w:ascii="Cambria Math" w:eastAsiaTheme="minorEastAsia" w:hAnsi="Cambria Math" w:cs="Times New Roman"/>
                        </w:rPr>
                        <m:t>n</m:t>
                      </m:r>
                    </m:e>
                    <m:sub>
                      <m:r>
                        <w:rPr>
                          <w:rFonts w:ascii="Cambria Math" w:eastAsiaTheme="minorEastAsia" w:hAnsi="Cambria Math" w:cs="Times New Roman"/>
                        </w:rPr>
                        <m:t>f,t</m:t>
                      </m:r>
                    </m:sub>
                    <m:sup>
                      <m:r>
                        <w:rPr>
                          <w:rFonts w:ascii="Cambria Math" w:eastAsiaTheme="minorEastAsia" w:hAnsi="Cambria Math" w:cs="Times New Roman"/>
                        </w:rPr>
                        <m:t>σ</m:t>
                      </m:r>
                    </m:sup>
                  </m:sSubSup>
                </m:sup>
                <m:e>
                  <m:sSubSup>
                    <m:sSubSupPr>
                      <m:ctrlPr>
                        <w:ins w:id="208" w:author="SiiENG TC" w:date="2021-11-04T03:02:00Z">
                          <w:rPr>
                            <w:rFonts w:ascii="Cambria Math" w:eastAsiaTheme="minorEastAsia" w:hAnsi="Cambria Math" w:cs="Times New Roman"/>
                            <w:i/>
                          </w:rPr>
                        </w:ins>
                      </m:ctrlPr>
                    </m:sSubSupPr>
                    <m:e>
                      <m:r>
                        <w:rPr>
                          <w:rFonts w:ascii="Cambria Math" w:eastAsiaTheme="minorEastAsia" w:hAnsi="Cambria Math" w:cs="Times New Roman"/>
                        </w:rPr>
                        <m:t>∆OWNER</m:t>
                      </m:r>
                    </m:e>
                    <m:sub>
                      <m:sSup>
                        <m:sSupPr>
                          <m:ctrlPr>
                            <w:ins w:id="209" w:author="SiiENG TC" w:date="2021-11-04T03:02:00Z">
                              <w:rPr>
                                <w:rFonts w:ascii="Cambria Math" w:eastAsiaTheme="minorEastAsia" w:hAnsi="Cambria Math" w:cs="Times New Roman"/>
                                <w:i/>
                              </w:rPr>
                            </w:ins>
                          </m:ctrlPr>
                        </m:sSupPr>
                        <m:e>
                          <m:r>
                            <w:rPr>
                              <w:rFonts w:ascii="Cambria Math" w:eastAsiaTheme="minorEastAsia" w:hAnsi="Cambria Math" w:cs="Times New Roman"/>
                            </w:rPr>
                            <m:t>i</m:t>
                          </m:r>
                        </m:e>
                        <m:sup>
                          <m:r>
                            <w:rPr>
                              <w:rFonts w:ascii="Cambria Math" w:eastAsiaTheme="minorEastAsia" w:hAnsi="Cambria Math" w:cs="Times New Roman"/>
                            </w:rPr>
                            <m:t>σ</m:t>
                          </m:r>
                        </m:sup>
                      </m:sSup>
                      <m:r>
                        <w:rPr>
                          <w:rFonts w:ascii="Cambria Math" w:eastAsiaTheme="minorEastAsia" w:hAnsi="Cambria Math" w:cs="Times New Roman"/>
                        </w:rPr>
                        <m:t>,t</m:t>
                      </m:r>
                    </m:sub>
                    <m:sup>
                      <m:r>
                        <w:rPr>
                          <w:rFonts w:ascii="Cambria Math" w:eastAsiaTheme="minorEastAsia" w:hAnsi="Cambria Math" w:cs="Times New Roman"/>
                        </w:rPr>
                        <m:t>f</m:t>
                      </m:r>
                    </m:sup>
                  </m:sSubSup>
                </m:e>
              </m:nary>
            </m:num>
            <m:den>
              <m:sSubSup>
                <m:sSubSupPr>
                  <m:ctrlPr>
                    <w:ins w:id="210" w:author="SiiENG TC" w:date="2021-11-04T03:02:00Z">
                      <w:rPr>
                        <w:rFonts w:ascii="Cambria Math" w:eastAsiaTheme="minorEastAsia" w:hAnsi="Cambria Math" w:cs="Times New Roman"/>
                        <w:i/>
                      </w:rPr>
                    </w:ins>
                  </m:ctrlPr>
                </m:sSubSupPr>
                <m:e>
                  <m:r>
                    <w:rPr>
                      <w:rFonts w:ascii="Cambria Math" w:eastAsiaTheme="minorEastAsia" w:hAnsi="Cambria Math" w:cs="Times New Roman"/>
                    </w:rPr>
                    <m:t>n</m:t>
                  </m:r>
                </m:e>
                <m:sub>
                  <m:r>
                    <w:rPr>
                      <w:rFonts w:ascii="Cambria Math" w:eastAsiaTheme="minorEastAsia" w:hAnsi="Cambria Math" w:cs="Times New Roman"/>
                    </w:rPr>
                    <m:t>f,t</m:t>
                  </m:r>
                </m:sub>
                <m:sup>
                  <m:r>
                    <w:rPr>
                      <w:rFonts w:ascii="Cambria Math" w:eastAsiaTheme="minorEastAsia" w:hAnsi="Cambria Math" w:cs="Times New Roman"/>
                    </w:rPr>
                    <m:t>σ</m:t>
                  </m:r>
                </m:sup>
              </m:sSubSup>
            </m:den>
          </m:f>
          <m:r>
            <w:rPr>
              <w:rFonts w:ascii="Cambria Math" w:eastAsiaTheme="minorEastAsia" w:hAnsi="Cambria Math" w:cs="Times New Roman"/>
            </w:rPr>
            <m:t xml:space="preserve">                                                                                                        (19)</m:t>
          </m:r>
        </m:oMath>
      </m:oMathPara>
    </w:p>
    <w:p w14:paraId="75C045EB" w14:textId="77777777" w:rsidR="00F756ED" w:rsidRDefault="00F756ED" w:rsidP="00F756ED">
      <w:pPr>
        <w:spacing w:afterLines="50" w:after="120"/>
        <w:ind w:firstLine="567"/>
        <w:jc w:val="both"/>
        <w:rPr>
          <w:rFonts w:ascii="Times New Roman" w:eastAsiaTheme="minorEastAsia" w:hAnsi="Times New Roman" w:cs="Times New Roman"/>
        </w:rPr>
      </w:pPr>
      <w:r w:rsidRPr="0050718D">
        <w:rPr>
          <w:rFonts w:ascii="Times New Roman" w:eastAsiaTheme="minorEastAsia" w:hAnsi="Times New Roman" w:cs="Times New Roman"/>
        </w:rPr>
        <w:t>The institutional demand shock in risky stocks (</w:t>
      </w:r>
      <m:oMath>
        <m:sSubSup>
          <m:sSubSupPr>
            <m:ctrlPr>
              <w:ins w:id="211" w:author="SiiENG TC" w:date="2021-11-04T03:02:00Z">
                <w:rPr>
                  <w:rFonts w:ascii="Cambria Math" w:eastAsiaTheme="minorEastAsia" w:hAnsi="Cambria Math" w:cs="Times New Roman"/>
                  <w:i/>
                  <w:sz w:val="20"/>
                  <w:szCs w:val="20"/>
                </w:rPr>
              </w:ins>
            </m:ctrlPr>
          </m:sSubSupPr>
          <m:e>
            <m:acc>
              <m:accPr>
                <m:chr m:val="̅"/>
                <m:ctrlPr>
                  <w:ins w:id="212" w:author="SiiENG TC" w:date="2021-11-04T03:02:00Z">
                    <w:rPr>
                      <w:rFonts w:ascii="Cambria Math" w:eastAsiaTheme="minorEastAsia" w:hAnsi="Cambria Math" w:cs="Times New Roman"/>
                      <w:i/>
                      <w:sz w:val="20"/>
                      <w:szCs w:val="20"/>
                    </w:rPr>
                  </w:ins>
                </m:ctrlPr>
              </m:accPr>
              <m:e>
                <m:r>
                  <w:rPr>
                    <w:rFonts w:ascii="Cambria Math" w:eastAsiaTheme="minorEastAsia" w:hAnsi="Cambria Math" w:cs="Times New Roman"/>
                    <w:sz w:val="20"/>
                    <w:szCs w:val="20"/>
                  </w:rPr>
                  <m:t>InstDS</m:t>
                </m:r>
              </m:e>
            </m:acc>
          </m:e>
          <m:sub>
            <m:r>
              <w:rPr>
                <w:rFonts w:ascii="Cambria Math" w:eastAsiaTheme="minorEastAsia" w:hAnsi="Cambria Math" w:cs="Times New Roman"/>
                <w:sz w:val="20"/>
                <w:szCs w:val="20"/>
              </w:rPr>
              <m:t>t</m:t>
            </m:r>
          </m:sub>
          <m:sup>
            <m:r>
              <w:rPr>
                <w:rFonts w:ascii="Cambria Math" w:eastAsiaTheme="minorEastAsia" w:hAnsi="Cambria Math" w:cs="Times New Roman"/>
                <w:sz w:val="20"/>
                <w:szCs w:val="20"/>
              </w:rPr>
              <m:t>f,</m:t>
            </m:r>
            <m:sSup>
              <m:sSupPr>
                <m:ctrlPr>
                  <w:ins w:id="213" w:author="SiiENG TC" w:date="2021-11-04T03:02:00Z">
                    <w:rPr>
                      <w:rFonts w:ascii="Cambria Math" w:eastAsiaTheme="minorEastAsia" w:hAnsi="Cambria Math" w:cs="Times New Roman"/>
                      <w:i/>
                      <w:sz w:val="20"/>
                      <w:szCs w:val="20"/>
                    </w:rPr>
                  </w:ins>
                </m:ctrlPr>
              </m:sSupPr>
              <m:e>
                <m:r>
                  <w:rPr>
                    <w:rFonts w:ascii="Cambria Math" w:eastAsiaTheme="minorEastAsia" w:hAnsi="Cambria Math" w:cs="Times New Roman"/>
                    <w:sz w:val="20"/>
                    <w:szCs w:val="20"/>
                  </w:rPr>
                  <m:t>σ</m:t>
                </m:r>
              </m:e>
              <m:sup>
                <m:r>
                  <w:rPr>
                    <w:rFonts w:ascii="Cambria Math" w:eastAsiaTheme="minorEastAsia" w:hAnsi="Cambria Math" w:cs="Times New Roman"/>
                    <w:sz w:val="20"/>
                    <w:szCs w:val="20"/>
                  </w:rPr>
                  <m:t>H-L</m:t>
                </m:r>
              </m:sup>
            </m:sSup>
          </m:sup>
        </m:sSubSup>
      </m:oMath>
      <w:r w:rsidRPr="0050718D">
        <w:rPr>
          <w:rFonts w:ascii="Times New Roman" w:eastAsiaTheme="minorEastAsia" w:hAnsi="Times New Roman" w:cs="Times New Roman"/>
        </w:rPr>
        <w:t xml:space="preserve">) is calculated from the difference between the average change in ownership level between high- and low-volatility stocks group of each fund as shown in Equation </w:t>
      </w:r>
      <w:r>
        <w:rPr>
          <w:rFonts w:ascii="Times New Roman" w:eastAsiaTheme="minorEastAsia" w:hAnsi="Times New Roman" w:cs="Times New Roman"/>
          <w:lang w:val="en-US"/>
        </w:rPr>
        <w:t>20</w:t>
      </w:r>
      <w:r w:rsidRPr="0050718D">
        <w:rPr>
          <w:rFonts w:ascii="Times New Roman" w:eastAsiaTheme="minorEastAsia" w:hAnsi="Times New Roman" w:cs="Times New Roman"/>
        </w:rPr>
        <w:t>.</w:t>
      </w:r>
    </w:p>
    <w:p w14:paraId="128EFE7D" w14:textId="1170328F" w:rsidR="0050718D" w:rsidRPr="00F756ED" w:rsidRDefault="00492167" w:rsidP="00F756ED">
      <w:pPr>
        <w:spacing w:afterLines="50" w:after="120"/>
        <w:rPr>
          <w:rFonts w:ascii="Times New Roman" w:eastAsiaTheme="minorEastAsia" w:hAnsi="Times New Roman" w:cs="Times New Roman"/>
        </w:rPr>
      </w:pPr>
      <m:oMath>
        <m:sSubSup>
          <m:sSubSupPr>
            <m:ctrlPr>
              <w:ins w:id="214" w:author="SiiENG TC" w:date="2021-11-04T03:02:00Z">
                <w:rPr>
                  <w:rFonts w:ascii="Cambria Math" w:eastAsiaTheme="minorEastAsia" w:hAnsi="Cambria Math" w:cs="Times New Roman"/>
                  <w:i/>
                </w:rPr>
              </w:ins>
            </m:ctrlPr>
          </m:sSubSupPr>
          <m:e>
            <m:acc>
              <m:accPr>
                <m:chr m:val="̅"/>
                <m:ctrlPr>
                  <w:ins w:id="215" w:author="SiiENG TC" w:date="2021-11-04T03:02:00Z">
                    <w:rPr>
                      <w:rFonts w:ascii="Cambria Math" w:eastAsiaTheme="minorEastAsia" w:hAnsi="Cambria Math" w:cs="Times New Roman"/>
                      <w:i/>
                    </w:rPr>
                  </w:ins>
                </m:ctrlPr>
              </m:accPr>
              <m:e>
                <m:r>
                  <w:rPr>
                    <w:rFonts w:ascii="Cambria Math" w:eastAsiaTheme="minorEastAsia" w:hAnsi="Cambria Math" w:cs="Times New Roman"/>
                  </w:rPr>
                  <m:t>InstDS</m:t>
                </m:r>
              </m:e>
            </m:acc>
          </m:e>
          <m:sub>
            <m:r>
              <w:rPr>
                <w:rFonts w:ascii="Cambria Math" w:eastAsiaTheme="minorEastAsia" w:hAnsi="Cambria Math" w:cs="Times New Roman"/>
              </w:rPr>
              <m:t>t</m:t>
            </m:r>
          </m:sub>
          <m:sup>
            <m:r>
              <w:rPr>
                <w:rFonts w:ascii="Cambria Math" w:eastAsiaTheme="minorEastAsia" w:hAnsi="Cambria Math" w:cs="Times New Roman"/>
              </w:rPr>
              <m:t>f,</m:t>
            </m:r>
            <m:sSup>
              <m:sSupPr>
                <m:ctrlPr>
                  <w:ins w:id="216" w:author="SiiENG TC" w:date="2021-11-04T03:02:00Z">
                    <w:rPr>
                      <w:rFonts w:ascii="Cambria Math" w:eastAsiaTheme="minorEastAsia" w:hAnsi="Cambria Math" w:cs="Times New Roman"/>
                      <w:i/>
                    </w:rPr>
                  </w:ins>
                </m:ctrlPr>
              </m:sSupPr>
              <m:e>
                <m:r>
                  <w:rPr>
                    <w:rFonts w:ascii="Cambria Math" w:eastAsiaTheme="minorEastAsia" w:hAnsi="Cambria Math" w:cs="Times New Roman"/>
                  </w:rPr>
                  <m:t>σ</m:t>
                </m:r>
              </m:e>
              <m:sup>
                <m:r>
                  <w:rPr>
                    <w:rFonts w:ascii="Cambria Math" w:eastAsiaTheme="minorEastAsia" w:hAnsi="Cambria Math" w:cs="Times New Roman"/>
                  </w:rPr>
                  <m:t>H-L</m:t>
                </m:r>
              </m:sup>
            </m:sSup>
          </m:sup>
        </m:sSubSup>
        <m:r>
          <w:rPr>
            <w:rFonts w:ascii="Cambria Math" w:eastAsiaTheme="minorEastAsia" w:hAnsi="Cambria Math" w:cs="Times New Roman"/>
          </w:rPr>
          <m:t>=</m:t>
        </m:r>
        <m:sSubSup>
          <m:sSubSupPr>
            <m:ctrlPr>
              <w:ins w:id="217" w:author="SiiENG TC" w:date="2021-11-04T03:02:00Z">
                <w:rPr>
                  <w:rFonts w:ascii="Cambria Math" w:eastAsiaTheme="minorEastAsia" w:hAnsi="Cambria Math" w:cs="Times New Roman"/>
                  <w:i/>
                </w:rPr>
              </w:ins>
            </m:ctrlPr>
          </m:sSubSupPr>
          <m:e>
            <m:acc>
              <m:accPr>
                <m:chr m:val="̅"/>
                <m:ctrlPr>
                  <w:ins w:id="218" w:author="SiiENG TC" w:date="2021-11-04T03:02:00Z">
                    <w:rPr>
                      <w:rFonts w:ascii="Cambria Math" w:eastAsiaTheme="minorEastAsia" w:hAnsi="Cambria Math" w:cs="Times New Roman"/>
                      <w:i/>
                    </w:rPr>
                  </w:ins>
                </m:ctrlPr>
              </m:accPr>
              <m:e>
                <m:r>
                  <w:rPr>
                    <w:rFonts w:ascii="Cambria Math" w:eastAsiaTheme="minorEastAsia" w:hAnsi="Cambria Math" w:cs="Times New Roman"/>
                  </w:rPr>
                  <m:t>∆Inst</m:t>
                </m:r>
              </m:e>
            </m:acc>
          </m:e>
          <m:sub>
            <m:r>
              <w:rPr>
                <w:rFonts w:ascii="Cambria Math" w:eastAsiaTheme="minorEastAsia" w:hAnsi="Cambria Math" w:cs="Times New Roman"/>
              </w:rPr>
              <m:t>t</m:t>
            </m:r>
          </m:sub>
          <m:sup>
            <m:r>
              <w:rPr>
                <w:rFonts w:ascii="Cambria Math" w:eastAsiaTheme="minorEastAsia" w:hAnsi="Cambria Math" w:cs="Times New Roman"/>
              </w:rPr>
              <m:t>f,</m:t>
            </m:r>
            <m:sSup>
              <m:sSupPr>
                <m:ctrlPr>
                  <w:ins w:id="219" w:author="SiiENG TC" w:date="2021-11-04T03:02:00Z">
                    <w:rPr>
                      <w:rFonts w:ascii="Cambria Math" w:eastAsiaTheme="minorEastAsia" w:hAnsi="Cambria Math" w:cs="Times New Roman"/>
                      <w:i/>
                    </w:rPr>
                  </w:ins>
                </m:ctrlPr>
              </m:sSupPr>
              <m:e>
                <m:r>
                  <w:rPr>
                    <w:rFonts w:ascii="Cambria Math" w:eastAsiaTheme="minorEastAsia" w:hAnsi="Cambria Math" w:cs="Times New Roman"/>
                  </w:rPr>
                  <m:t>σ</m:t>
                </m:r>
              </m:e>
              <m:sup>
                <m:r>
                  <w:rPr>
                    <w:rFonts w:ascii="Cambria Math" w:eastAsiaTheme="minorEastAsia" w:hAnsi="Cambria Math" w:cs="Times New Roman"/>
                  </w:rPr>
                  <m:t>H</m:t>
                </m:r>
              </m:sup>
            </m:sSup>
          </m:sup>
        </m:sSubSup>
        <m:r>
          <w:rPr>
            <w:rFonts w:ascii="Cambria Math" w:eastAsiaTheme="minorEastAsia" w:hAnsi="Cambria Math" w:cs="Times New Roman"/>
          </w:rPr>
          <m:t>-</m:t>
        </m:r>
        <m:sSubSup>
          <m:sSubSupPr>
            <m:ctrlPr>
              <w:ins w:id="220" w:author="SiiENG TC" w:date="2021-11-04T03:02:00Z">
                <w:rPr>
                  <w:rFonts w:ascii="Cambria Math" w:eastAsiaTheme="minorEastAsia" w:hAnsi="Cambria Math" w:cs="Times New Roman"/>
                  <w:i/>
                </w:rPr>
              </w:ins>
            </m:ctrlPr>
          </m:sSubSupPr>
          <m:e>
            <m:acc>
              <m:accPr>
                <m:chr m:val="̅"/>
                <m:ctrlPr>
                  <w:ins w:id="221" w:author="SiiENG TC" w:date="2021-11-04T03:02:00Z">
                    <w:rPr>
                      <w:rFonts w:ascii="Cambria Math" w:eastAsiaTheme="minorEastAsia" w:hAnsi="Cambria Math" w:cs="Times New Roman"/>
                      <w:i/>
                    </w:rPr>
                  </w:ins>
                </m:ctrlPr>
              </m:accPr>
              <m:e>
                <m:r>
                  <w:rPr>
                    <w:rFonts w:ascii="Cambria Math" w:eastAsiaTheme="minorEastAsia" w:hAnsi="Cambria Math" w:cs="Times New Roman"/>
                  </w:rPr>
                  <m:t>∆Inst</m:t>
                </m:r>
              </m:e>
            </m:acc>
          </m:e>
          <m:sub>
            <m:r>
              <w:rPr>
                <w:rFonts w:ascii="Cambria Math" w:eastAsiaTheme="minorEastAsia" w:hAnsi="Cambria Math" w:cs="Times New Roman"/>
              </w:rPr>
              <m:t>t</m:t>
            </m:r>
          </m:sub>
          <m:sup>
            <m:r>
              <w:rPr>
                <w:rFonts w:ascii="Cambria Math" w:eastAsiaTheme="minorEastAsia" w:hAnsi="Cambria Math" w:cs="Times New Roman"/>
              </w:rPr>
              <m:t>f,</m:t>
            </m:r>
            <m:sSup>
              <m:sSupPr>
                <m:ctrlPr>
                  <w:ins w:id="222" w:author="SiiENG TC" w:date="2021-11-04T03:02:00Z">
                    <w:rPr>
                      <w:rFonts w:ascii="Cambria Math" w:eastAsiaTheme="minorEastAsia" w:hAnsi="Cambria Math" w:cs="Times New Roman"/>
                      <w:i/>
                    </w:rPr>
                  </w:ins>
                </m:ctrlPr>
              </m:sSupPr>
              <m:e>
                <m:r>
                  <w:rPr>
                    <w:rFonts w:ascii="Cambria Math" w:eastAsiaTheme="minorEastAsia" w:hAnsi="Cambria Math" w:cs="Times New Roman"/>
                  </w:rPr>
                  <m:t>σ</m:t>
                </m:r>
              </m:e>
              <m:sup>
                <m:r>
                  <w:rPr>
                    <w:rFonts w:ascii="Cambria Math" w:eastAsiaTheme="minorEastAsia" w:hAnsi="Cambria Math" w:cs="Times New Roman"/>
                  </w:rPr>
                  <m:t>L</m:t>
                </m:r>
              </m:sup>
            </m:sSup>
          </m:sup>
        </m:sSubSup>
        <m:r>
          <w:rPr>
            <w:rFonts w:ascii="Cambria Math" w:hAnsi="Cambria Math" w:cs="Times New Roman"/>
            <w:szCs w:val="22"/>
            <w:lang w:val="en-US"/>
          </w:rPr>
          <m:t xml:space="preserve">                                                                                         (20)</m:t>
        </m:r>
      </m:oMath>
      <w:r w:rsidR="009D0216" w:rsidRPr="0050718D">
        <w:rPr>
          <w:rFonts w:ascii="Times New Roman" w:hAnsi="Times New Roman" w:cs="Times New Roman"/>
          <w:szCs w:val="22"/>
          <w:lang w:val="en-US"/>
        </w:rPr>
        <w:tab/>
      </w:r>
    </w:p>
    <w:p w14:paraId="662D8A16" w14:textId="31F8B77A" w:rsidR="002B6BAD" w:rsidRDefault="00F756ED" w:rsidP="00F756ED">
      <w:pPr>
        <w:pStyle w:val="Heading1"/>
        <w:numPr>
          <w:ilvl w:val="0"/>
          <w:numId w:val="2"/>
        </w:numPr>
        <w:ind w:left="567" w:hanging="567"/>
        <w:rPr>
          <w:rFonts w:ascii="Times New Roman" w:hAnsi="Times New Roman" w:cs="Times New Roman"/>
          <w:lang w:val="en-US"/>
        </w:rPr>
      </w:pPr>
      <w:r w:rsidRPr="00F756ED">
        <w:rPr>
          <w:rFonts w:ascii="Times New Roman" w:hAnsi="Times New Roman" w:cs="Times New Roman"/>
          <w:lang w:val="en-US"/>
        </w:rPr>
        <w:t>Results and discussion</w:t>
      </w:r>
    </w:p>
    <w:p w14:paraId="4AB44422" w14:textId="5AC78A2D" w:rsidR="0090352D" w:rsidRDefault="0090352D" w:rsidP="0017660F">
      <w:pPr>
        <w:spacing w:afterLines="50" w:after="120"/>
        <w:jc w:val="both"/>
        <w:rPr>
          <w:rFonts w:ascii="Times New Roman" w:hAnsi="Times New Roman" w:cs="Times New Roman"/>
        </w:rPr>
      </w:pPr>
      <w:r w:rsidRPr="0090352D">
        <w:rPr>
          <w:rFonts w:ascii="Times New Roman" w:hAnsi="Times New Roman" w:cs="Times New Roman"/>
        </w:rPr>
        <w:t>An empirical approach of our study is  developed from Chuthanondha et al. (2015) and De Vault et al. (2019). Correlation, causality and cointegration tests are  main quantitative tools to identify the relationship between domestic institutional trading behaviors and the sentiment index in Thailand. Panel data of 384</w:t>
      </w:r>
      <w:r w:rsidR="00E23450">
        <w:rPr>
          <w:rFonts w:ascii="Times New Roman" w:hAnsi="Times New Roman" w:cs="Times New Roman"/>
          <w:lang w:val="en-US"/>
        </w:rPr>
        <w:t xml:space="preserve"> </w:t>
      </w:r>
      <w:r w:rsidRPr="0090352D">
        <w:rPr>
          <w:rFonts w:ascii="Times New Roman" w:hAnsi="Times New Roman" w:cs="Times New Roman"/>
        </w:rPr>
        <w:t>funds on quarterly basis over three years are examined.</w:t>
      </w:r>
    </w:p>
    <w:p w14:paraId="07D092B8" w14:textId="39FB794D" w:rsidR="00E23450" w:rsidRDefault="00E23450" w:rsidP="004C15BB">
      <w:pPr>
        <w:spacing w:afterLines="50" w:after="120"/>
        <w:ind w:firstLine="567"/>
        <w:jc w:val="both"/>
        <w:rPr>
          <w:rFonts w:ascii="Times New Roman" w:hAnsi="Times New Roman" w:cs="Times New Roman"/>
        </w:rPr>
      </w:pPr>
      <w:r w:rsidRPr="00E23450">
        <w:rPr>
          <w:rFonts w:ascii="Times New Roman" w:hAnsi="Times New Roman" w:cs="Times New Roman"/>
        </w:rPr>
        <w:t xml:space="preserve">The results of correlation testing for </w:t>
      </w:r>
      <w:r w:rsidRPr="00E23450">
        <w:rPr>
          <w:rFonts w:ascii="Times New Roman" w:hAnsi="Times New Roman" w:cs="Times New Roman"/>
          <w:i/>
          <w:iCs/>
        </w:rPr>
        <w:t>Hypothesis 1</w:t>
      </w:r>
      <w:r w:rsidRPr="00E23450">
        <w:rPr>
          <w:rFonts w:ascii="Times New Roman" w:hAnsi="Times New Roman" w:cs="Times New Roman"/>
        </w:rPr>
        <w:t xml:space="preserve"> are presented in Table I’s panel A. As we expected, the change of total market trading value (lnTotalVal) is positively correlated with the change of ISI. All investors tended to trade more when their sentiment is good. Consistent with Chuthanondha et al. (2015), the net trading value ratio of foreign investors is positively correlated with the change of ISI. Unsurprisingly, domestic institutional investor’s net trading value ratio is correlated with the change of ISI as what De Vault et al. (2019) found. However, the direction of our finding is negative which is really</w:t>
      </w:r>
      <w:r>
        <w:rPr>
          <w:rFonts w:ascii="Times New Roman" w:hAnsi="Times New Roman" w:cs="Times New Roman"/>
          <w:lang w:val="en-US"/>
        </w:rPr>
        <w:t xml:space="preserve"> </w:t>
      </w:r>
      <w:r w:rsidRPr="00E23450">
        <w:rPr>
          <w:rFonts w:ascii="Times New Roman" w:hAnsi="Times New Roman" w:cs="Times New Roman"/>
        </w:rPr>
        <w:t>unexpected. It means that domestic institutional investors tend to buy more stocks when sentiment is expected to be lower than that in the previous period. This is opposite to foreign investors’ action. Lastly, domestic retail investors’ trading value is also correlated with the change of ISI in a negative direction. For the last two decades, both domestic institutional investors and domestic retail investors in Thailand  behave in a similar way  according to the change in market sentiment.</w:t>
      </w:r>
    </w:p>
    <w:p w14:paraId="5C8D9BF9" w14:textId="5DD97290" w:rsidR="00F756ED" w:rsidRPr="008803F1" w:rsidRDefault="001922E2" w:rsidP="001922E2">
      <w:pPr>
        <w:pStyle w:val="Caption"/>
        <w:spacing w:after="0"/>
        <w:rPr>
          <w:rFonts w:ascii="Times New Roman" w:hAnsi="Times New Roman" w:cs="Times New Roman"/>
          <w:i w:val="0"/>
          <w:iCs w:val="0"/>
          <w:color w:val="000000" w:themeColor="text1"/>
          <w:sz w:val="20"/>
          <w:szCs w:val="24"/>
          <w:lang w:val="en-US"/>
        </w:rPr>
      </w:pPr>
      <w:r w:rsidRPr="001922E2">
        <w:rPr>
          <w:rFonts w:ascii="Times New Roman" w:hAnsi="Times New Roman" w:cs="Times New Roman"/>
          <w:i w:val="0"/>
          <w:iCs w:val="0"/>
          <w:color w:val="000000" w:themeColor="text1"/>
          <w:sz w:val="24"/>
          <w:szCs w:val="24"/>
        </w:rPr>
        <w:t xml:space="preserve">Table </w:t>
      </w:r>
      <w:r w:rsidRPr="001922E2">
        <w:rPr>
          <w:rFonts w:ascii="Times New Roman" w:hAnsi="Times New Roman" w:cs="Times New Roman"/>
          <w:i w:val="0"/>
          <w:iCs w:val="0"/>
          <w:color w:val="000000" w:themeColor="text1"/>
          <w:sz w:val="24"/>
          <w:szCs w:val="24"/>
        </w:rPr>
        <w:fldChar w:fldCharType="begin"/>
      </w:r>
      <w:r w:rsidRPr="001922E2">
        <w:rPr>
          <w:rFonts w:ascii="Times New Roman" w:hAnsi="Times New Roman" w:cs="Times New Roman"/>
          <w:i w:val="0"/>
          <w:iCs w:val="0"/>
          <w:color w:val="000000" w:themeColor="text1"/>
          <w:sz w:val="24"/>
          <w:szCs w:val="24"/>
        </w:rPr>
        <w:instrText xml:space="preserve"> SEQ Table \* ROMAN </w:instrText>
      </w:r>
      <w:r w:rsidRPr="001922E2">
        <w:rPr>
          <w:rFonts w:ascii="Times New Roman" w:hAnsi="Times New Roman" w:cs="Times New Roman"/>
          <w:i w:val="0"/>
          <w:iCs w:val="0"/>
          <w:color w:val="000000" w:themeColor="text1"/>
          <w:sz w:val="24"/>
          <w:szCs w:val="24"/>
        </w:rPr>
        <w:fldChar w:fldCharType="separate"/>
      </w:r>
      <w:r w:rsidRPr="001922E2">
        <w:rPr>
          <w:rFonts w:ascii="Times New Roman" w:hAnsi="Times New Roman" w:cs="Times New Roman"/>
          <w:i w:val="0"/>
          <w:iCs w:val="0"/>
          <w:noProof/>
          <w:color w:val="000000" w:themeColor="text1"/>
          <w:sz w:val="24"/>
          <w:szCs w:val="24"/>
        </w:rPr>
        <w:t>I</w:t>
      </w:r>
      <w:r w:rsidRPr="001922E2">
        <w:rPr>
          <w:rFonts w:ascii="Times New Roman" w:hAnsi="Times New Roman" w:cs="Times New Roman"/>
          <w:i w:val="0"/>
          <w:iCs w:val="0"/>
          <w:color w:val="000000" w:themeColor="text1"/>
          <w:sz w:val="24"/>
          <w:szCs w:val="24"/>
        </w:rPr>
        <w:fldChar w:fldCharType="end"/>
      </w:r>
      <w:r w:rsidR="00F756ED" w:rsidRPr="008803F1">
        <w:rPr>
          <w:rFonts w:ascii="Times New Roman" w:hAnsi="Times New Roman" w:cs="Times New Roman"/>
          <w:i w:val="0"/>
          <w:iCs w:val="0"/>
          <w:color w:val="000000" w:themeColor="text1"/>
          <w:sz w:val="22"/>
          <w:szCs w:val="32"/>
          <w:lang w:val="en-US"/>
        </w:rPr>
        <w:t xml:space="preserve">. </w:t>
      </w:r>
      <w:r w:rsidR="00F756ED" w:rsidRPr="001922E2">
        <w:rPr>
          <w:rFonts w:ascii="Times New Roman" w:hAnsi="Times New Roman" w:cs="Times New Roman"/>
          <w:i w:val="0"/>
          <w:iCs w:val="0"/>
          <w:color w:val="000000" w:themeColor="text1"/>
          <w:sz w:val="24"/>
          <w:szCs w:val="36"/>
          <w:lang w:val="en-US"/>
        </w:rPr>
        <w:t>Correlation metric between trading value and the change of sentiment index</w:t>
      </w:r>
      <w:r w:rsidR="00F756ED" w:rsidRPr="001922E2">
        <w:rPr>
          <w:rFonts w:ascii="Times New Roman" w:hAnsi="Times New Roman" w:cs="Times New Roman"/>
          <w:i w:val="0"/>
          <w:iCs w:val="0"/>
          <w:color w:val="000000" w:themeColor="text1"/>
          <w:sz w:val="21"/>
          <w:szCs w:val="28"/>
          <w:lang w:val="en-US"/>
        </w:rPr>
        <w:t xml:space="preserve"> </w:t>
      </w:r>
    </w:p>
    <w:p w14:paraId="3FA57759" w14:textId="695D14D5" w:rsidR="00F756ED" w:rsidRPr="008803F1" w:rsidRDefault="00F756ED" w:rsidP="00F756ED">
      <w:pPr>
        <w:spacing w:beforeLines="25" w:before="60" w:afterLines="25" w:after="60"/>
        <w:jc w:val="thaiDistribute"/>
        <w:rPr>
          <w:rFonts w:ascii="Cambria Math" w:hAnsi="Cambria Math" w:cs="Times New Roman"/>
          <w:color w:val="000000" w:themeColor="text1"/>
          <w:sz w:val="16"/>
          <w:szCs w:val="16"/>
          <w:lang w:val="en-US"/>
        </w:rPr>
      </w:pPr>
      <w:r w:rsidRPr="008803F1">
        <w:rPr>
          <w:rFonts w:ascii="Cambria Math" w:hAnsi="Cambria Math" w:cs="Times New Roman"/>
          <w:color w:val="000000" w:themeColor="text1"/>
          <w:sz w:val="18"/>
          <w:szCs w:val="18"/>
          <w:lang w:val="en-US"/>
        </w:rPr>
        <w:t xml:space="preserve">All data is in monthly basis. </w:t>
      </w:r>
      <w:r w:rsidRPr="008803F1">
        <w:rPr>
          <w:rFonts w:ascii="Cambria Math" w:hAnsi="Cambria Math" w:cs="Times New Roman"/>
          <w:color w:val="000000" w:themeColor="text1"/>
          <w:sz w:val="18"/>
          <w:szCs w:val="18"/>
          <w:cs/>
          <w:lang w:val="en-US"/>
        </w:rPr>
        <w:t xml:space="preserve">*** </w:t>
      </w:r>
      <w:r w:rsidRPr="008803F1">
        <w:rPr>
          <w:rFonts w:ascii="Cambria Math" w:hAnsi="Cambria Math" w:cs="Times New Roman"/>
          <w:color w:val="000000" w:themeColor="text1"/>
          <w:sz w:val="18"/>
          <w:szCs w:val="18"/>
          <w:lang w:val="en-US"/>
        </w:rPr>
        <w:t>is P</w:t>
      </w:r>
      <w:r w:rsidRPr="008803F1">
        <w:rPr>
          <w:rFonts w:ascii="Cambria Math" w:hAnsi="Cambria Math" w:cs="Times New Roman"/>
          <w:color w:val="000000" w:themeColor="text1"/>
          <w:sz w:val="18"/>
          <w:szCs w:val="18"/>
          <w:cs/>
          <w:lang w:val="en-US"/>
        </w:rPr>
        <w:t>-</w:t>
      </w:r>
      <w:r w:rsidRPr="008803F1">
        <w:rPr>
          <w:rFonts w:ascii="Cambria Math" w:hAnsi="Cambria Math" w:cs="Times New Roman"/>
          <w:color w:val="000000" w:themeColor="text1"/>
          <w:sz w:val="18"/>
          <w:szCs w:val="18"/>
          <w:lang w:val="en-US"/>
        </w:rPr>
        <w:t>value &lt; 0</w:t>
      </w:r>
      <w:r w:rsidRPr="008803F1">
        <w:rPr>
          <w:rFonts w:ascii="Cambria Math" w:hAnsi="Cambria Math" w:cs="Times New Roman"/>
          <w:color w:val="000000" w:themeColor="text1"/>
          <w:sz w:val="18"/>
          <w:szCs w:val="18"/>
          <w:cs/>
          <w:lang w:val="en-US"/>
        </w:rPr>
        <w:t>.</w:t>
      </w:r>
      <w:r w:rsidRPr="008803F1">
        <w:rPr>
          <w:rFonts w:ascii="Cambria Math" w:hAnsi="Cambria Math" w:cs="Times New Roman"/>
          <w:color w:val="000000" w:themeColor="text1"/>
          <w:sz w:val="18"/>
          <w:szCs w:val="18"/>
          <w:lang w:val="en-US"/>
        </w:rPr>
        <w:t xml:space="preserve">01. </w:t>
      </w:r>
      <w:r w:rsidRPr="008803F1">
        <w:rPr>
          <w:rFonts w:ascii="Cambria Math" w:hAnsi="Cambria Math" w:cs="Times New Roman"/>
          <w:color w:val="000000" w:themeColor="text1"/>
          <w:sz w:val="18"/>
          <w:szCs w:val="18"/>
          <w:cs/>
          <w:lang w:val="en-US"/>
        </w:rPr>
        <w:t xml:space="preserve">** </w:t>
      </w:r>
      <w:r w:rsidRPr="008803F1">
        <w:rPr>
          <w:rFonts w:ascii="Cambria Math" w:hAnsi="Cambria Math" w:cs="Times New Roman"/>
          <w:color w:val="000000" w:themeColor="text1"/>
          <w:sz w:val="18"/>
          <w:szCs w:val="18"/>
          <w:lang w:val="en-US"/>
        </w:rPr>
        <w:t>is P</w:t>
      </w:r>
      <w:r w:rsidRPr="008803F1">
        <w:rPr>
          <w:rFonts w:ascii="Cambria Math" w:hAnsi="Cambria Math" w:cs="Times New Roman"/>
          <w:color w:val="000000" w:themeColor="text1"/>
          <w:sz w:val="18"/>
          <w:szCs w:val="18"/>
          <w:cs/>
          <w:lang w:val="en-US"/>
        </w:rPr>
        <w:t>-</w:t>
      </w:r>
      <w:r w:rsidRPr="008803F1">
        <w:rPr>
          <w:rFonts w:ascii="Cambria Math" w:hAnsi="Cambria Math" w:cs="Times New Roman"/>
          <w:color w:val="000000" w:themeColor="text1"/>
          <w:sz w:val="18"/>
          <w:szCs w:val="18"/>
          <w:lang w:val="en-US"/>
        </w:rPr>
        <w:t>vale &lt; 0</w:t>
      </w:r>
      <w:r w:rsidRPr="008803F1">
        <w:rPr>
          <w:rFonts w:ascii="Cambria Math" w:hAnsi="Cambria Math" w:cs="Times New Roman"/>
          <w:color w:val="000000" w:themeColor="text1"/>
          <w:sz w:val="18"/>
          <w:szCs w:val="18"/>
          <w:cs/>
          <w:lang w:val="en-US"/>
        </w:rPr>
        <w:t>.</w:t>
      </w:r>
      <w:r w:rsidRPr="008803F1">
        <w:rPr>
          <w:rFonts w:ascii="Cambria Math" w:hAnsi="Cambria Math" w:cs="Times New Roman"/>
          <w:color w:val="000000" w:themeColor="text1"/>
          <w:sz w:val="18"/>
          <w:szCs w:val="18"/>
          <w:lang w:val="en-US"/>
        </w:rPr>
        <w:t xml:space="preserve">05. </w:t>
      </w:r>
      <w:r w:rsidRPr="008803F1">
        <w:rPr>
          <w:rFonts w:ascii="Cambria Math" w:hAnsi="Cambria Math" w:cs="Times New Roman"/>
          <w:color w:val="000000" w:themeColor="text1"/>
          <w:sz w:val="18"/>
          <w:szCs w:val="18"/>
          <w:cs/>
          <w:lang w:val="en-US"/>
        </w:rPr>
        <w:t xml:space="preserve">* </w:t>
      </w:r>
      <w:r w:rsidRPr="008803F1">
        <w:rPr>
          <w:rFonts w:ascii="Cambria Math" w:hAnsi="Cambria Math" w:cs="Times New Roman"/>
          <w:color w:val="000000" w:themeColor="text1"/>
          <w:sz w:val="18"/>
          <w:szCs w:val="18"/>
          <w:lang w:val="en-US"/>
        </w:rPr>
        <w:t>is P</w:t>
      </w:r>
      <w:r w:rsidRPr="008803F1">
        <w:rPr>
          <w:rFonts w:ascii="Cambria Math" w:hAnsi="Cambria Math" w:cs="Times New Roman"/>
          <w:color w:val="000000" w:themeColor="text1"/>
          <w:sz w:val="18"/>
          <w:szCs w:val="18"/>
          <w:cs/>
          <w:lang w:val="en-US"/>
        </w:rPr>
        <w:t>-</w:t>
      </w:r>
      <w:r w:rsidRPr="008803F1">
        <w:rPr>
          <w:rFonts w:ascii="Cambria Math" w:hAnsi="Cambria Math" w:cs="Times New Roman"/>
          <w:color w:val="000000" w:themeColor="text1"/>
          <w:sz w:val="18"/>
          <w:szCs w:val="18"/>
          <w:lang w:val="en-US"/>
        </w:rPr>
        <w:t>value &lt; 0</w:t>
      </w:r>
      <w:r w:rsidRPr="008803F1">
        <w:rPr>
          <w:rFonts w:ascii="Cambria Math" w:hAnsi="Cambria Math" w:cs="Times New Roman"/>
          <w:color w:val="000000" w:themeColor="text1"/>
          <w:sz w:val="18"/>
          <w:szCs w:val="18"/>
          <w:cs/>
          <w:lang w:val="en-US"/>
        </w:rPr>
        <w:t>.</w:t>
      </w:r>
      <w:r w:rsidRPr="008803F1">
        <w:rPr>
          <w:rFonts w:ascii="Cambria Math" w:hAnsi="Cambria Math" w:cs="Times New Roman"/>
          <w:color w:val="000000" w:themeColor="text1"/>
          <w:sz w:val="18"/>
          <w:szCs w:val="18"/>
          <w:lang w:val="en-US"/>
        </w:rPr>
        <w:t xml:space="preserve">1. Local Inst </w:t>
      </w:r>
      <w:r w:rsidRPr="008803F1">
        <w:rPr>
          <w:rFonts w:ascii="Cambria Math" w:hAnsi="Cambria Math" w:cs="Times New Roman"/>
          <w:color w:val="000000" w:themeColor="text1"/>
          <w:sz w:val="18"/>
          <w:szCs w:val="18"/>
          <w:cs/>
          <w:lang w:val="en-US"/>
        </w:rPr>
        <w:t xml:space="preserve">= </w:t>
      </w:r>
      <w:r w:rsidRPr="008803F1">
        <w:rPr>
          <w:rFonts w:ascii="Cambria Math" w:hAnsi="Cambria Math" w:cs="Times New Roman"/>
          <w:color w:val="000000" w:themeColor="text1"/>
          <w:sz w:val="18"/>
          <w:szCs w:val="18"/>
          <w:lang w:val="en-US"/>
        </w:rPr>
        <w:t xml:space="preserve">net trading value ratio of local institution. Prop Trade </w:t>
      </w:r>
      <w:r w:rsidRPr="008803F1">
        <w:rPr>
          <w:rFonts w:ascii="Cambria Math" w:hAnsi="Cambria Math" w:cs="Times New Roman"/>
          <w:color w:val="000000" w:themeColor="text1"/>
          <w:sz w:val="18"/>
          <w:szCs w:val="18"/>
          <w:cs/>
          <w:lang w:val="en-US"/>
        </w:rPr>
        <w:t xml:space="preserve">= </w:t>
      </w:r>
      <w:r w:rsidRPr="008803F1">
        <w:rPr>
          <w:rFonts w:ascii="Cambria Math" w:hAnsi="Cambria Math" w:cs="Times New Roman"/>
          <w:color w:val="000000" w:themeColor="text1"/>
          <w:sz w:val="18"/>
          <w:szCs w:val="18"/>
          <w:lang w:val="en-US"/>
        </w:rPr>
        <w:t xml:space="preserve">net trading value ratio of proprietary trading investor. Foreign </w:t>
      </w:r>
      <w:r w:rsidRPr="008803F1">
        <w:rPr>
          <w:rFonts w:ascii="Cambria Math" w:hAnsi="Cambria Math" w:cs="Times New Roman"/>
          <w:color w:val="000000" w:themeColor="text1"/>
          <w:sz w:val="18"/>
          <w:szCs w:val="18"/>
          <w:cs/>
          <w:lang w:val="en-US"/>
        </w:rPr>
        <w:t xml:space="preserve">= </w:t>
      </w:r>
      <w:r w:rsidRPr="008803F1">
        <w:rPr>
          <w:rFonts w:ascii="Cambria Math" w:hAnsi="Cambria Math" w:cs="Times New Roman"/>
          <w:color w:val="000000" w:themeColor="text1"/>
          <w:sz w:val="18"/>
          <w:szCs w:val="18"/>
          <w:lang w:val="en-US"/>
        </w:rPr>
        <w:t xml:space="preserve">net trading value ratio of </w:t>
      </w:r>
      <w:r w:rsidR="00515C70" w:rsidRPr="008803F1">
        <w:rPr>
          <w:rFonts w:ascii="Cambria Math" w:hAnsi="Cambria Math" w:cs="Times New Roman"/>
          <w:color w:val="000000" w:themeColor="text1"/>
          <w:sz w:val="18"/>
          <w:szCs w:val="18"/>
          <w:lang w:val="en-US"/>
        </w:rPr>
        <w:t>foreign</w:t>
      </w:r>
      <w:r w:rsidRPr="008803F1">
        <w:rPr>
          <w:rFonts w:ascii="Cambria Math" w:hAnsi="Cambria Math" w:cs="Times New Roman"/>
          <w:color w:val="000000" w:themeColor="text1"/>
          <w:sz w:val="18"/>
          <w:szCs w:val="18"/>
          <w:lang w:val="en-US"/>
        </w:rPr>
        <w:t xml:space="preserve"> investor. Local Retail </w:t>
      </w:r>
      <w:r w:rsidRPr="008803F1">
        <w:rPr>
          <w:rFonts w:ascii="Cambria Math" w:hAnsi="Cambria Math" w:cs="Times New Roman"/>
          <w:color w:val="000000" w:themeColor="text1"/>
          <w:sz w:val="18"/>
          <w:szCs w:val="18"/>
          <w:cs/>
          <w:lang w:val="en-US"/>
        </w:rPr>
        <w:t xml:space="preserve">= </w:t>
      </w:r>
      <w:r w:rsidRPr="008803F1">
        <w:rPr>
          <w:rFonts w:ascii="Cambria Math" w:hAnsi="Cambria Math" w:cs="Times New Roman"/>
          <w:color w:val="000000" w:themeColor="text1"/>
          <w:sz w:val="18"/>
          <w:szCs w:val="18"/>
          <w:lang w:val="en-US"/>
        </w:rPr>
        <w:t xml:space="preserve">net trading value ratio of local retail investor. </w:t>
      </w:r>
      <w:proofErr w:type="spellStart"/>
      <w:r w:rsidRPr="008803F1">
        <w:rPr>
          <w:rFonts w:ascii="Cambria Math" w:hAnsi="Cambria Math" w:cs="Times New Roman"/>
          <w:color w:val="000000" w:themeColor="text1"/>
          <w:sz w:val="18"/>
          <w:szCs w:val="18"/>
          <w:lang w:val="en-US"/>
        </w:rPr>
        <w:t>TotalVal</w:t>
      </w:r>
      <w:proofErr w:type="spellEnd"/>
      <w:r w:rsidRPr="008803F1">
        <w:rPr>
          <w:rFonts w:ascii="Cambria Math" w:hAnsi="Cambria Math" w:cs="Times New Roman"/>
          <w:color w:val="000000" w:themeColor="text1"/>
          <w:sz w:val="18"/>
          <w:szCs w:val="18"/>
          <w:lang w:val="en-US"/>
        </w:rPr>
        <w:t xml:space="preserve"> </w:t>
      </w:r>
      <w:r w:rsidRPr="008803F1">
        <w:rPr>
          <w:rFonts w:ascii="Cambria Math" w:hAnsi="Cambria Math" w:cs="Times New Roman"/>
          <w:color w:val="000000" w:themeColor="text1"/>
          <w:sz w:val="18"/>
          <w:szCs w:val="18"/>
          <w:cs/>
          <w:lang w:val="en-US"/>
        </w:rPr>
        <w:t xml:space="preserve">= </w:t>
      </w:r>
      <w:proofErr w:type="gramStart"/>
      <w:r w:rsidRPr="008803F1">
        <w:rPr>
          <w:rFonts w:ascii="Cambria Math" w:hAnsi="Cambria Math" w:cs="Times New Roman"/>
          <w:color w:val="000000" w:themeColor="text1"/>
          <w:sz w:val="18"/>
          <w:szCs w:val="18"/>
          <w:lang w:val="en-US"/>
        </w:rPr>
        <w:t>ln</w:t>
      </w:r>
      <w:r w:rsidRPr="008803F1">
        <w:rPr>
          <w:rFonts w:ascii="Cambria Math" w:hAnsi="Cambria Math" w:cs="Times New Roman"/>
          <w:color w:val="000000" w:themeColor="text1"/>
          <w:sz w:val="18"/>
          <w:szCs w:val="18"/>
          <w:cs/>
          <w:lang w:val="en-US"/>
        </w:rPr>
        <w:t>(</w:t>
      </w:r>
      <w:proofErr w:type="gramEnd"/>
      <w:r w:rsidRPr="008803F1">
        <w:rPr>
          <w:rFonts w:ascii="Cambria Math" w:hAnsi="Cambria Math" w:cs="Times New Roman"/>
          <w:color w:val="000000" w:themeColor="text1"/>
          <w:sz w:val="18"/>
          <w:szCs w:val="18"/>
          <w:lang w:val="en-US"/>
        </w:rPr>
        <w:t>total market trading value in month T</w:t>
      </w:r>
      <w:r w:rsidRPr="008803F1">
        <w:rPr>
          <w:rFonts w:ascii="Cambria Math" w:hAnsi="Cambria Math" w:cs="Times New Roman"/>
          <w:color w:val="000000" w:themeColor="text1"/>
          <w:sz w:val="18"/>
          <w:szCs w:val="18"/>
          <w:cs/>
          <w:lang w:val="en-US"/>
        </w:rPr>
        <w:t>/</w:t>
      </w:r>
      <w:r w:rsidRPr="008803F1">
        <w:rPr>
          <w:rFonts w:ascii="Cambria Math" w:hAnsi="Cambria Math" w:cs="Times New Roman"/>
          <w:color w:val="000000" w:themeColor="text1"/>
          <w:sz w:val="18"/>
          <w:szCs w:val="18"/>
          <w:lang w:val="en-US"/>
        </w:rPr>
        <w:t>total market trading value in month T</w:t>
      </w:r>
      <w:r w:rsidRPr="008803F1">
        <w:rPr>
          <w:rFonts w:ascii="Cambria Math" w:hAnsi="Cambria Math" w:cs="Times New Roman"/>
          <w:color w:val="000000" w:themeColor="text1"/>
          <w:sz w:val="18"/>
          <w:szCs w:val="18"/>
          <w:cs/>
          <w:lang w:val="en-US"/>
        </w:rPr>
        <w:t>-</w:t>
      </w:r>
      <w:r w:rsidRPr="008803F1">
        <w:rPr>
          <w:rFonts w:ascii="Cambria Math" w:hAnsi="Cambria Math" w:cs="Times New Roman"/>
          <w:color w:val="000000" w:themeColor="text1"/>
          <w:sz w:val="18"/>
          <w:szCs w:val="18"/>
          <w:lang w:val="en-US"/>
        </w:rPr>
        <w:t>1</w:t>
      </w:r>
      <w:r w:rsidRPr="008803F1">
        <w:rPr>
          <w:rFonts w:ascii="Cambria Math" w:hAnsi="Cambria Math" w:cs="Times New Roman"/>
          <w:color w:val="000000" w:themeColor="text1"/>
          <w:sz w:val="18"/>
          <w:szCs w:val="18"/>
          <w:cs/>
          <w:lang w:val="en-US"/>
        </w:rPr>
        <w:t>)</w:t>
      </w:r>
      <w:r w:rsidRPr="008803F1">
        <w:rPr>
          <w:rFonts w:ascii="Cambria Math" w:hAnsi="Cambria Math" w:cs="Times New Roman"/>
          <w:color w:val="000000" w:themeColor="text1"/>
          <w:sz w:val="18"/>
          <w:szCs w:val="18"/>
          <w:lang w:val="en-US"/>
        </w:rPr>
        <w:t xml:space="preserve">. </w:t>
      </w:r>
      <w:proofErr w:type="spellStart"/>
      <w:r w:rsidRPr="008803F1">
        <w:rPr>
          <w:rFonts w:ascii="Cambria Math" w:hAnsi="Cambria Math" w:cs="Times New Roman"/>
          <w:color w:val="000000" w:themeColor="text1"/>
          <w:sz w:val="18"/>
          <w:szCs w:val="18"/>
          <w:lang w:val="en-US"/>
        </w:rPr>
        <w:t>ChgISI</w:t>
      </w:r>
      <w:proofErr w:type="spellEnd"/>
      <w:r w:rsidRPr="008803F1">
        <w:rPr>
          <w:rFonts w:ascii="Cambria Math" w:hAnsi="Cambria Math" w:cs="Times New Roman"/>
          <w:color w:val="000000" w:themeColor="text1"/>
          <w:sz w:val="18"/>
          <w:szCs w:val="18"/>
          <w:lang w:val="en-US"/>
        </w:rPr>
        <w:t xml:space="preserve"> </w:t>
      </w:r>
      <w:r w:rsidRPr="008803F1">
        <w:rPr>
          <w:rFonts w:ascii="Cambria Math" w:hAnsi="Cambria Math" w:cs="Times New Roman"/>
          <w:color w:val="000000" w:themeColor="text1"/>
          <w:sz w:val="18"/>
          <w:szCs w:val="18"/>
          <w:cs/>
          <w:lang w:val="en-US"/>
        </w:rPr>
        <w:t xml:space="preserve">= </w:t>
      </w:r>
      <w:proofErr w:type="gramStart"/>
      <w:r w:rsidRPr="008803F1">
        <w:rPr>
          <w:rFonts w:ascii="Cambria Math" w:hAnsi="Cambria Math" w:cs="Times New Roman"/>
          <w:color w:val="000000" w:themeColor="text1"/>
          <w:sz w:val="18"/>
          <w:szCs w:val="18"/>
          <w:lang w:val="en-US"/>
        </w:rPr>
        <w:t>ln</w:t>
      </w:r>
      <w:r w:rsidRPr="008803F1">
        <w:rPr>
          <w:rFonts w:ascii="Cambria Math" w:hAnsi="Cambria Math" w:cs="Times New Roman"/>
          <w:color w:val="000000" w:themeColor="text1"/>
          <w:sz w:val="18"/>
          <w:szCs w:val="18"/>
          <w:cs/>
          <w:lang w:val="en-US"/>
        </w:rPr>
        <w:t>(</w:t>
      </w:r>
      <w:proofErr w:type="gramEnd"/>
      <w:r w:rsidRPr="008803F1">
        <w:rPr>
          <w:rFonts w:ascii="Cambria Math" w:hAnsi="Cambria Math" w:cs="Times New Roman"/>
          <w:color w:val="000000" w:themeColor="text1"/>
          <w:sz w:val="18"/>
          <w:szCs w:val="18"/>
          <w:lang w:val="en-US"/>
        </w:rPr>
        <w:t>ISI Index in month T</w:t>
      </w:r>
      <w:r w:rsidRPr="008803F1">
        <w:rPr>
          <w:rFonts w:ascii="Cambria Math" w:hAnsi="Cambria Math" w:cs="Times New Roman"/>
          <w:color w:val="000000" w:themeColor="text1"/>
          <w:sz w:val="18"/>
          <w:szCs w:val="18"/>
          <w:cs/>
          <w:lang w:val="en-US"/>
        </w:rPr>
        <w:t xml:space="preserve">/ </w:t>
      </w:r>
      <w:r w:rsidRPr="008803F1">
        <w:rPr>
          <w:rFonts w:ascii="Cambria Math" w:hAnsi="Cambria Math" w:cs="Times New Roman"/>
          <w:color w:val="000000" w:themeColor="text1"/>
          <w:sz w:val="18"/>
          <w:szCs w:val="18"/>
          <w:lang w:val="en-US"/>
        </w:rPr>
        <w:t>ISI Index in month T</w:t>
      </w:r>
      <w:r w:rsidRPr="008803F1">
        <w:rPr>
          <w:rFonts w:ascii="Cambria Math" w:hAnsi="Cambria Math" w:cs="Times New Roman"/>
          <w:color w:val="000000" w:themeColor="text1"/>
          <w:sz w:val="18"/>
          <w:szCs w:val="18"/>
          <w:cs/>
          <w:lang w:val="en-US"/>
        </w:rPr>
        <w:t>-</w:t>
      </w:r>
      <w:r w:rsidRPr="008803F1">
        <w:rPr>
          <w:rFonts w:ascii="Cambria Math" w:hAnsi="Cambria Math" w:cs="Times New Roman"/>
          <w:color w:val="000000" w:themeColor="text1"/>
          <w:sz w:val="18"/>
          <w:szCs w:val="18"/>
          <w:lang w:val="en-US"/>
        </w:rPr>
        <w:t>1</w:t>
      </w:r>
      <w:r w:rsidRPr="008803F1">
        <w:rPr>
          <w:rFonts w:ascii="Cambria Math" w:hAnsi="Cambria Math" w:cs="Times New Roman"/>
          <w:color w:val="000000" w:themeColor="text1"/>
          <w:sz w:val="18"/>
          <w:szCs w:val="18"/>
          <w:cs/>
          <w:lang w:val="en-US"/>
        </w:rPr>
        <w:t>)</w:t>
      </w:r>
      <w:r w:rsidRPr="008803F1">
        <w:rPr>
          <w:rFonts w:ascii="Cambria Math" w:hAnsi="Cambria Math" w:cs="Times New Roman"/>
          <w:color w:val="000000" w:themeColor="text1"/>
          <w:sz w:val="18"/>
          <w:szCs w:val="18"/>
          <w:lang w:val="en-US"/>
        </w:rPr>
        <w:t xml:space="preserve">. See net trading value ratio </w:t>
      </w:r>
      <w:r>
        <w:rPr>
          <w:rFonts w:ascii="Cambria Math" w:hAnsi="Cambria Math" w:cs="Times New Roman"/>
          <w:color w:val="000000" w:themeColor="text1"/>
          <w:sz w:val="18"/>
          <w:szCs w:val="18"/>
          <w:lang w:val="en-US"/>
        </w:rPr>
        <w:t xml:space="preserve">calculation </w:t>
      </w:r>
      <w:r w:rsidRPr="008803F1">
        <w:rPr>
          <w:rFonts w:ascii="Cambria Math" w:hAnsi="Cambria Math" w:cs="Times New Roman"/>
          <w:color w:val="000000" w:themeColor="text1"/>
          <w:sz w:val="18"/>
          <w:szCs w:val="18"/>
          <w:lang w:val="en-US"/>
        </w:rPr>
        <w:t xml:space="preserve">method in section </w:t>
      </w:r>
      <w:r>
        <w:rPr>
          <w:rFonts w:ascii="Cambria Math" w:hAnsi="Cambria Math" w:cs="Times New Roman"/>
          <w:color w:val="000000" w:themeColor="text1"/>
          <w:sz w:val="18"/>
          <w:szCs w:val="18"/>
          <w:lang w:val="en-US"/>
        </w:rPr>
        <w:t>3.3</w:t>
      </w:r>
      <w:r w:rsidRPr="008803F1">
        <w:rPr>
          <w:rFonts w:ascii="Cambria Math" w:hAnsi="Cambria Math" w:cs="Times New Roman"/>
          <w:color w:val="000000" w:themeColor="text1"/>
          <w:sz w:val="18"/>
          <w:szCs w:val="18"/>
          <w:lang w:val="en-US"/>
        </w:rPr>
        <w:t>.</w:t>
      </w:r>
      <w:r>
        <w:rPr>
          <w:rFonts w:ascii="Cambria Math" w:hAnsi="Cambria Math" w:cs="Times New Roman"/>
          <w:color w:val="000000" w:themeColor="text1"/>
          <w:sz w:val="18"/>
          <w:szCs w:val="18"/>
          <w:lang w:val="en-US"/>
        </w:rPr>
        <w:t>2</w:t>
      </w:r>
      <w:r w:rsidRPr="008803F1">
        <w:rPr>
          <w:rFonts w:ascii="Cambria Math" w:hAnsi="Cambria Math" w:cs="Times New Roman"/>
          <w:color w:val="000000" w:themeColor="text1"/>
          <w:sz w:val="18"/>
          <w:szCs w:val="18"/>
          <w:lang w:val="en-US"/>
        </w:rPr>
        <w:t>.</w:t>
      </w:r>
    </w:p>
    <w:tbl>
      <w:tblPr>
        <w:tblW w:w="5000" w:type="pct"/>
        <w:tblBorders>
          <w:top w:val="single" w:sz="4" w:space="0" w:color="auto"/>
          <w:bottom w:val="single" w:sz="4" w:space="0" w:color="auto"/>
        </w:tblBorders>
        <w:tblLayout w:type="fixed"/>
        <w:tblLook w:val="04A0" w:firstRow="1" w:lastRow="0" w:firstColumn="1" w:lastColumn="0" w:noHBand="0" w:noVBand="1"/>
      </w:tblPr>
      <w:tblGrid>
        <w:gridCol w:w="1697"/>
        <w:gridCol w:w="1219"/>
        <w:gridCol w:w="1220"/>
        <w:gridCol w:w="1221"/>
        <w:gridCol w:w="1220"/>
        <w:gridCol w:w="1220"/>
        <w:gridCol w:w="1223"/>
      </w:tblGrid>
      <w:tr w:rsidR="0051585C" w:rsidRPr="0051585C" w14:paraId="0F0FD4D1" w14:textId="77777777" w:rsidTr="00DD04ED">
        <w:trPr>
          <w:trHeight w:val="340"/>
        </w:trPr>
        <w:tc>
          <w:tcPr>
            <w:tcW w:w="941" w:type="pct"/>
            <w:vMerge w:val="restart"/>
            <w:tcBorders>
              <w:top w:val="single" w:sz="4" w:space="0" w:color="auto"/>
            </w:tcBorders>
            <w:shd w:val="clear" w:color="auto" w:fill="auto"/>
            <w:noWrap/>
            <w:vAlign w:val="center"/>
          </w:tcPr>
          <w:p w14:paraId="49E06DA5" w14:textId="1FA18E5E" w:rsidR="0051585C" w:rsidRPr="0051585C" w:rsidRDefault="0051585C" w:rsidP="0051585C">
            <w:pPr>
              <w:jc w:val="center"/>
              <w:rPr>
                <w:rFonts w:ascii="Cambria Math" w:hAnsi="Cambria Math" w:cs="Times New Roman"/>
                <w:b/>
                <w:bCs/>
                <w:color w:val="000000" w:themeColor="text1"/>
                <w:sz w:val="20"/>
                <w:szCs w:val="20"/>
                <w:lang w:val="en-US"/>
              </w:rPr>
            </w:pPr>
            <w:r w:rsidRPr="0051585C">
              <w:rPr>
                <w:rFonts w:ascii="Cambria Math" w:eastAsia="Times New Roman" w:hAnsi="Cambria Math" w:cs="Times New Roman"/>
                <w:color w:val="000000"/>
                <w:sz w:val="20"/>
                <w:szCs w:val="20"/>
              </w:rPr>
              <w:t>Panel A</w:t>
            </w:r>
          </w:p>
        </w:tc>
        <w:tc>
          <w:tcPr>
            <w:tcW w:w="4059" w:type="pct"/>
            <w:gridSpan w:val="6"/>
            <w:tcBorders>
              <w:top w:val="single" w:sz="4" w:space="0" w:color="auto"/>
              <w:bottom w:val="single" w:sz="4" w:space="0" w:color="auto"/>
            </w:tcBorders>
            <w:shd w:val="clear" w:color="auto" w:fill="auto"/>
            <w:noWrap/>
            <w:vAlign w:val="center"/>
          </w:tcPr>
          <w:p w14:paraId="41DB2464" w14:textId="7D4FD8AE" w:rsidR="0051585C" w:rsidRPr="0051585C" w:rsidRDefault="0051585C" w:rsidP="0051585C">
            <w:pPr>
              <w:jc w:val="center"/>
              <w:rPr>
                <w:rFonts w:ascii="Cambria Math" w:hAnsi="Cambria Math" w:cs="Times New Roman"/>
                <w:color w:val="000000" w:themeColor="text1"/>
                <w:sz w:val="20"/>
                <w:szCs w:val="20"/>
                <w:lang w:val="en-US"/>
              </w:rPr>
            </w:pPr>
            <w:r w:rsidRPr="0051585C">
              <w:rPr>
                <w:rFonts w:ascii="Cambria Math" w:eastAsia="Times New Roman" w:hAnsi="Cambria Math" w:cs="Times New Roman"/>
                <w:color w:val="000000"/>
                <w:sz w:val="20"/>
                <w:szCs w:val="20"/>
              </w:rPr>
              <w:t>January 2000 - December 2019 (Monthly)</w:t>
            </w:r>
          </w:p>
        </w:tc>
      </w:tr>
      <w:tr w:rsidR="00A659A5" w:rsidRPr="0051585C" w14:paraId="53287D29" w14:textId="77777777" w:rsidTr="00DD04ED">
        <w:trPr>
          <w:trHeight w:val="340"/>
        </w:trPr>
        <w:tc>
          <w:tcPr>
            <w:tcW w:w="941" w:type="pct"/>
            <w:vMerge/>
            <w:tcBorders>
              <w:bottom w:val="single" w:sz="4" w:space="0" w:color="auto"/>
            </w:tcBorders>
            <w:shd w:val="clear" w:color="auto" w:fill="auto"/>
            <w:noWrap/>
            <w:vAlign w:val="center"/>
            <w:hideMark/>
          </w:tcPr>
          <w:p w14:paraId="6D640A26" w14:textId="77777777" w:rsidR="00A659A5" w:rsidRPr="0051585C" w:rsidRDefault="00A659A5" w:rsidP="00A659A5">
            <w:pPr>
              <w:jc w:val="center"/>
              <w:rPr>
                <w:rFonts w:ascii="Cambria Math" w:hAnsi="Cambria Math" w:cs="Times New Roman"/>
                <w:b/>
                <w:bCs/>
                <w:color w:val="000000" w:themeColor="text1"/>
                <w:sz w:val="20"/>
                <w:szCs w:val="20"/>
                <w:lang w:val="en-US"/>
              </w:rPr>
            </w:pPr>
          </w:p>
        </w:tc>
        <w:tc>
          <w:tcPr>
            <w:tcW w:w="676" w:type="pct"/>
            <w:tcBorders>
              <w:top w:val="single" w:sz="4" w:space="0" w:color="auto"/>
              <w:bottom w:val="single" w:sz="4" w:space="0" w:color="auto"/>
            </w:tcBorders>
            <w:shd w:val="clear" w:color="auto" w:fill="auto"/>
            <w:noWrap/>
            <w:vAlign w:val="center"/>
            <w:hideMark/>
          </w:tcPr>
          <w:p w14:paraId="31E644CC" w14:textId="17632ECF" w:rsidR="00A659A5" w:rsidRPr="00A659A5" w:rsidRDefault="00A659A5" w:rsidP="00A659A5">
            <w:pPr>
              <w:jc w:val="center"/>
              <w:rPr>
                <w:rFonts w:ascii="Cambria Math" w:hAnsi="Cambria Math" w:cs="Times New Roman"/>
                <w:color w:val="000000" w:themeColor="text1"/>
                <w:sz w:val="21"/>
                <w:szCs w:val="21"/>
              </w:rPr>
            </w:pPr>
            <w:r w:rsidRPr="00A659A5">
              <w:rPr>
                <w:rFonts w:ascii="Times New Roman" w:eastAsia="Times New Roman" w:hAnsi="Times New Roman" w:cs="Times New Roman"/>
                <w:color w:val="000000"/>
                <w:sz w:val="21"/>
                <w:szCs w:val="21"/>
              </w:rPr>
              <w:t>Local Inst</w:t>
            </w:r>
          </w:p>
        </w:tc>
        <w:tc>
          <w:tcPr>
            <w:tcW w:w="676" w:type="pct"/>
            <w:tcBorders>
              <w:top w:val="single" w:sz="4" w:space="0" w:color="auto"/>
              <w:bottom w:val="single" w:sz="4" w:space="0" w:color="auto"/>
            </w:tcBorders>
            <w:shd w:val="clear" w:color="auto" w:fill="auto"/>
            <w:noWrap/>
            <w:vAlign w:val="center"/>
            <w:hideMark/>
          </w:tcPr>
          <w:p w14:paraId="69EA1CA6" w14:textId="6010CA4D" w:rsidR="00A659A5" w:rsidRPr="00A659A5" w:rsidRDefault="00A659A5" w:rsidP="00A659A5">
            <w:pPr>
              <w:jc w:val="center"/>
              <w:rPr>
                <w:rFonts w:ascii="Cambria Math" w:hAnsi="Cambria Math" w:cs="Times New Roman"/>
                <w:color w:val="000000" w:themeColor="text1"/>
                <w:sz w:val="21"/>
                <w:szCs w:val="21"/>
              </w:rPr>
            </w:pPr>
            <w:r w:rsidRPr="00A659A5">
              <w:rPr>
                <w:rFonts w:ascii="Times New Roman" w:eastAsia="Times New Roman" w:hAnsi="Times New Roman" w:cs="Times New Roman"/>
                <w:color w:val="000000"/>
                <w:sz w:val="21"/>
                <w:szCs w:val="21"/>
              </w:rPr>
              <w:t>Prop trade</w:t>
            </w:r>
          </w:p>
        </w:tc>
        <w:tc>
          <w:tcPr>
            <w:tcW w:w="677" w:type="pct"/>
            <w:tcBorders>
              <w:top w:val="single" w:sz="4" w:space="0" w:color="auto"/>
              <w:bottom w:val="single" w:sz="4" w:space="0" w:color="auto"/>
            </w:tcBorders>
            <w:shd w:val="clear" w:color="auto" w:fill="auto"/>
            <w:noWrap/>
            <w:vAlign w:val="center"/>
            <w:hideMark/>
          </w:tcPr>
          <w:p w14:paraId="555A04A3" w14:textId="1CED4D00" w:rsidR="00A659A5" w:rsidRPr="00A659A5" w:rsidRDefault="00A659A5" w:rsidP="00A659A5">
            <w:pPr>
              <w:jc w:val="center"/>
              <w:rPr>
                <w:rFonts w:ascii="Cambria Math" w:hAnsi="Cambria Math" w:cs="Times New Roman"/>
                <w:color w:val="000000" w:themeColor="text1"/>
                <w:sz w:val="21"/>
                <w:szCs w:val="21"/>
              </w:rPr>
            </w:pPr>
            <w:r w:rsidRPr="00A659A5">
              <w:rPr>
                <w:rFonts w:ascii="Times New Roman" w:eastAsia="Times New Roman" w:hAnsi="Times New Roman" w:cs="Times New Roman"/>
                <w:color w:val="000000"/>
                <w:sz w:val="21"/>
                <w:szCs w:val="21"/>
              </w:rPr>
              <w:t>Foreign</w:t>
            </w:r>
          </w:p>
        </w:tc>
        <w:tc>
          <w:tcPr>
            <w:tcW w:w="676" w:type="pct"/>
            <w:tcBorders>
              <w:top w:val="single" w:sz="4" w:space="0" w:color="auto"/>
              <w:bottom w:val="single" w:sz="4" w:space="0" w:color="auto"/>
            </w:tcBorders>
            <w:shd w:val="clear" w:color="auto" w:fill="auto"/>
            <w:noWrap/>
            <w:vAlign w:val="center"/>
            <w:hideMark/>
          </w:tcPr>
          <w:p w14:paraId="7970D679" w14:textId="2EABFCA5" w:rsidR="00A659A5" w:rsidRPr="00A659A5" w:rsidRDefault="00A659A5" w:rsidP="00A659A5">
            <w:pPr>
              <w:jc w:val="center"/>
              <w:rPr>
                <w:rFonts w:ascii="Cambria Math" w:hAnsi="Cambria Math" w:cs="Times New Roman"/>
                <w:color w:val="000000" w:themeColor="text1"/>
                <w:sz w:val="21"/>
                <w:szCs w:val="21"/>
              </w:rPr>
            </w:pPr>
            <w:r w:rsidRPr="00A659A5">
              <w:rPr>
                <w:rFonts w:ascii="Times New Roman" w:eastAsia="Times New Roman" w:hAnsi="Times New Roman" w:cs="Times New Roman"/>
                <w:color w:val="000000"/>
                <w:sz w:val="21"/>
                <w:szCs w:val="21"/>
              </w:rPr>
              <w:t>Local retail</w:t>
            </w:r>
          </w:p>
        </w:tc>
        <w:tc>
          <w:tcPr>
            <w:tcW w:w="676" w:type="pct"/>
            <w:tcBorders>
              <w:top w:val="single" w:sz="4" w:space="0" w:color="auto"/>
              <w:bottom w:val="single" w:sz="4" w:space="0" w:color="auto"/>
            </w:tcBorders>
            <w:shd w:val="clear" w:color="auto" w:fill="auto"/>
            <w:noWrap/>
            <w:vAlign w:val="center"/>
            <w:hideMark/>
          </w:tcPr>
          <w:p w14:paraId="78E0EA6C" w14:textId="2D5651BA" w:rsidR="00A659A5" w:rsidRPr="00A659A5" w:rsidRDefault="00A659A5" w:rsidP="00A659A5">
            <w:pPr>
              <w:jc w:val="center"/>
              <w:rPr>
                <w:rFonts w:ascii="Cambria Math" w:hAnsi="Cambria Math" w:cs="Times New Roman"/>
                <w:color w:val="000000" w:themeColor="text1"/>
                <w:sz w:val="21"/>
                <w:szCs w:val="21"/>
                <w:lang w:val="en-US"/>
              </w:rPr>
            </w:pPr>
            <w:r w:rsidRPr="00A659A5">
              <w:rPr>
                <w:rFonts w:ascii="Times New Roman" w:eastAsia="Times New Roman" w:hAnsi="Times New Roman" w:cs="Times New Roman"/>
                <w:color w:val="000000"/>
                <w:sz w:val="21"/>
                <w:szCs w:val="21"/>
              </w:rPr>
              <w:t>lnTotalVal</w:t>
            </w:r>
          </w:p>
        </w:tc>
        <w:tc>
          <w:tcPr>
            <w:tcW w:w="678" w:type="pct"/>
            <w:tcBorders>
              <w:top w:val="single" w:sz="4" w:space="0" w:color="auto"/>
              <w:bottom w:val="single" w:sz="4" w:space="0" w:color="auto"/>
            </w:tcBorders>
            <w:shd w:val="clear" w:color="auto" w:fill="auto"/>
            <w:noWrap/>
            <w:vAlign w:val="center"/>
            <w:hideMark/>
          </w:tcPr>
          <w:p w14:paraId="678E24D9" w14:textId="43DF739D" w:rsidR="00A659A5" w:rsidRPr="00A659A5" w:rsidRDefault="00A659A5" w:rsidP="00A659A5">
            <w:pPr>
              <w:jc w:val="center"/>
              <w:rPr>
                <w:rFonts w:ascii="Cambria Math" w:hAnsi="Cambria Math" w:cs="Times New Roman"/>
                <w:color w:val="000000" w:themeColor="text1"/>
                <w:sz w:val="21"/>
                <w:szCs w:val="21"/>
              </w:rPr>
            </w:pPr>
            <w:r w:rsidRPr="00A659A5">
              <w:rPr>
                <w:rFonts w:ascii="Times New Roman" w:eastAsia="Times New Roman" w:hAnsi="Times New Roman" w:cs="Times New Roman"/>
                <w:color w:val="000000"/>
                <w:sz w:val="21"/>
                <w:szCs w:val="21"/>
              </w:rPr>
              <w:t>lnISI</w:t>
            </w:r>
          </w:p>
        </w:tc>
      </w:tr>
      <w:tr w:rsidR="00A659A5" w:rsidRPr="0051585C" w14:paraId="6321FE7E" w14:textId="77777777" w:rsidTr="00DD04ED">
        <w:trPr>
          <w:trHeight w:val="340"/>
        </w:trPr>
        <w:tc>
          <w:tcPr>
            <w:tcW w:w="941" w:type="pct"/>
            <w:tcBorders>
              <w:top w:val="single" w:sz="4" w:space="0" w:color="auto"/>
            </w:tcBorders>
            <w:shd w:val="clear" w:color="auto" w:fill="auto"/>
            <w:noWrap/>
            <w:vAlign w:val="center"/>
            <w:hideMark/>
          </w:tcPr>
          <w:p w14:paraId="5356700D" w14:textId="4A61C193" w:rsidR="00A659A5" w:rsidRPr="00A659A5" w:rsidRDefault="00A659A5" w:rsidP="00A659A5">
            <w:pPr>
              <w:rPr>
                <w:rFonts w:ascii="Cambria Math" w:hAnsi="Cambria Math" w:cs="Times New Roman"/>
                <w:color w:val="000000" w:themeColor="text1"/>
                <w:sz w:val="21"/>
                <w:szCs w:val="21"/>
              </w:rPr>
            </w:pPr>
            <w:r w:rsidRPr="00A659A5">
              <w:rPr>
                <w:rFonts w:ascii="Times New Roman" w:eastAsia="Times New Roman" w:hAnsi="Times New Roman" w:cs="Times New Roman"/>
                <w:color w:val="000000"/>
                <w:sz w:val="21"/>
                <w:szCs w:val="21"/>
              </w:rPr>
              <w:t>Local Inst</w:t>
            </w:r>
          </w:p>
        </w:tc>
        <w:tc>
          <w:tcPr>
            <w:tcW w:w="676" w:type="pct"/>
            <w:tcBorders>
              <w:top w:val="single" w:sz="4" w:space="0" w:color="auto"/>
            </w:tcBorders>
            <w:shd w:val="clear" w:color="auto" w:fill="auto"/>
            <w:noWrap/>
            <w:vAlign w:val="center"/>
            <w:hideMark/>
          </w:tcPr>
          <w:p w14:paraId="36157A9D" w14:textId="7C74D330" w:rsidR="00A659A5" w:rsidRPr="00623558" w:rsidRDefault="00A659A5" w:rsidP="00A659A5">
            <w:pPr>
              <w:jc w:val="center"/>
              <w:rPr>
                <w:rFonts w:ascii="Cambria Math" w:hAnsi="Cambria Math" w:cs="Times New Roman"/>
                <w:color w:val="000000" w:themeColor="text1"/>
                <w:sz w:val="18"/>
                <w:szCs w:val="18"/>
              </w:rPr>
            </w:pPr>
            <w:r w:rsidRPr="00623558">
              <w:rPr>
                <w:rFonts w:ascii="Cambria Math" w:eastAsia="Times New Roman" w:hAnsi="Cambria Math" w:cs="Times New Roman"/>
                <w:color w:val="000000"/>
                <w:sz w:val="18"/>
                <w:szCs w:val="18"/>
              </w:rPr>
              <w:t>1.00</w:t>
            </w:r>
          </w:p>
        </w:tc>
        <w:tc>
          <w:tcPr>
            <w:tcW w:w="676" w:type="pct"/>
            <w:tcBorders>
              <w:top w:val="single" w:sz="4" w:space="0" w:color="auto"/>
            </w:tcBorders>
            <w:shd w:val="clear" w:color="auto" w:fill="auto"/>
            <w:noWrap/>
            <w:vAlign w:val="center"/>
            <w:hideMark/>
          </w:tcPr>
          <w:p w14:paraId="710DB558" w14:textId="52B83A8D" w:rsidR="00A659A5" w:rsidRPr="00623558" w:rsidRDefault="00A659A5" w:rsidP="00A659A5">
            <w:pPr>
              <w:jc w:val="center"/>
              <w:rPr>
                <w:rFonts w:ascii="Cambria Math" w:hAnsi="Cambria Math" w:cs="Times New Roman"/>
                <w:color w:val="000000" w:themeColor="text1"/>
                <w:sz w:val="18"/>
                <w:szCs w:val="18"/>
                <w:lang w:val="en-US"/>
              </w:rPr>
            </w:pPr>
            <w:r w:rsidRPr="00623558">
              <w:rPr>
                <w:rFonts w:ascii="Cambria Math" w:eastAsia="Times New Roman" w:hAnsi="Cambria Math" w:cs="Times New Roman"/>
                <w:color w:val="000000"/>
                <w:sz w:val="18"/>
                <w:szCs w:val="18"/>
              </w:rPr>
              <w:t>0.09</w:t>
            </w:r>
          </w:p>
        </w:tc>
        <w:tc>
          <w:tcPr>
            <w:tcW w:w="677" w:type="pct"/>
            <w:tcBorders>
              <w:top w:val="single" w:sz="4" w:space="0" w:color="auto"/>
            </w:tcBorders>
            <w:shd w:val="clear" w:color="auto" w:fill="auto"/>
            <w:noWrap/>
            <w:vAlign w:val="center"/>
            <w:hideMark/>
          </w:tcPr>
          <w:p w14:paraId="35F2E8C8" w14:textId="3FB332DE" w:rsidR="00A659A5" w:rsidRPr="00623558" w:rsidRDefault="00A659A5" w:rsidP="00A659A5">
            <w:pPr>
              <w:jc w:val="center"/>
              <w:rPr>
                <w:rFonts w:ascii="Cambria Math" w:hAnsi="Cambria Math" w:cs="Times New Roman"/>
                <w:color w:val="000000" w:themeColor="text1"/>
                <w:sz w:val="18"/>
                <w:szCs w:val="18"/>
                <w:lang w:val="en-US"/>
              </w:rPr>
            </w:pPr>
            <w:r w:rsidRPr="00623558">
              <w:rPr>
                <w:rFonts w:ascii="Cambria Math" w:eastAsia="Times New Roman" w:hAnsi="Cambria Math" w:cs="Times New Roman"/>
                <w:color w:val="000000"/>
                <w:sz w:val="18"/>
                <w:szCs w:val="18"/>
              </w:rPr>
              <w:t>-0.66</w:t>
            </w:r>
            <w:r w:rsidRPr="00623558">
              <w:rPr>
                <w:rFonts w:ascii="Cambria Math" w:eastAsia="Times New Roman" w:hAnsi="Cambria Math" w:cs="Times New Roman"/>
                <w:color w:val="000000"/>
                <w:sz w:val="18"/>
                <w:szCs w:val="18"/>
                <w:lang w:val="en-US"/>
              </w:rPr>
              <w:t>***</w:t>
            </w:r>
          </w:p>
        </w:tc>
        <w:tc>
          <w:tcPr>
            <w:tcW w:w="676" w:type="pct"/>
            <w:tcBorders>
              <w:top w:val="single" w:sz="4" w:space="0" w:color="auto"/>
            </w:tcBorders>
            <w:shd w:val="clear" w:color="auto" w:fill="auto"/>
            <w:noWrap/>
            <w:vAlign w:val="center"/>
            <w:hideMark/>
          </w:tcPr>
          <w:p w14:paraId="42D90537" w14:textId="732CC6CF" w:rsidR="00A659A5" w:rsidRPr="00623558" w:rsidRDefault="00A659A5" w:rsidP="00A659A5">
            <w:pPr>
              <w:jc w:val="center"/>
              <w:rPr>
                <w:rFonts w:ascii="Cambria Math" w:hAnsi="Cambria Math" w:cs="Times New Roman"/>
                <w:color w:val="000000" w:themeColor="text1"/>
                <w:sz w:val="18"/>
                <w:szCs w:val="18"/>
                <w:lang w:val="en-US"/>
              </w:rPr>
            </w:pPr>
            <w:r w:rsidRPr="00623558">
              <w:rPr>
                <w:rFonts w:ascii="Cambria Math" w:eastAsia="Times New Roman" w:hAnsi="Cambria Math" w:cs="Times New Roman"/>
                <w:color w:val="000000"/>
                <w:sz w:val="18"/>
                <w:szCs w:val="18"/>
              </w:rPr>
              <w:t>0.33</w:t>
            </w:r>
            <w:r w:rsidRPr="00623558">
              <w:rPr>
                <w:rFonts w:ascii="Cambria Math" w:eastAsia="Times New Roman" w:hAnsi="Cambria Math" w:cs="Times New Roman"/>
                <w:color w:val="000000"/>
                <w:sz w:val="18"/>
                <w:szCs w:val="18"/>
                <w:lang w:val="en-US"/>
              </w:rPr>
              <w:t>***</w:t>
            </w:r>
          </w:p>
        </w:tc>
        <w:tc>
          <w:tcPr>
            <w:tcW w:w="676" w:type="pct"/>
            <w:tcBorders>
              <w:top w:val="single" w:sz="4" w:space="0" w:color="auto"/>
            </w:tcBorders>
            <w:shd w:val="clear" w:color="auto" w:fill="auto"/>
            <w:noWrap/>
            <w:vAlign w:val="center"/>
            <w:hideMark/>
          </w:tcPr>
          <w:p w14:paraId="1AA9F08A" w14:textId="35BDEFBD" w:rsidR="00A659A5" w:rsidRPr="00623558" w:rsidRDefault="00A659A5" w:rsidP="00A659A5">
            <w:pPr>
              <w:jc w:val="center"/>
              <w:rPr>
                <w:rFonts w:ascii="Cambria Math" w:hAnsi="Cambria Math" w:cs="Times New Roman"/>
                <w:color w:val="000000" w:themeColor="text1"/>
                <w:sz w:val="18"/>
                <w:szCs w:val="18"/>
                <w:lang w:val="en-US"/>
              </w:rPr>
            </w:pPr>
            <w:r w:rsidRPr="00623558">
              <w:rPr>
                <w:rFonts w:ascii="Cambria Math" w:eastAsia="Times New Roman" w:hAnsi="Cambria Math" w:cs="Times New Roman"/>
                <w:color w:val="000000"/>
                <w:sz w:val="18"/>
                <w:szCs w:val="18"/>
              </w:rPr>
              <w:t>-0.35</w:t>
            </w:r>
            <w:r w:rsidRPr="00623558">
              <w:rPr>
                <w:rFonts w:ascii="Cambria Math" w:eastAsia="Times New Roman" w:hAnsi="Cambria Math" w:cs="Times New Roman"/>
                <w:color w:val="000000"/>
                <w:sz w:val="18"/>
                <w:szCs w:val="18"/>
                <w:lang w:val="en-US"/>
              </w:rPr>
              <w:t>***</w:t>
            </w:r>
          </w:p>
        </w:tc>
        <w:tc>
          <w:tcPr>
            <w:tcW w:w="678" w:type="pct"/>
            <w:tcBorders>
              <w:top w:val="single" w:sz="4" w:space="0" w:color="auto"/>
            </w:tcBorders>
            <w:shd w:val="clear" w:color="auto" w:fill="auto"/>
            <w:noWrap/>
            <w:vAlign w:val="center"/>
            <w:hideMark/>
          </w:tcPr>
          <w:p w14:paraId="047DA4A5" w14:textId="526D0075" w:rsidR="00A659A5" w:rsidRPr="00623558" w:rsidRDefault="00A659A5" w:rsidP="00A659A5">
            <w:pPr>
              <w:jc w:val="center"/>
              <w:rPr>
                <w:rFonts w:ascii="Cambria Math" w:hAnsi="Cambria Math" w:cs="Times New Roman"/>
                <w:color w:val="000000" w:themeColor="text1"/>
                <w:sz w:val="18"/>
                <w:szCs w:val="18"/>
                <w:lang w:val="en-US"/>
              </w:rPr>
            </w:pPr>
            <w:r w:rsidRPr="00623558">
              <w:rPr>
                <w:rFonts w:ascii="Cambria Math" w:eastAsia="Times New Roman" w:hAnsi="Cambria Math" w:cs="Times New Roman"/>
                <w:color w:val="000000"/>
                <w:sz w:val="18"/>
                <w:szCs w:val="18"/>
              </w:rPr>
              <w:t>-0.18</w:t>
            </w:r>
            <w:r w:rsidRPr="00623558">
              <w:rPr>
                <w:rFonts w:ascii="Cambria Math" w:eastAsia="Times New Roman" w:hAnsi="Cambria Math" w:cs="Times New Roman"/>
                <w:color w:val="000000"/>
                <w:sz w:val="18"/>
                <w:szCs w:val="18"/>
                <w:lang w:val="en-US"/>
              </w:rPr>
              <w:t>***</w:t>
            </w:r>
          </w:p>
        </w:tc>
      </w:tr>
      <w:tr w:rsidR="00A659A5" w:rsidRPr="0051585C" w14:paraId="34ABEE9A" w14:textId="77777777" w:rsidTr="00DD04ED">
        <w:trPr>
          <w:trHeight w:val="340"/>
        </w:trPr>
        <w:tc>
          <w:tcPr>
            <w:tcW w:w="941" w:type="pct"/>
            <w:shd w:val="clear" w:color="auto" w:fill="auto"/>
            <w:noWrap/>
            <w:vAlign w:val="center"/>
            <w:hideMark/>
          </w:tcPr>
          <w:p w14:paraId="2A2D1C97" w14:textId="3337BB49" w:rsidR="00A659A5" w:rsidRPr="00A659A5" w:rsidRDefault="00A659A5" w:rsidP="00A659A5">
            <w:pPr>
              <w:rPr>
                <w:rFonts w:ascii="Cambria Math" w:hAnsi="Cambria Math" w:cs="Times New Roman"/>
                <w:color w:val="000000" w:themeColor="text1"/>
                <w:sz w:val="21"/>
                <w:szCs w:val="21"/>
              </w:rPr>
            </w:pPr>
            <w:r w:rsidRPr="00A659A5">
              <w:rPr>
                <w:rFonts w:ascii="Times New Roman" w:eastAsia="Times New Roman" w:hAnsi="Times New Roman" w:cs="Times New Roman"/>
                <w:color w:val="000000"/>
                <w:sz w:val="21"/>
                <w:szCs w:val="21"/>
              </w:rPr>
              <w:t>Prop trade</w:t>
            </w:r>
          </w:p>
        </w:tc>
        <w:tc>
          <w:tcPr>
            <w:tcW w:w="676" w:type="pct"/>
            <w:shd w:val="clear" w:color="auto" w:fill="auto"/>
            <w:noWrap/>
            <w:vAlign w:val="center"/>
            <w:hideMark/>
          </w:tcPr>
          <w:p w14:paraId="1FAE8727" w14:textId="77777777" w:rsidR="00A659A5" w:rsidRPr="00623558" w:rsidRDefault="00A659A5" w:rsidP="00A659A5">
            <w:pPr>
              <w:jc w:val="center"/>
              <w:rPr>
                <w:rFonts w:ascii="Cambria Math" w:hAnsi="Cambria Math" w:cs="Times New Roman"/>
                <w:color w:val="000000" w:themeColor="text1"/>
                <w:sz w:val="18"/>
                <w:szCs w:val="18"/>
              </w:rPr>
            </w:pPr>
          </w:p>
        </w:tc>
        <w:tc>
          <w:tcPr>
            <w:tcW w:w="676" w:type="pct"/>
            <w:shd w:val="clear" w:color="auto" w:fill="auto"/>
            <w:noWrap/>
            <w:vAlign w:val="center"/>
            <w:hideMark/>
          </w:tcPr>
          <w:p w14:paraId="0583A2C9" w14:textId="4C6DFB64" w:rsidR="00A659A5" w:rsidRPr="00623558" w:rsidRDefault="00A659A5" w:rsidP="00A659A5">
            <w:pPr>
              <w:jc w:val="center"/>
              <w:rPr>
                <w:rFonts w:ascii="Cambria Math" w:hAnsi="Cambria Math" w:cs="Times New Roman"/>
                <w:color w:val="000000" w:themeColor="text1"/>
                <w:sz w:val="18"/>
                <w:szCs w:val="18"/>
              </w:rPr>
            </w:pPr>
            <w:r w:rsidRPr="00623558">
              <w:rPr>
                <w:rFonts w:ascii="Cambria Math" w:eastAsia="Times New Roman" w:hAnsi="Cambria Math" w:cs="Times New Roman"/>
                <w:color w:val="000000"/>
                <w:sz w:val="18"/>
                <w:szCs w:val="18"/>
              </w:rPr>
              <w:t>1.00</w:t>
            </w:r>
          </w:p>
        </w:tc>
        <w:tc>
          <w:tcPr>
            <w:tcW w:w="677" w:type="pct"/>
            <w:shd w:val="clear" w:color="auto" w:fill="auto"/>
            <w:noWrap/>
            <w:vAlign w:val="center"/>
            <w:hideMark/>
          </w:tcPr>
          <w:p w14:paraId="2608B4AA" w14:textId="3251FB21" w:rsidR="00A659A5" w:rsidRPr="00623558" w:rsidRDefault="00A659A5" w:rsidP="00A659A5">
            <w:pPr>
              <w:jc w:val="center"/>
              <w:rPr>
                <w:rFonts w:ascii="Cambria Math" w:hAnsi="Cambria Math" w:cs="Times New Roman"/>
                <w:color w:val="000000" w:themeColor="text1"/>
                <w:sz w:val="18"/>
                <w:szCs w:val="18"/>
              </w:rPr>
            </w:pPr>
            <w:r w:rsidRPr="00623558">
              <w:rPr>
                <w:rFonts w:ascii="Cambria Math" w:eastAsia="Times New Roman" w:hAnsi="Cambria Math" w:cs="Times New Roman"/>
                <w:color w:val="000000"/>
                <w:sz w:val="18"/>
                <w:szCs w:val="18"/>
              </w:rPr>
              <w:t>-0.07</w:t>
            </w:r>
          </w:p>
        </w:tc>
        <w:tc>
          <w:tcPr>
            <w:tcW w:w="676" w:type="pct"/>
            <w:shd w:val="clear" w:color="auto" w:fill="auto"/>
            <w:noWrap/>
            <w:vAlign w:val="center"/>
            <w:hideMark/>
          </w:tcPr>
          <w:p w14:paraId="3707A7B7" w14:textId="5F44ED49" w:rsidR="00A659A5" w:rsidRPr="00623558" w:rsidRDefault="00A659A5" w:rsidP="00A659A5">
            <w:pPr>
              <w:jc w:val="center"/>
              <w:rPr>
                <w:rFonts w:ascii="Cambria Math" w:hAnsi="Cambria Math" w:cs="Times New Roman"/>
                <w:color w:val="000000" w:themeColor="text1"/>
                <w:sz w:val="18"/>
                <w:szCs w:val="18"/>
              </w:rPr>
            </w:pPr>
            <w:r w:rsidRPr="00623558">
              <w:rPr>
                <w:rFonts w:ascii="Cambria Math" w:eastAsia="Times New Roman" w:hAnsi="Cambria Math" w:cs="Times New Roman"/>
                <w:color w:val="000000"/>
                <w:sz w:val="18"/>
                <w:szCs w:val="18"/>
              </w:rPr>
              <w:t>-0.08</w:t>
            </w:r>
          </w:p>
        </w:tc>
        <w:tc>
          <w:tcPr>
            <w:tcW w:w="676" w:type="pct"/>
            <w:shd w:val="clear" w:color="auto" w:fill="auto"/>
            <w:noWrap/>
            <w:vAlign w:val="center"/>
            <w:hideMark/>
          </w:tcPr>
          <w:p w14:paraId="3BB9D5AC" w14:textId="724FF244" w:rsidR="00A659A5" w:rsidRPr="00623558" w:rsidRDefault="00A659A5" w:rsidP="00A659A5">
            <w:pPr>
              <w:jc w:val="center"/>
              <w:rPr>
                <w:rFonts w:ascii="Cambria Math" w:hAnsi="Cambria Math" w:cs="Times New Roman"/>
                <w:color w:val="000000" w:themeColor="text1"/>
                <w:sz w:val="18"/>
                <w:szCs w:val="18"/>
              </w:rPr>
            </w:pPr>
            <w:r w:rsidRPr="00623558">
              <w:rPr>
                <w:rFonts w:ascii="Cambria Math" w:eastAsia="Times New Roman" w:hAnsi="Cambria Math" w:cs="Times New Roman"/>
                <w:color w:val="000000"/>
                <w:sz w:val="18"/>
                <w:szCs w:val="18"/>
              </w:rPr>
              <w:t>0.05</w:t>
            </w:r>
          </w:p>
        </w:tc>
        <w:tc>
          <w:tcPr>
            <w:tcW w:w="678" w:type="pct"/>
            <w:shd w:val="clear" w:color="auto" w:fill="auto"/>
            <w:noWrap/>
            <w:vAlign w:val="center"/>
            <w:hideMark/>
          </w:tcPr>
          <w:p w14:paraId="6346F82E" w14:textId="37C94C6D" w:rsidR="00A659A5" w:rsidRPr="00623558" w:rsidRDefault="00A659A5" w:rsidP="00A659A5">
            <w:pPr>
              <w:jc w:val="center"/>
              <w:rPr>
                <w:rFonts w:ascii="Cambria Math" w:hAnsi="Cambria Math" w:cs="Times New Roman"/>
                <w:color w:val="000000" w:themeColor="text1"/>
                <w:sz w:val="18"/>
                <w:szCs w:val="18"/>
              </w:rPr>
            </w:pPr>
            <w:r w:rsidRPr="00623558">
              <w:rPr>
                <w:rFonts w:ascii="Cambria Math" w:eastAsia="Times New Roman" w:hAnsi="Cambria Math" w:cs="Times New Roman"/>
                <w:color w:val="000000"/>
                <w:sz w:val="18"/>
                <w:szCs w:val="18"/>
              </w:rPr>
              <w:t>0.05</w:t>
            </w:r>
          </w:p>
        </w:tc>
      </w:tr>
      <w:tr w:rsidR="00A659A5" w:rsidRPr="0051585C" w14:paraId="41A4D034" w14:textId="77777777" w:rsidTr="00DD04ED">
        <w:trPr>
          <w:trHeight w:val="340"/>
        </w:trPr>
        <w:tc>
          <w:tcPr>
            <w:tcW w:w="941" w:type="pct"/>
            <w:shd w:val="clear" w:color="auto" w:fill="auto"/>
            <w:noWrap/>
            <w:vAlign w:val="center"/>
            <w:hideMark/>
          </w:tcPr>
          <w:p w14:paraId="42ED6762" w14:textId="5A8EDB79" w:rsidR="00A659A5" w:rsidRPr="00A659A5" w:rsidRDefault="00A659A5" w:rsidP="00A659A5">
            <w:pPr>
              <w:rPr>
                <w:rFonts w:ascii="Cambria Math" w:hAnsi="Cambria Math" w:cs="Times New Roman"/>
                <w:color w:val="000000" w:themeColor="text1"/>
                <w:sz w:val="21"/>
                <w:szCs w:val="21"/>
              </w:rPr>
            </w:pPr>
            <w:r w:rsidRPr="00A659A5">
              <w:rPr>
                <w:rFonts w:ascii="Times New Roman" w:eastAsia="Times New Roman" w:hAnsi="Times New Roman" w:cs="Times New Roman"/>
                <w:color w:val="000000"/>
                <w:sz w:val="21"/>
                <w:szCs w:val="21"/>
              </w:rPr>
              <w:t>Foreign</w:t>
            </w:r>
          </w:p>
        </w:tc>
        <w:tc>
          <w:tcPr>
            <w:tcW w:w="676" w:type="pct"/>
            <w:shd w:val="clear" w:color="auto" w:fill="auto"/>
            <w:noWrap/>
            <w:vAlign w:val="center"/>
            <w:hideMark/>
          </w:tcPr>
          <w:p w14:paraId="28A3E17C" w14:textId="77777777" w:rsidR="00A659A5" w:rsidRPr="00623558" w:rsidRDefault="00A659A5" w:rsidP="00A659A5">
            <w:pPr>
              <w:jc w:val="center"/>
              <w:rPr>
                <w:rFonts w:ascii="Cambria Math" w:hAnsi="Cambria Math" w:cs="Times New Roman"/>
                <w:color w:val="000000" w:themeColor="text1"/>
                <w:sz w:val="18"/>
                <w:szCs w:val="18"/>
              </w:rPr>
            </w:pPr>
          </w:p>
        </w:tc>
        <w:tc>
          <w:tcPr>
            <w:tcW w:w="676" w:type="pct"/>
            <w:shd w:val="clear" w:color="auto" w:fill="auto"/>
            <w:noWrap/>
            <w:vAlign w:val="center"/>
            <w:hideMark/>
          </w:tcPr>
          <w:p w14:paraId="320E2571" w14:textId="6296D56E" w:rsidR="00A659A5" w:rsidRPr="00623558" w:rsidRDefault="00A659A5" w:rsidP="00A659A5">
            <w:pPr>
              <w:jc w:val="center"/>
              <w:rPr>
                <w:rFonts w:ascii="Cambria Math" w:hAnsi="Cambria Math" w:cs="Times New Roman"/>
                <w:color w:val="000000" w:themeColor="text1"/>
                <w:sz w:val="18"/>
                <w:szCs w:val="18"/>
              </w:rPr>
            </w:pPr>
          </w:p>
        </w:tc>
        <w:tc>
          <w:tcPr>
            <w:tcW w:w="677" w:type="pct"/>
            <w:shd w:val="clear" w:color="auto" w:fill="auto"/>
            <w:noWrap/>
            <w:vAlign w:val="center"/>
            <w:hideMark/>
          </w:tcPr>
          <w:p w14:paraId="63BF4042" w14:textId="33CE24C6" w:rsidR="00A659A5" w:rsidRPr="00623558" w:rsidRDefault="00A659A5" w:rsidP="00A659A5">
            <w:pPr>
              <w:jc w:val="center"/>
              <w:rPr>
                <w:rFonts w:ascii="Cambria Math" w:hAnsi="Cambria Math" w:cs="Times New Roman"/>
                <w:color w:val="000000" w:themeColor="text1"/>
                <w:sz w:val="18"/>
                <w:szCs w:val="18"/>
              </w:rPr>
            </w:pPr>
            <w:r w:rsidRPr="00623558">
              <w:rPr>
                <w:rFonts w:ascii="Cambria Math" w:eastAsia="Times New Roman" w:hAnsi="Cambria Math" w:cs="Times New Roman"/>
                <w:color w:val="000000"/>
                <w:sz w:val="18"/>
                <w:szCs w:val="18"/>
              </w:rPr>
              <w:t>1.00</w:t>
            </w:r>
          </w:p>
        </w:tc>
        <w:tc>
          <w:tcPr>
            <w:tcW w:w="676" w:type="pct"/>
            <w:shd w:val="clear" w:color="auto" w:fill="auto"/>
            <w:noWrap/>
            <w:vAlign w:val="center"/>
            <w:hideMark/>
          </w:tcPr>
          <w:p w14:paraId="3B110682" w14:textId="0378445A" w:rsidR="00A659A5" w:rsidRPr="00623558" w:rsidRDefault="00A659A5" w:rsidP="00A659A5">
            <w:pPr>
              <w:jc w:val="center"/>
              <w:rPr>
                <w:rFonts w:ascii="Cambria Math" w:hAnsi="Cambria Math" w:cs="Times New Roman"/>
                <w:color w:val="000000" w:themeColor="text1"/>
                <w:sz w:val="18"/>
                <w:szCs w:val="18"/>
                <w:lang w:val="en-US"/>
              </w:rPr>
            </w:pPr>
            <w:r w:rsidRPr="00623558">
              <w:rPr>
                <w:rFonts w:ascii="Cambria Math" w:eastAsia="Times New Roman" w:hAnsi="Cambria Math" w:cs="Times New Roman"/>
                <w:color w:val="000000"/>
                <w:sz w:val="18"/>
                <w:szCs w:val="18"/>
              </w:rPr>
              <w:t>-0.86</w:t>
            </w:r>
            <w:r w:rsidRPr="00623558">
              <w:rPr>
                <w:rFonts w:ascii="Cambria Math" w:eastAsia="Times New Roman" w:hAnsi="Cambria Math" w:cs="Times New Roman"/>
                <w:color w:val="000000"/>
                <w:sz w:val="18"/>
                <w:szCs w:val="18"/>
                <w:lang w:val="en-US"/>
              </w:rPr>
              <w:t>***</w:t>
            </w:r>
          </w:p>
        </w:tc>
        <w:tc>
          <w:tcPr>
            <w:tcW w:w="676" w:type="pct"/>
            <w:shd w:val="clear" w:color="auto" w:fill="auto"/>
            <w:noWrap/>
            <w:vAlign w:val="center"/>
            <w:hideMark/>
          </w:tcPr>
          <w:p w14:paraId="17337D99" w14:textId="37E2F4E2" w:rsidR="00A659A5" w:rsidRPr="00623558" w:rsidRDefault="00A659A5" w:rsidP="00A659A5">
            <w:pPr>
              <w:jc w:val="center"/>
              <w:rPr>
                <w:rFonts w:ascii="Cambria Math" w:hAnsi="Cambria Math" w:cs="Times New Roman"/>
                <w:color w:val="000000" w:themeColor="text1"/>
                <w:sz w:val="18"/>
                <w:szCs w:val="18"/>
                <w:lang w:val="en-US"/>
              </w:rPr>
            </w:pPr>
            <w:r w:rsidRPr="00623558">
              <w:rPr>
                <w:rFonts w:ascii="Cambria Math" w:eastAsia="Times New Roman" w:hAnsi="Cambria Math" w:cs="Times New Roman"/>
                <w:color w:val="000000"/>
                <w:sz w:val="18"/>
                <w:szCs w:val="18"/>
              </w:rPr>
              <w:t>0.37</w:t>
            </w:r>
            <w:r w:rsidRPr="00623558">
              <w:rPr>
                <w:rFonts w:ascii="Cambria Math" w:eastAsia="Times New Roman" w:hAnsi="Cambria Math" w:cs="Times New Roman"/>
                <w:color w:val="000000"/>
                <w:sz w:val="18"/>
                <w:szCs w:val="18"/>
                <w:lang w:val="en-US"/>
              </w:rPr>
              <w:t>***</w:t>
            </w:r>
          </w:p>
        </w:tc>
        <w:tc>
          <w:tcPr>
            <w:tcW w:w="678" w:type="pct"/>
            <w:shd w:val="clear" w:color="auto" w:fill="auto"/>
            <w:noWrap/>
            <w:vAlign w:val="center"/>
            <w:hideMark/>
          </w:tcPr>
          <w:p w14:paraId="2D661E4A" w14:textId="61986D09" w:rsidR="00A659A5" w:rsidRPr="00623558" w:rsidRDefault="00A659A5" w:rsidP="00A659A5">
            <w:pPr>
              <w:jc w:val="center"/>
              <w:rPr>
                <w:rFonts w:ascii="Cambria Math" w:hAnsi="Cambria Math" w:cs="Times New Roman"/>
                <w:color w:val="000000" w:themeColor="text1"/>
                <w:sz w:val="18"/>
                <w:szCs w:val="18"/>
                <w:lang w:val="en-US"/>
              </w:rPr>
            </w:pPr>
            <w:r w:rsidRPr="00623558">
              <w:rPr>
                <w:rFonts w:ascii="Cambria Math" w:eastAsia="Times New Roman" w:hAnsi="Cambria Math" w:cs="Times New Roman"/>
                <w:color w:val="000000"/>
                <w:sz w:val="18"/>
                <w:szCs w:val="18"/>
              </w:rPr>
              <w:t>0.20</w:t>
            </w:r>
            <w:r w:rsidRPr="00623558">
              <w:rPr>
                <w:rFonts w:ascii="Cambria Math" w:eastAsia="Times New Roman" w:hAnsi="Cambria Math" w:cs="Times New Roman"/>
                <w:color w:val="000000"/>
                <w:sz w:val="18"/>
                <w:szCs w:val="18"/>
                <w:lang w:val="en-US"/>
              </w:rPr>
              <w:t>***</w:t>
            </w:r>
          </w:p>
        </w:tc>
      </w:tr>
      <w:tr w:rsidR="00A659A5" w:rsidRPr="0051585C" w14:paraId="2905F495" w14:textId="77777777" w:rsidTr="00DD04ED">
        <w:trPr>
          <w:trHeight w:val="340"/>
        </w:trPr>
        <w:tc>
          <w:tcPr>
            <w:tcW w:w="941" w:type="pct"/>
            <w:shd w:val="clear" w:color="auto" w:fill="auto"/>
            <w:noWrap/>
            <w:vAlign w:val="center"/>
            <w:hideMark/>
          </w:tcPr>
          <w:p w14:paraId="6AD43421" w14:textId="0816E84C" w:rsidR="00A659A5" w:rsidRPr="00A659A5" w:rsidRDefault="00A659A5" w:rsidP="00A659A5">
            <w:pPr>
              <w:rPr>
                <w:rFonts w:ascii="Cambria Math" w:hAnsi="Cambria Math" w:cs="Times New Roman"/>
                <w:color w:val="000000" w:themeColor="text1"/>
                <w:sz w:val="21"/>
                <w:szCs w:val="21"/>
              </w:rPr>
            </w:pPr>
            <w:r w:rsidRPr="00A659A5">
              <w:rPr>
                <w:rFonts w:ascii="Times New Roman" w:eastAsia="Times New Roman" w:hAnsi="Times New Roman" w:cs="Times New Roman"/>
                <w:color w:val="000000"/>
                <w:sz w:val="21"/>
                <w:szCs w:val="21"/>
              </w:rPr>
              <w:t>Local retail</w:t>
            </w:r>
          </w:p>
        </w:tc>
        <w:tc>
          <w:tcPr>
            <w:tcW w:w="676" w:type="pct"/>
            <w:shd w:val="clear" w:color="auto" w:fill="auto"/>
            <w:noWrap/>
            <w:vAlign w:val="center"/>
            <w:hideMark/>
          </w:tcPr>
          <w:p w14:paraId="69E0BCA3" w14:textId="77777777" w:rsidR="00A659A5" w:rsidRPr="00623558" w:rsidRDefault="00A659A5" w:rsidP="00A659A5">
            <w:pPr>
              <w:jc w:val="center"/>
              <w:rPr>
                <w:rFonts w:ascii="Cambria Math" w:hAnsi="Cambria Math" w:cs="Times New Roman"/>
                <w:color w:val="000000" w:themeColor="text1"/>
                <w:sz w:val="18"/>
                <w:szCs w:val="18"/>
              </w:rPr>
            </w:pPr>
          </w:p>
        </w:tc>
        <w:tc>
          <w:tcPr>
            <w:tcW w:w="676" w:type="pct"/>
            <w:shd w:val="clear" w:color="auto" w:fill="auto"/>
            <w:noWrap/>
            <w:vAlign w:val="center"/>
            <w:hideMark/>
          </w:tcPr>
          <w:p w14:paraId="6DB1B3B8" w14:textId="1F72A3BD" w:rsidR="00A659A5" w:rsidRPr="00623558" w:rsidRDefault="00A659A5" w:rsidP="00A659A5">
            <w:pPr>
              <w:jc w:val="center"/>
              <w:rPr>
                <w:rFonts w:ascii="Cambria Math" w:hAnsi="Cambria Math" w:cs="Times New Roman"/>
                <w:color w:val="000000" w:themeColor="text1"/>
                <w:sz w:val="18"/>
                <w:szCs w:val="18"/>
              </w:rPr>
            </w:pPr>
          </w:p>
        </w:tc>
        <w:tc>
          <w:tcPr>
            <w:tcW w:w="677" w:type="pct"/>
            <w:shd w:val="clear" w:color="auto" w:fill="auto"/>
            <w:noWrap/>
            <w:vAlign w:val="center"/>
            <w:hideMark/>
          </w:tcPr>
          <w:p w14:paraId="5548995F" w14:textId="77777777" w:rsidR="00A659A5" w:rsidRPr="00623558" w:rsidRDefault="00A659A5" w:rsidP="00A659A5">
            <w:pPr>
              <w:jc w:val="center"/>
              <w:rPr>
                <w:rFonts w:ascii="Cambria Math" w:hAnsi="Cambria Math" w:cs="Times New Roman"/>
                <w:color w:val="000000" w:themeColor="text1"/>
                <w:sz w:val="18"/>
                <w:szCs w:val="18"/>
              </w:rPr>
            </w:pPr>
          </w:p>
        </w:tc>
        <w:tc>
          <w:tcPr>
            <w:tcW w:w="676" w:type="pct"/>
            <w:shd w:val="clear" w:color="auto" w:fill="auto"/>
            <w:noWrap/>
            <w:vAlign w:val="center"/>
            <w:hideMark/>
          </w:tcPr>
          <w:p w14:paraId="5D30B158" w14:textId="0BF9E5E9" w:rsidR="00A659A5" w:rsidRPr="00623558" w:rsidRDefault="00A659A5" w:rsidP="00A659A5">
            <w:pPr>
              <w:jc w:val="center"/>
              <w:rPr>
                <w:rFonts w:ascii="Cambria Math" w:hAnsi="Cambria Math" w:cs="Times New Roman"/>
                <w:color w:val="000000" w:themeColor="text1"/>
                <w:sz w:val="18"/>
                <w:szCs w:val="18"/>
              </w:rPr>
            </w:pPr>
            <w:r w:rsidRPr="00623558">
              <w:rPr>
                <w:rFonts w:ascii="Cambria Math" w:eastAsia="Times New Roman" w:hAnsi="Cambria Math" w:cs="Times New Roman"/>
                <w:color w:val="000000"/>
                <w:sz w:val="18"/>
                <w:szCs w:val="18"/>
              </w:rPr>
              <w:t>1.00</w:t>
            </w:r>
          </w:p>
        </w:tc>
        <w:tc>
          <w:tcPr>
            <w:tcW w:w="676" w:type="pct"/>
            <w:shd w:val="clear" w:color="auto" w:fill="auto"/>
            <w:noWrap/>
            <w:vAlign w:val="center"/>
            <w:hideMark/>
          </w:tcPr>
          <w:p w14:paraId="30106306" w14:textId="0CF5C9E1" w:rsidR="00A659A5" w:rsidRPr="00623558" w:rsidRDefault="00A659A5" w:rsidP="00A659A5">
            <w:pPr>
              <w:jc w:val="center"/>
              <w:rPr>
                <w:rFonts w:ascii="Cambria Math" w:hAnsi="Cambria Math" w:cs="Times New Roman"/>
                <w:color w:val="000000" w:themeColor="text1"/>
                <w:sz w:val="18"/>
                <w:szCs w:val="18"/>
              </w:rPr>
            </w:pPr>
            <w:r w:rsidRPr="00623558">
              <w:rPr>
                <w:rFonts w:ascii="Cambria Math" w:eastAsia="Times New Roman" w:hAnsi="Cambria Math" w:cs="Times New Roman"/>
                <w:color w:val="000000"/>
                <w:sz w:val="18"/>
                <w:szCs w:val="18"/>
              </w:rPr>
              <w:t>-0.28</w:t>
            </w:r>
            <w:r w:rsidRPr="00623558">
              <w:rPr>
                <w:rFonts w:ascii="Cambria Math" w:eastAsia="Times New Roman" w:hAnsi="Cambria Math" w:cs="Times New Roman"/>
                <w:color w:val="000000"/>
                <w:sz w:val="18"/>
                <w:szCs w:val="18"/>
                <w:lang w:val="en-US"/>
              </w:rPr>
              <w:t>***</w:t>
            </w:r>
          </w:p>
        </w:tc>
        <w:tc>
          <w:tcPr>
            <w:tcW w:w="678" w:type="pct"/>
            <w:shd w:val="clear" w:color="auto" w:fill="auto"/>
            <w:noWrap/>
            <w:vAlign w:val="center"/>
            <w:hideMark/>
          </w:tcPr>
          <w:p w14:paraId="7FB39FCA" w14:textId="789E1ADD" w:rsidR="00A659A5" w:rsidRPr="00623558" w:rsidRDefault="00A659A5" w:rsidP="00A659A5">
            <w:pPr>
              <w:jc w:val="center"/>
              <w:rPr>
                <w:rFonts w:ascii="Cambria Math" w:hAnsi="Cambria Math" w:cs="Times New Roman"/>
                <w:color w:val="000000" w:themeColor="text1"/>
                <w:sz w:val="18"/>
                <w:szCs w:val="18"/>
              </w:rPr>
            </w:pPr>
            <w:r w:rsidRPr="00623558">
              <w:rPr>
                <w:rFonts w:ascii="Cambria Math" w:eastAsia="Times New Roman" w:hAnsi="Cambria Math" w:cs="Times New Roman"/>
                <w:color w:val="000000"/>
                <w:sz w:val="18"/>
                <w:szCs w:val="18"/>
              </w:rPr>
              <w:t>-0.19</w:t>
            </w:r>
            <w:r w:rsidRPr="00623558">
              <w:rPr>
                <w:rFonts w:ascii="Cambria Math" w:eastAsia="Times New Roman" w:hAnsi="Cambria Math" w:cs="Times New Roman"/>
                <w:color w:val="000000"/>
                <w:sz w:val="18"/>
                <w:szCs w:val="18"/>
                <w:lang w:val="en-US"/>
              </w:rPr>
              <w:t>***</w:t>
            </w:r>
          </w:p>
        </w:tc>
      </w:tr>
      <w:tr w:rsidR="00A659A5" w:rsidRPr="0051585C" w14:paraId="0F570EBE" w14:textId="77777777" w:rsidTr="00DD04ED">
        <w:trPr>
          <w:trHeight w:val="340"/>
        </w:trPr>
        <w:tc>
          <w:tcPr>
            <w:tcW w:w="941" w:type="pct"/>
            <w:tcBorders>
              <w:bottom w:val="nil"/>
            </w:tcBorders>
            <w:shd w:val="clear" w:color="auto" w:fill="auto"/>
            <w:noWrap/>
            <w:vAlign w:val="center"/>
            <w:hideMark/>
          </w:tcPr>
          <w:p w14:paraId="6484B6B1" w14:textId="6458BFD0" w:rsidR="00A659A5" w:rsidRPr="00A659A5" w:rsidRDefault="00A659A5" w:rsidP="00A659A5">
            <w:pPr>
              <w:rPr>
                <w:rFonts w:ascii="Cambria Math" w:hAnsi="Cambria Math" w:cs="Times New Roman"/>
                <w:color w:val="000000" w:themeColor="text1"/>
                <w:sz w:val="21"/>
                <w:szCs w:val="21"/>
              </w:rPr>
            </w:pPr>
            <w:r w:rsidRPr="00A659A5">
              <w:rPr>
                <w:rFonts w:ascii="Times New Roman" w:eastAsia="Times New Roman" w:hAnsi="Times New Roman" w:cs="Times New Roman"/>
                <w:color w:val="000000"/>
                <w:sz w:val="21"/>
                <w:szCs w:val="21"/>
              </w:rPr>
              <w:t>lnTotalVal</w:t>
            </w:r>
          </w:p>
        </w:tc>
        <w:tc>
          <w:tcPr>
            <w:tcW w:w="676" w:type="pct"/>
            <w:tcBorders>
              <w:bottom w:val="nil"/>
            </w:tcBorders>
            <w:shd w:val="clear" w:color="auto" w:fill="auto"/>
            <w:noWrap/>
            <w:vAlign w:val="center"/>
            <w:hideMark/>
          </w:tcPr>
          <w:p w14:paraId="526197D7" w14:textId="77777777" w:rsidR="00A659A5" w:rsidRPr="00623558" w:rsidRDefault="00A659A5" w:rsidP="00A659A5">
            <w:pPr>
              <w:jc w:val="center"/>
              <w:rPr>
                <w:rFonts w:ascii="Cambria Math" w:hAnsi="Cambria Math" w:cs="Times New Roman"/>
                <w:color w:val="000000" w:themeColor="text1"/>
                <w:sz w:val="18"/>
                <w:szCs w:val="18"/>
              </w:rPr>
            </w:pPr>
          </w:p>
        </w:tc>
        <w:tc>
          <w:tcPr>
            <w:tcW w:w="676" w:type="pct"/>
            <w:tcBorders>
              <w:bottom w:val="nil"/>
            </w:tcBorders>
            <w:shd w:val="clear" w:color="auto" w:fill="auto"/>
            <w:noWrap/>
            <w:vAlign w:val="center"/>
            <w:hideMark/>
          </w:tcPr>
          <w:p w14:paraId="050AF065" w14:textId="31F7AB9B" w:rsidR="00A659A5" w:rsidRPr="00623558" w:rsidRDefault="00A659A5" w:rsidP="00A659A5">
            <w:pPr>
              <w:jc w:val="center"/>
              <w:rPr>
                <w:rFonts w:ascii="Cambria Math" w:hAnsi="Cambria Math" w:cs="Times New Roman"/>
                <w:color w:val="000000" w:themeColor="text1"/>
                <w:sz w:val="18"/>
                <w:szCs w:val="18"/>
              </w:rPr>
            </w:pPr>
          </w:p>
        </w:tc>
        <w:tc>
          <w:tcPr>
            <w:tcW w:w="677" w:type="pct"/>
            <w:tcBorders>
              <w:bottom w:val="nil"/>
            </w:tcBorders>
            <w:shd w:val="clear" w:color="auto" w:fill="auto"/>
            <w:noWrap/>
            <w:vAlign w:val="center"/>
            <w:hideMark/>
          </w:tcPr>
          <w:p w14:paraId="0FB50BA4" w14:textId="77777777" w:rsidR="00A659A5" w:rsidRPr="00623558" w:rsidRDefault="00A659A5" w:rsidP="00A659A5">
            <w:pPr>
              <w:jc w:val="center"/>
              <w:rPr>
                <w:rFonts w:ascii="Cambria Math" w:hAnsi="Cambria Math" w:cs="Times New Roman"/>
                <w:color w:val="000000" w:themeColor="text1"/>
                <w:sz w:val="18"/>
                <w:szCs w:val="18"/>
              </w:rPr>
            </w:pPr>
          </w:p>
        </w:tc>
        <w:tc>
          <w:tcPr>
            <w:tcW w:w="676" w:type="pct"/>
            <w:tcBorders>
              <w:bottom w:val="nil"/>
            </w:tcBorders>
            <w:shd w:val="clear" w:color="auto" w:fill="auto"/>
            <w:noWrap/>
            <w:vAlign w:val="center"/>
            <w:hideMark/>
          </w:tcPr>
          <w:p w14:paraId="2F8C47DA" w14:textId="64799103" w:rsidR="00A659A5" w:rsidRPr="00623558" w:rsidRDefault="00A659A5" w:rsidP="00A659A5">
            <w:pPr>
              <w:jc w:val="center"/>
              <w:rPr>
                <w:rFonts w:ascii="Cambria Math" w:hAnsi="Cambria Math" w:cs="Times New Roman"/>
                <w:color w:val="000000" w:themeColor="text1"/>
                <w:sz w:val="18"/>
                <w:szCs w:val="18"/>
              </w:rPr>
            </w:pPr>
          </w:p>
        </w:tc>
        <w:tc>
          <w:tcPr>
            <w:tcW w:w="676" w:type="pct"/>
            <w:tcBorders>
              <w:bottom w:val="nil"/>
            </w:tcBorders>
            <w:shd w:val="clear" w:color="auto" w:fill="auto"/>
            <w:noWrap/>
            <w:vAlign w:val="center"/>
            <w:hideMark/>
          </w:tcPr>
          <w:p w14:paraId="33AD55A8" w14:textId="26BCFC54" w:rsidR="00A659A5" w:rsidRPr="00623558" w:rsidRDefault="00A659A5" w:rsidP="00A659A5">
            <w:pPr>
              <w:jc w:val="center"/>
              <w:rPr>
                <w:rFonts w:ascii="Cambria Math" w:hAnsi="Cambria Math" w:cs="Times New Roman"/>
                <w:color w:val="000000" w:themeColor="text1"/>
                <w:sz w:val="18"/>
                <w:szCs w:val="18"/>
              </w:rPr>
            </w:pPr>
            <w:r w:rsidRPr="00623558">
              <w:rPr>
                <w:rFonts w:ascii="Cambria Math" w:eastAsia="Times New Roman" w:hAnsi="Cambria Math" w:cs="Times New Roman"/>
                <w:color w:val="000000"/>
                <w:sz w:val="18"/>
                <w:szCs w:val="18"/>
              </w:rPr>
              <w:t>1.00</w:t>
            </w:r>
          </w:p>
        </w:tc>
        <w:tc>
          <w:tcPr>
            <w:tcW w:w="678" w:type="pct"/>
            <w:tcBorders>
              <w:bottom w:val="nil"/>
            </w:tcBorders>
            <w:shd w:val="clear" w:color="auto" w:fill="auto"/>
            <w:noWrap/>
            <w:vAlign w:val="center"/>
            <w:hideMark/>
          </w:tcPr>
          <w:p w14:paraId="1BBBD13F" w14:textId="2C18BB3E" w:rsidR="00A659A5" w:rsidRPr="00623558" w:rsidRDefault="00A659A5" w:rsidP="00A659A5">
            <w:pPr>
              <w:jc w:val="center"/>
              <w:rPr>
                <w:rFonts w:ascii="Cambria Math" w:hAnsi="Cambria Math" w:cs="Times New Roman"/>
                <w:color w:val="000000" w:themeColor="text1"/>
                <w:sz w:val="18"/>
                <w:szCs w:val="18"/>
              </w:rPr>
            </w:pPr>
            <w:r w:rsidRPr="00623558">
              <w:rPr>
                <w:rFonts w:ascii="Cambria Math" w:eastAsia="Times New Roman" w:hAnsi="Cambria Math" w:cs="Times New Roman"/>
                <w:color w:val="000000"/>
                <w:sz w:val="18"/>
                <w:szCs w:val="18"/>
              </w:rPr>
              <w:t>0.38</w:t>
            </w:r>
            <w:r w:rsidRPr="00623558">
              <w:rPr>
                <w:rFonts w:ascii="Cambria Math" w:eastAsia="Times New Roman" w:hAnsi="Cambria Math" w:cs="Times New Roman"/>
                <w:color w:val="000000"/>
                <w:sz w:val="18"/>
                <w:szCs w:val="18"/>
                <w:lang w:val="en-US"/>
              </w:rPr>
              <w:t>***</w:t>
            </w:r>
          </w:p>
        </w:tc>
      </w:tr>
      <w:tr w:rsidR="00A659A5" w:rsidRPr="0051585C" w14:paraId="0214BCFE" w14:textId="77777777" w:rsidTr="00DD04ED">
        <w:trPr>
          <w:trHeight w:val="340"/>
        </w:trPr>
        <w:tc>
          <w:tcPr>
            <w:tcW w:w="941" w:type="pct"/>
            <w:tcBorders>
              <w:top w:val="nil"/>
              <w:bottom w:val="single" w:sz="4" w:space="0" w:color="auto"/>
            </w:tcBorders>
            <w:shd w:val="clear" w:color="auto" w:fill="auto"/>
            <w:noWrap/>
            <w:vAlign w:val="center"/>
            <w:hideMark/>
          </w:tcPr>
          <w:p w14:paraId="19DD52FC" w14:textId="5693DA88" w:rsidR="00A659A5" w:rsidRPr="00A659A5" w:rsidRDefault="00A659A5" w:rsidP="00A659A5">
            <w:pPr>
              <w:rPr>
                <w:rFonts w:ascii="Cambria Math" w:hAnsi="Cambria Math" w:cs="Times New Roman"/>
                <w:color w:val="000000" w:themeColor="text1"/>
                <w:sz w:val="21"/>
                <w:szCs w:val="21"/>
              </w:rPr>
            </w:pPr>
            <w:r w:rsidRPr="00A659A5">
              <w:rPr>
                <w:rFonts w:ascii="Times New Roman" w:eastAsia="Times New Roman" w:hAnsi="Times New Roman" w:cs="Times New Roman"/>
                <w:color w:val="000000"/>
                <w:sz w:val="21"/>
                <w:szCs w:val="21"/>
              </w:rPr>
              <w:t>lnISI</w:t>
            </w:r>
          </w:p>
        </w:tc>
        <w:tc>
          <w:tcPr>
            <w:tcW w:w="676" w:type="pct"/>
            <w:tcBorders>
              <w:top w:val="nil"/>
              <w:bottom w:val="single" w:sz="4" w:space="0" w:color="auto"/>
            </w:tcBorders>
            <w:shd w:val="clear" w:color="auto" w:fill="auto"/>
            <w:noWrap/>
            <w:vAlign w:val="center"/>
            <w:hideMark/>
          </w:tcPr>
          <w:p w14:paraId="5AC55DB8" w14:textId="77777777" w:rsidR="00A659A5" w:rsidRPr="00623558" w:rsidRDefault="00A659A5" w:rsidP="00A659A5">
            <w:pPr>
              <w:jc w:val="center"/>
              <w:rPr>
                <w:rFonts w:ascii="Cambria Math" w:hAnsi="Cambria Math" w:cs="Times New Roman"/>
                <w:color w:val="000000" w:themeColor="text1"/>
                <w:sz w:val="18"/>
                <w:szCs w:val="18"/>
              </w:rPr>
            </w:pPr>
          </w:p>
        </w:tc>
        <w:tc>
          <w:tcPr>
            <w:tcW w:w="676" w:type="pct"/>
            <w:tcBorders>
              <w:top w:val="nil"/>
              <w:bottom w:val="single" w:sz="4" w:space="0" w:color="auto"/>
            </w:tcBorders>
            <w:shd w:val="clear" w:color="auto" w:fill="auto"/>
            <w:noWrap/>
            <w:vAlign w:val="center"/>
            <w:hideMark/>
          </w:tcPr>
          <w:p w14:paraId="60A94351" w14:textId="057F1FAC" w:rsidR="00A659A5" w:rsidRPr="00623558" w:rsidRDefault="00A659A5" w:rsidP="00A659A5">
            <w:pPr>
              <w:jc w:val="center"/>
              <w:rPr>
                <w:rFonts w:ascii="Cambria Math" w:hAnsi="Cambria Math" w:cs="Times New Roman"/>
                <w:color w:val="000000" w:themeColor="text1"/>
                <w:sz w:val="18"/>
                <w:szCs w:val="18"/>
              </w:rPr>
            </w:pPr>
          </w:p>
        </w:tc>
        <w:tc>
          <w:tcPr>
            <w:tcW w:w="677" w:type="pct"/>
            <w:tcBorders>
              <w:top w:val="nil"/>
              <w:bottom w:val="single" w:sz="4" w:space="0" w:color="auto"/>
            </w:tcBorders>
            <w:shd w:val="clear" w:color="auto" w:fill="auto"/>
            <w:noWrap/>
            <w:vAlign w:val="center"/>
            <w:hideMark/>
          </w:tcPr>
          <w:p w14:paraId="588874B5" w14:textId="77777777" w:rsidR="00A659A5" w:rsidRPr="00623558" w:rsidRDefault="00A659A5" w:rsidP="00A659A5">
            <w:pPr>
              <w:jc w:val="center"/>
              <w:rPr>
                <w:rFonts w:ascii="Cambria Math" w:hAnsi="Cambria Math" w:cs="Times New Roman"/>
                <w:color w:val="000000" w:themeColor="text1"/>
                <w:sz w:val="18"/>
                <w:szCs w:val="18"/>
              </w:rPr>
            </w:pPr>
          </w:p>
        </w:tc>
        <w:tc>
          <w:tcPr>
            <w:tcW w:w="676" w:type="pct"/>
            <w:tcBorders>
              <w:top w:val="nil"/>
              <w:bottom w:val="single" w:sz="4" w:space="0" w:color="auto"/>
            </w:tcBorders>
            <w:shd w:val="clear" w:color="auto" w:fill="auto"/>
            <w:noWrap/>
            <w:vAlign w:val="center"/>
            <w:hideMark/>
          </w:tcPr>
          <w:p w14:paraId="05F22E61" w14:textId="4BD413BD" w:rsidR="00A659A5" w:rsidRPr="00623558" w:rsidRDefault="00A659A5" w:rsidP="00A659A5">
            <w:pPr>
              <w:jc w:val="center"/>
              <w:rPr>
                <w:rFonts w:ascii="Cambria Math" w:hAnsi="Cambria Math" w:cs="Times New Roman"/>
                <w:color w:val="000000" w:themeColor="text1"/>
                <w:sz w:val="18"/>
                <w:szCs w:val="18"/>
              </w:rPr>
            </w:pPr>
          </w:p>
        </w:tc>
        <w:tc>
          <w:tcPr>
            <w:tcW w:w="676" w:type="pct"/>
            <w:tcBorders>
              <w:top w:val="nil"/>
              <w:bottom w:val="single" w:sz="4" w:space="0" w:color="auto"/>
            </w:tcBorders>
            <w:shd w:val="clear" w:color="auto" w:fill="auto"/>
            <w:noWrap/>
            <w:vAlign w:val="center"/>
            <w:hideMark/>
          </w:tcPr>
          <w:p w14:paraId="36EA04EC" w14:textId="77777777" w:rsidR="00A659A5" w:rsidRPr="00623558" w:rsidRDefault="00A659A5" w:rsidP="00A659A5">
            <w:pPr>
              <w:jc w:val="center"/>
              <w:rPr>
                <w:rFonts w:ascii="Cambria Math" w:hAnsi="Cambria Math" w:cs="Times New Roman"/>
                <w:color w:val="000000" w:themeColor="text1"/>
                <w:sz w:val="18"/>
                <w:szCs w:val="18"/>
              </w:rPr>
            </w:pPr>
          </w:p>
        </w:tc>
        <w:tc>
          <w:tcPr>
            <w:tcW w:w="678" w:type="pct"/>
            <w:tcBorders>
              <w:top w:val="nil"/>
              <w:bottom w:val="single" w:sz="4" w:space="0" w:color="auto"/>
            </w:tcBorders>
            <w:shd w:val="clear" w:color="auto" w:fill="auto"/>
            <w:noWrap/>
            <w:vAlign w:val="center"/>
            <w:hideMark/>
          </w:tcPr>
          <w:p w14:paraId="4ACBA8BA" w14:textId="5C667B58" w:rsidR="00A659A5" w:rsidRPr="00623558" w:rsidRDefault="00A659A5" w:rsidP="00A659A5">
            <w:pPr>
              <w:jc w:val="center"/>
              <w:rPr>
                <w:rFonts w:ascii="Cambria Math" w:hAnsi="Cambria Math" w:cs="Times New Roman"/>
                <w:color w:val="000000" w:themeColor="text1"/>
                <w:sz w:val="18"/>
                <w:szCs w:val="18"/>
              </w:rPr>
            </w:pPr>
            <w:r w:rsidRPr="00623558">
              <w:rPr>
                <w:rFonts w:ascii="Cambria Math" w:eastAsia="Times New Roman" w:hAnsi="Cambria Math" w:cs="Times New Roman"/>
                <w:color w:val="000000"/>
                <w:sz w:val="18"/>
                <w:szCs w:val="18"/>
              </w:rPr>
              <w:t>1.00</w:t>
            </w:r>
          </w:p>
        </w:tc>
      </w:tr>
      <w:tr w:rsidR="0051585C" w:rsidRPr="0051585C" w14:paraId="2AA3A5C4" w14:textId="77777777" w:rsidTr="00DD04ED">
        <w:trPr>
          <w:trHeight w:val="340"/>
        </w:trPr>
        <w:tc>
          <w:tcPr>
            <w:tcW w:w="941" w:type="pct"/>
            <w:vMerge w:val="restart"/>
            <w:tcBorders>
              <w:top w:val="single" w:sz="4" w:space="0" w:color="auto"/>
            </w:tcBorders>
            <w:shd w:val="clear" w:color="auto" w:fill="auto"/>
            <w:noWrap/>
            <w:vAlign w:val="center"/>
          </w:tcPr>
          <w:p w14:paraId="70A31272" w14:textId="7BBDECC6" w:rsidR="0051585C" w:rsidRPr="0051585C" w:rsidRDefault="0051585C" w:rsidP="0051585C">
            <w:pPr>
              <w:jc w:val="center"/>
              <w:rPr>
                <w:rFonts w:ascii="Cambria Math" w:hAnsi="Cambria Math" w:cs="Times New Roman"/>
                <w:b/>
                <w:bCs/>
                <w:color w:val="000000" w:themeColor="text1"/>
                <w:sz w:val="20"/>
                <w:szCs w:val="20"/>
                <w:lang w:val="en-US"/>
              </w:rPr>
            </w:pPr>
            <w:r w:rsidRPr="0051585C">
              <w:rPr>
                <w:rFonts w:ascii="Cambria Math" w:eastAsia="Times New Roman" w:hAnsi="Cambria Math" w:cs="Times New Roman"/>
                <w:color w:val="000000"/>
                <w:sz w:val="20"/>
                <w:szCs w:val="20"/>
              </w:rPr>
              <w:t>Panel B</w:t>
            </w:r>
          </w:p>
        </w:tc>
        <w:tc>
          <w:tcPr>
            <w:tcW w:w="4059" w:type="pct"/>
            <w:gridSpan w:val="6"/>
            <w:tcBorders>
              <w:top w:val="single" w:sz="4" w:space="0" w:color="auto"/>
              <w:bottom w:val="single" w:sz="4" w:space="0" w:color="auto"/>
            </w:tcBorders>
            <w:shd w:val="clear" w:color="auto" w:fill="auto"/>
            <w:noWrap/>
            <w:vAlign w:val="center"/>
          </w:tcPr>
          <w:p w14:paraId="3B0785C5" w14:textId="427A71D7" w:rsidR="0051585C" w:rsidRPr="00623558" w:rsidRDefault="0051585C" w:rsidP="0051585C">
            <w:pPr>
              <w:jc w:val="center"/>
              <w:rPr>
                <w:rFonts w:ascii="Cambria Math" w:hAnsi="Cambria Math" w:cs="Times New Roman"/>
                <w:color w:val="000000"/>
                <w:sz w:val="18"/>
                <w:szCs w:val="18"/>
                <w:lang w:val="en-US"/>
              </w:rPr>
            </w:pPr>
            <w:r w:rsidRPr="00623558">
              <w:rPr>
                <w:rFonts w:ascii="Cambria Math" w:eastAsia="Times New Roman" w:hAnsi="Cambria Math" w:cs="Times New Roman"/>
                <w:color w:val="000000"/>
                <w:sz w:val="18"/>
                <w:szCs w:val="18"/>
              </w:rPr>
              <w:t>October 2016 - December 2019 (Monthly)</w:t>
            </w:r>
          </w:p>
        </w:tc>
      </w:tr>
      <w:tr w:rsidR="00A659A5" w:rsidRPr="0051585C" w14:paraId="47C14EBE" w14:textId="77777777" w:rsidTr="00DD04ED">
        <w:trPr>
          <w:trHeight w:val="340"/>
        </w:trPr>
        <w:tc>
          <w:tcPr>
            <w:tcW w:w="941" w:type="pct"/>
            <w:vMerge/>
            <w:tcBorders>
              <w:bottom w:val="single" w:sz="4" w:space="0" w:color="auto"/>
            </w:tcBorders>
            <w:shd w:val="clear" w:color="auto" w:fill="auto"/>
            <w:noWrap/>
            <w:vAlign w:val="center"/>
          </w:tcPr>
          <w:p w14:paraId="631B29D1" w14:textId="77777777" w:rsidR="00A659A5" w:rsidRPr="0051585C" w:rsidRDefault="00A659A5" w:rsidP="00A659A5">
            <w:pPr>
              <w:rPr>
                <w:rFonts w:ascii="Cambria Math" w:hAnsi="Cambria Math" w:cs="Times New Roman"/>
                <w:color w:val="000000" w:themeColor="text1"/>
                <w:sz w:val="20"/>
                <w:szCs w:val="20"/>
                <w:lang w:val="en-US"/>
              </w:rPr>
            </w:pPr>
          </w:p>
        </w:tc>
        <w:tc>
          <w:tcPr>
            <w:tcW w:w="676" w:type="pct"/>
            <w:tcBorders>
              <w:top w:val="single" w:sz="4" w:space="0" w:color="auto"/>
              <w:bottom w:val="single" w:sz="4" w:space="0" w:color="auto"/>
            </w:tcBorders>
            <w:shd w:val="clear" w:color="auto" w:fill="auto"/>
            <w:noWrap/>
            <w:vAlign w:val="center"/>
          </w:tcPr>
          <w:p w14:paraId="24201A0F" w14:textId="26A1DB10" w:rsidR="00A659A5" w:rsidRPr="00A659A5" w:rsidRDefault="00A659A5" w:rsidP="00A659A5">
            <w:pPr>
              <w:jc w:val="center"/>
              <w:rPr>
                <w:rFonts w:ascii="Cambria Math" w:hAnsi="Cambria Math" w:cs="Times New Roman"/>
                <w:color w:val="000000" w:themeColor="text1"/>
                <w:sz w:val="21"/>
                <w:szCs w:val="21"/>
              </w:rPr>
            </w:pPr>
            <w:r w:rsidRPr="00A659A5">
              <w:rPr>
                <w:rFonts w:ascii="Times New Roman" w:eastAsia="Times New Roman" w:hAnsi="Times New Roman" w:cs="Times New Roman"/>
                <w:color w:val="000000"/>
                <w:sz w:val="21"/>
                <w:szCs w:val="21"/>
              </w:rPr>
              <w:t>Local Inst</w:t>
            </w:r>
          </w:p>
        </w:tc>
        <w:tc>
          <w:tcPr>
            <w:tcW w:w="676" w:type="pct"/>
            <w:tcBorders>
              <w:top w:val="single" w:sz="4" w:space="0" w:color="auto"/>
              <w:bottom w:val="single" w:sz="4" w:space="0" w:color="auto"/>
            </w:tcBorders>
            <w:shd w:val="clear" w:color="auto" w:fill="auto"/>
            <w:noWrap/>
            <w:vAlign w:val="center"/>
          </w:tcPr>
          <w:p w14:paraId="7E9470D6" w14:textId="664A4DD6" w:rsidR="00A659A5" w:rsidRPr="00A659A5" w:rsidRDefault="00A659A5" w:rsidP="00A659A5">
            <w:pPr>
              <w:jc w:val="center"/>
              <w:rPr>
                <w:rFonts w:ascii="Cambria Math" w:hAnsi="Cambria Math" w:cs="Times New Roman"/>
                <w:color w:val="000000" w:themeColor="text1"/>
                <w:sz w:val="21"/>
                <w:szCs w:val="21"/>
              </w:rPr>
            </w:pPr>
            <w:r w:rsidRPr="00A659A5">
              <w:rPr>
                <w:rFonts w:ascii="Times New Roman" w:eastAsia="Times New Roman" w:hAnsi="Times New Roman" w:cs="Times New Roman"/>
                <w:color w:val="000000"/>
                <w:sz w:val="21"/>
                <w:szCs w:val="21"/>
              </w:rPr>
              <w:t>Prop trade</w:t>
            </w:r>
          </w:p>
        </w:tc>
        <w:tc>
          <w:tcPr>
            <w:tcW w:w="677" w:type="pct"/>
            <w:tcBorders>
              <w:top w:val="single" w:sz="4" w:space="0" w:color="auto"/>
              <w:bottom w:val="single" w:sz="4" w:space="0" w:color="auto"/>
            </w:tcBorders>
            <w:shd w:val="clear" w:color="auto" w:fill="auto"/>
            <w:noWrap/>
            <w:vAlign w:val="center"/>
          </w:tcPr>
          <w:p w14:paraId="1FB9B536" w14:textId="47BBE94E" w:rsidR="00A659A5" w:rsidRPr="00A659A5" w:rsidRDefault="00A659A5" w:rsidP="00A659A5">
            <w:pPr>
              <w:jc w:val="center"/>
              <w:rPr>
                <w:rFonts w:ascii="Cambria Math" w:hAnsi="Cambria Math" w:cs="Times New Roman"/>
                <w:color w:val="000000" w:themeColor="text1"/>
                <w:sz w:val="21"/>
                <w:szCs w:val="21"/>
              </w:rPr>
            </w:pPr>
            <w:r w:rsidRPr="00A659A5">
              <w:rPr>
                <w:rFonts w:ascii="Times New Roman" w:eastAsia="Times New Roman" w:hAnsi="Times New Roman" w:cs="Times New Roman"/>
                <w:color w:val="000000"/>
                <w:sz w:val="21"/>
                <w:szCs w:val="21"/>
              </w:rPr>
              <w:t>Foreign</w:t>
            </w:r>
          </w:p>
        </w:tc>
        <w:tc>
          <w:tcPr>
            <w:tcW w:w="676" w:type="pct"/>
            <w:tcBorders>
              <w:top w:val="single" w:sz="4" w:space="0" w:color="auto"/>
              <w:bottom w:val="single" w:sz="4" w:space="0" w:color="auto"/>
            </w:tcBorders>
            <w:shd w:val="clear" w:color="auto" w:fill="auto"/>
            <w:noWrap/>
            <w:vAlign w:val="center"/>
          </w:tcPr>
          <w:p w14:paraId="326988A6" w14:textId="7A56968B" w:rsidR="00A659A5" w:rsidRPr="00A659A5" w:rsidRDefault="00A659A5" w:rsidP="00A659A5">
            <w:pPr>
              <w:jc w:val="center"/>
              <w:rPr>
                <w:rFonts w:ascii="Cambria Math" w:hAnsi="Cambria Math" w:cs="Times New Roman"/>
                <w:color w:val="000000" w:themeColor="text1"/>
                <w:sz w:val="21"/>
                <w:szCs w:val="21"/>
              </w:rPr>
            </w:pPr>
            <w:r w:rsidRPr="00A659A5">
              <w:rPr>
                <w:rFonts w:ascii="Times New Roman" w:eastAsia="Times New Roman" w:hAnsi="Times New Roman" w:cs="Times New Roman"/>
                <w:color w:val="000000"/>
                <w:sz w:val="21"/>
                <w:szCs w:val="21"/>
              </w:rPr>
              <w:t>Local retail</w:t>
            </w:r>
          </w:p>
        </w:tc>
        <w:tc>
          <w:tcPr>
            <w:tcW w:w="676" w:type="pct"/>
            <w:tcBorders>
              <w:top w:val="single" w:sz="4" w:space="0" w:color="auto"/>
              <w:bottom w:val="single" w:sz="4" w:space="0" w:color="auto"/>
            </w:tcBorders>
            <w:shd w:val="clear" w:color="auto" w:fill="auto"/>
            <w:noWrap/>
            <w:vAlign w:val="center"/>
          </w:tcPr>
          <w:p w14:paraId="15AC0C58" w14:textId="61D70102" w:rsidR="00A659A5" w:rsidRPr="00A659A5" w:rsidRDefault="00A659A5" w:rsidP="00A659A5">
            <w:pPr>
              <w:jc w:val="center"/>
              <w:rPr>
                <w:rFonts w:ascii="Cambria Math" w:hAnsi="Cambria Math" w:cs="Times New Roman"/>
                <w:color w:val="000000" w:themeColor="text1"/>
                <w:sz w:val="21"/>
                <w:szCs w:val="21"/>
                <w:lang w:val="en-US"/>
              </w:rPr>
            </w:pPr>
            <w:r w:rsidRPr="00A659A5">
              <w:rPr>
                <w:rFonts w:ascii="Times New Roman" w:eastAsia="Times New Roman" w:hAnsi="Times New Roman" w:cs="Times New Roman"/>
                <w:color w:val="000000"/>
                <w:sz w:val="21"/>
                <w:szCs w:val="21"/>
              </w:rPr>
              <w:t>lnTotalVal</w:t>
            </w:r>
          </w:p>
        </w:tc>
        <w:tc>
          <w:tcPr>
            <w:tcW w:w="678" w:type="pct"/>
            <w:tcBorders>
              <w:top w:val="single" w:sz="4" w:space="0" w:color="auto"/>
              <w:bottom w:val="single" w:sz="4" w:space="0" w:color="auto"/>
            </w:tcBorders>
            <w:shd w:val="clear" w:color="auto" w:fill="auto"/>
            <w:noWrap/>
            <w:vAlign w:val="center"/>
          </w:tcPr>
          <w:p w14:paraId="04623CC0" w14:textId="34080A93" w:rsidR="00A659A5" w:rsidRPr="00A659A5" w:rsidRDefault="00A659A5" w:rsidP="00A659A5">
            <w:pPr>
              <w:jc w:val="center"/>
              <w:rPr>
                <w:rFonts w:ascii="Cambria Math" w:hAnsi="Cambria Math" w:cs="Times New Roman"/>
                <w:color w:val="000000"/>
                <w:sz w:val="21"/>
                <w:szCs w:val="21"/>
              </w:rPr>
            </w:pPr>
            <w:r w:rsidRPr="00A659A5">
              <w:rPr>
                <w:rFonts w:ascii="Times New Roman" w:eastAsia="Times New Roman" w:hAnsi="Times New Roman" w:cs="Times New Roman"/>
                <w:color w:val="000000"/>
                <w:sz w:val="21"/>
                <w:szCs w:val="21"/>
              </w:rPr>
              <w:t>lnISI</w:t>
            </w:r>
          </w:p>
        </w:tc>
      </w:tr>
      <w:tr w:rsidR="00A659A5" w:rsidRPr="0051585C" w14:paraId="3C898810" w14:textId="77777777" w:rsidTr="00DD04ED">
        <w:trPr>
          <w:trHeight w:val="340"/>
        </w:trPr>
        <w:tc>
          <w:tcPr>
            <w:tcW w:w="941" w:type="pct"/>
            <w:tcBorders>
              <w:top w:val="single" w:sz="4" w:space="0" w:color="auto"/>
            </w:tcBorders>
            <w:shd w:val="clear" w:color="auto" w:fill="auto"/>
            <w:noWrap/>
            <w:vAlign w:val="center"/>
          </w:tcPr>
          <w:p w14:paraId="5DF6A351" w14:textId="6DF1C174" w:rsidR="00A659A5" w:rsidRPr="00A659A5" w:rsidRDefault="00A659A5" w:rsidP="00A659A5">
            <w:pPr>
              <w:rPr>
                <w:rFonts w:ascii="Cambria Math" w:hAnsi="Cambria Math" w:cs="Times New Roman"/>
                <w:color w:val="000000" w:themeColor="text1"/>
                <w:sz w:val="21"/>
                <w:szCs w:val="21"/>
                <w:lang w:val="en-US"/>
              </w:rPr>
            </w:pPr>
            <w:r w:rsidRPr="00A659A5">
              <w:rPr>
                <w:rFonts w:ascii="Times New Roman" w:eastAsia="Times New Roman" w:hAnsi="Times New Roman" w:cs="Times New Roman"/>
                <w:color w:val="000000"/>
                <w:sz w:val="21"/>
                <w:szCs w:val="21"/>
              </w:rPr>
              <w:t>Local Inst</w:t>
            </w:r>
          </w:p>
        </w:tc>
        <w:tc>
          <w:tcPr>
            <w:tcW w:w="676" w:type="pct"/>
            <w:tcBorders>
              <w:top w:val="single" w:sz="4" w:space="0" w:color="auto"/>
            </w:tcBorders>
            <w:shd w:val="clear" w:color="auto" w:fill="auto"/>
            <w:noWrap/>
            <w:vAlign w:val="center"/>
          </w:tcPr>
          <w:p w14:paraId="59E44187" w14:textId="0EC7B7EE" w:rsidR="00A659A5" w:rsidRPr="00623558" w:rsidRDefault="00A659A5" w:rsidP="00A659A5">
            <w:pPr>
              <w:jc w:val="center"/>
              <w:rPr>
                <w:rFonts w:ascii="Cambria Math" w:hAnsi="Cambria Math" w:cs="Times New Roman"/>
                <w:color w:val="000000" w:themeColor="text1"/>
                <w:sz w:val="18"/>
                <w:szCs w:val="18"/>
              </w:rPr>
            </w:pPr>
            <w:r w:rsidRPr="00623558">
              <w:rPr>
                <w:rFonts w:ascii="Cambria Math" w:eastAsia="Times New Roman" w:hAnsi="Cambria Math" w:cs="Times New Roman"/>
                <w:color w:val="000000"/>
                <w:sz w:val="18"/>
                <w:szCs w:val="18"/>
              </w:rPr>
              <w:t>1.00</w:t>
            </w:r>
          </w:p>
        </w:tc>
        <w:tc>
          <w:tcPr>
            <w:tcW w:w="676" w:type="pct"/>
            <w:tcBorders>
              <w:top w:val="single" w:sz="4" w:space="0" w:color="auto"/>
            </w:tcBorders>
            <w:shd w:val="clear" w:color="auto" w:fill="auto"/>
            <w:noWrap/>
            <w:vAlign w:val="center"/>
          </w:tcPr>
          <w:p w14:paraId="24B2AF7C" w14:textId="3FFB9B0A" w:rsidR="00A659A5" w:rsidRPr="00623558" w:rsidRDefault="00A659A5" w:rsidP="00A659A5">
            <w:pPr>
              <w:jc w:val="center"/>
              <w:rPr>
                <w:rFonts w:ascii="Cambria Math" w:hAnsi="Cambria Math" w:cs="Times New Roman"/>
                <w:color w:val="000000" w:themeColor="text1"/>
                <w:sz w:val="18"/>
                <w:szCs w:val="18"/>
              </w:rPr>
            </w:pPr>
            <w:r w:rsidRPr="00623558">
              <w:rPr>
                <w:rFonts w:ascii="Cambria Math" w:eastAsia="Times New Roman" w:hAnsi="Cambria Math" w:cs="Times New Roman"/>
                <w:color w:val="000000"/>
                <w:sz w:val="18"/>
                <w:szCs w:val="18"/>
              </w:rPr>
              <w:t>-0.10</w:t>
            </w:r>
          </w:p>
        </w:tc>
        <w:tc>
          <w:tcPr>
            <w:tcW w:w="677" w:type="pct"/>
            <w:tcBorders>
              <w:top w:val="single" w:sz="4" w:space="0" w:color="auto"/>
            </w:tcBorders>
            <w:shd w:val="clear" w:color="auto" w:fill="auto"/>
            <w:noWrap/>
            <w:vAlign w:val="center"/>
          </w:tcPr>
          <w:p w14:paraId="760300E9" w14:textId="346A116A" w:rsidR="00A659A5" w:rsidRPr="00623558" w:rsidRDefault="00A659A5" w:rsidP="00A659A5">
            <w:pPr>
              <w:jc w:val="center"/>
              <w:rPr>
                <w:rFonts w:ascii="Cambria Math" w:hAnsi="Cambria Math" w:cs="Times New Roman"/>
                <w:color w:val="000000" w:themeColor="text1"/>
                <w:sz w:val="18"/>
                <w:szCs w:val="18"/>
              </w:rPr>
            </w:pPr>
            <w:r w:rsidRPr="00623558">
              <w:rPr>
                <w:rFonts w:ascii="Cambria Math" w:eastAsia="Times New Roman" w:hAnsi="Cambria Math" w:cs="Times New Roman"/>
                <w:color w:val="000000"/>
                <w:sz w:val="18"/>
                <w:szCs w:val="18"/>
              </w:rPr>
              <w:t>-0.51</w:t>
            </w:r>
            <w:r w:rsidRPr="00623558">
              <w:rPr>
                <w:rFonts w:ascii="Cambria Math" w:eastAsia="Times New Roman" w:hAnsi="Cambria Math" w:cs="Times New Roman"/>
                <w:color w:val="000000"/>
                <w:sz w:val="18"/>
                <w:szCs w:val="18"/>
                <w:lang w:val="en-US"/>
              </w:rPr>
              <w:t>***</w:t>
            </w:r>
          </w:p>
        </w:tc>
        <w:tc>
          <w:tcPr>
            <w:tcW w:w="676" w:type="pct"/>
            <w:tcBorders>
              <w:top w:val="single" w:sz="4" w:space="0" w:color="auto"/>
            </w:tcBorders>
            <w:shd w:val="clear" w:color="auto" w:fill="auto"/>
            <w:noWrap/>
            <w:vAlign w:val="center"/>
          </w:tcPr>
          <w:p w14:paraId="6C46D4D1" w14:textId="5A69CDFB" w:rsidR="00A659A5" w:rsidRPr="00623558" w:rsidRDefault="00A659A5" w:rsidP="00A659A5">
            <w:pPr>
              <w:jc w:val="center"/>
              <w:rPr>
                <w:rFonts w:ascii="Cambria Math" w:hAnsi="Cambria Math" w:cs="Times New Roman"/>
                <w:color w:val="000000" w:themeColor="text1"/>
                <w:sz w:val="18"/>
                <w:szCs w:val="18"/>
              </w:rPr>
            </w:pPr>
            <w:r w:rsidRPr="00623558">
              <w:rPr>
                <w:rFonts w:ascii="Cambria Math" w:eastAsia="Times New Roman" w:hAnsi="Cambria Math" w:cs="Times New Roman"/>
                <w:color w:val="000000"/>
                <w:sz w:val="18"/>
                <w:szCs w:val="18"/>
              </w:rPr>
              <w:t>-0.08</w:t>
            </w:r>
          </w:p>
        </w:tc>
        <w:tc>
          <w:tcPr>
            <w:tcW w:w="676" w:type="pct"/>
            <w:tcBorders>
              <w:top w:val="single" w:sz="4" w:space="0" w:color="auto"/>
            </w:tcBorders>
            <w:shd w:val="clear" w:color="auto" w:fill="auto"/>
            <w:noWrap/>
            <w:vAlign w:val="center"/>
          </w:tcPr>
          <w:p w14:paraId="745F3E99" w14:textId="08A86EA3" w:rsidR="00A659A5" w:rsidRPr="00623558" w:rsidRDefault="00A659A5" w:rsidP="00A659A5">
            <w:pPr>
              <w:jc w:val="center"/>
              <w:rPr>
                <w:rFonts w:ascii="Cambria Math" w:hAnsi="Cambria Math" w:cs="Times New Roman"/>
                <w:color w:val="000000" w:themeColor="text1"/>
                <w:sz w:val="18"/>
                <w:szCs w:val="18"/>
              </w:rPr>
            </w:pPr>
            <w:r w:rsidRPr="00623558">
              <w:rPr>
                <w:rFonts w:ascii="Cambria Math" w:eastAsia="Times New Roman" w:hAnsi="Cambria Math" w:cs="Times New Roman"/>
                <w:color w:val="000000"/>
                <w:sz w:val="18"/>
                <w:szCs w:val="18"/>
              </w:rPr>
              <w:t>-0.33</w:t>
            </w:r>
            <w:r w:rsidRPr="00623558">
              <w:rPr>
                <w:rFonts w:ascii="Cambria Math" w:eastAsia="Times New Roman" w:hAnsi="Cambria Math" w:cs="Times New Roman"/>
                <w:color w:val="000000"/>
                <w:sz w:val="18"/>
                <w:szCs w:val="18"/>
                <w:lang w:val="en-US"/>
              </w:rPr>
              <w:t>**</w:t>
            </w:r>
          </w:p>
        </w:tc>
        <w:tc>
          <w:tcPr>
            <w:tcW w:w="678" w:type="pct"/>
            <w:tcBorders>
              <w:top w:val="single" w:sz="4" w:space="0" w:color="auto"/>
            </w:tcBorders>
            <w:shd w:val="clear" w:color="auto" w:fill="auto"/>
            <w:noWrap/>
            <w:vAlign w:val="center"/>
          </w:tcPr>
          <w:p w14:paraId="04F16A59" w14:textId="3214B342" w:rsidR="00A659A5" w:rsidRPr="00623558" w:rsidRDefault="00A659A5" w:rsidP="00A659A5">
            <w:pPr>
              <w:jc w:val="center"/>
              <w:rPr>
                <w:rFonts w:ascii="Cambria Math" w:hAnsi="Cambria Math" w:cs="Times New Roman"/>
                <w:color w:val="000000"/>
                <w:sz w:val="18"/>
                <w:szCs w:val="18"/>
              </w:rPr>
            </w:pPr>
            <w:r w:rsidRPr="00623558">
              <w:rPr>
                <w:rFonts w:ascii="Cambria Math" w:eastAsia="Times New Roman" w:hAnsi="Cambria Math" w:cs="Times New Roman"/>
                <w:color w:val="000000"/>
                <w:sz w:val="18"/>
                <w:szCs w:val="18"/>
              </w:rPr>
              <w:t>-0.03</w:t>
            </w:r>
          </w:p>
        </w:tc>
      </w:tr>
      <w:tr w:rsidR="00A659A5" w:rsidRPr="0051585C" w14:paraId="6B36BDFF" w14:textId="77777777" w:rsidTr="00DD04ED">
        <w:trPr>
          <w:trHeight w:val="340"/>
        </w:trPr>
        <w:tc>
          <w:tcPr>
            <w:tcW w:w="941" w:type="pct"/>
            <w:shd w:val="clear" w:color="auto" w:fill="auto"/>
            <w:noWrap/>
            <w:vAlign w:val="center"/>
          </w:tcPr>
          <w:p w14:paraId="03359C57" w14:textId="4014FD4E" w:rsidR="00A659A5" w:rsidRPr="00A659A5" w:rsidRDefault="00A659A5" w:rsidP="00A659A5">
            <w:pPr>
              <w:rPr>
                <w:rFonts w:ascii="Cambria Math" w:hAnsi="Cambria Math" w:cs="Times New Roman"/>
                <w:color w:val="000000" w:themeColor="text1"/>
                <w:sz w:val="21"/>
                <w:szCs w:val="21"/>
                <w:lang w:val="en-US"/>
              </w:rPr>
            </w:pPr>
            <w:r w:rsidRPr="00A659A5">
              <w:rPr>
                <w:rFonts w:ascii="Times New Roman" w:eastAsia="Times New Roman" w:hAnsi="Times New Roman" w:cs="Times New Roman"/>
                <w:color w:val="000000"/>
                <w:sz w:val="21"/>
                <w:szCs w:val="21"/>
              </w:rPr>
              <w:t>Prop trade</w:t>
            </w:r>
          </w:p>
        </w:tc>
        <w:tc>
          <w:tcPr>
            <w:tcW w:w="676" w:type="pct"/>
            <w:shd w:val="clear" w:color="auto" w:fill="auto"/>
            <w:noWrap/>
            <w:vAlign w:val="center"/>
          </w:tcPr>
          <w:p w14:paraId="3ABB76DE" w14:textId="77777777" w:rsidR="00A659A5" w:rsidRPr="00623558" w:rsidRDefault="00A659A5" w:rsidP="00A659A5">
            <w:pPr>
              <w:jc w:val="center"/>
              <w:rPr>
                <w:rFonts w:ascii="Cambria Math" w:hAnsi="Cambria Math" w:cs="Times New Roman"/>
                <w:color w:val="000000" w:themeColor="text1"/>
                <w:sz w:val="18"/>
                <w:szCs w:val="18"/>
              </w:rPr>
            </w:pPr>
          </w:p>
        </w:tc>
        <w:tc>
          <w:tcPr>
            <w:tcW w:w="676" w:type="pct"/>
            <w:shd w:val="clear" w:color="auto" w:fill="auto"/>
            <w:noWrap/>
            <w:vAlign w:val="center"/>
          </w:tcPr>
          <w:p w14:paraId="44CC0482" w14:textId="785A8950" w:rsidR="00A659A5" w:rsidRPr="00623558" w:rsidRDefault="00A659A5" w:rsidP="00A659A5">
            <w:pPr>
              <w:jc w:val="center"/>
              <w:rPr>
                <w:rFonts w:ascii="Cambria Math" w:hAnsi="Cambria Math" w:cs="Times New Roman"/>
                <w:color w:val="000000" w:themeColor="text1"/>
                <w:sz w:val="18"/>
                <w:szCs w:val="18"/>
              </w:rPr>
            </w:pPr>
            <w:r w:rsidRPr="00623558">
              <w:rPr>
                <w:rFonts w:ascii="Cambria Math" w:eastAsia="Times New Roman" w:hAnsi="Cambria Math" w:cs="Times New Roman"/>
                <w:color w:val="000000"/>
                <w:sz w:val="18"/>
                <w:szCs w:val="18"/>
              </w:rPr>
              <w:t>1.00</w:t>
            </w:r>
          </w:p>
        </w:tc>
        <w:tc>
          <w:tcPr>
            <w:tcW w:w="677" w:type="pct"/>
            <w:shd w:val="clear" w:color="auto" w:fill="auto"/>
            <w:noWrap/>
            <w:vAlign w:val="center"/>
          </w:tcPr>
          <w:p w14:paraId="61D5C23F" w14:textId="4452B6F3" w:rsidR="00A659A5" w:rsidRPr="00623558" w:rsidRDefault="00A659A5" w:rsidP="00A659A5">
            <w:pPr>
              <w:jc w:val="center"/>
              <w:rPr>
                <w:rFonts w:ascii="Cambria Math" w:hAnsi="Cambria Math" w:cs="Times New Roman"/>
                <w:color w:val="000000" w:themeColor="text1"/>
                <w:sz w:val="18"/>
                <w:szCs w:val="18"/>
              </w:rPr>
            </w:pPr>
            <w:r w:rsidRPr="00623558">
              <w:rPr>
                <w:rFonts w:ascii="Cambria Math" w:eastAsia="Times New Roman" w:hAnsi="Cambria Math" w:cs="Times New Roman"/>
                <w:color w:val="000000"/>
                <w:sz w:val="18"/>
                <w:szCs w:val="18"/>
              </w:rPr>
              <w:t>0.34</w:t>
            </w:r>
            <w:r w:rsidRPr="00623558">
              <w:rPr>
                <w:rFonts w:ascii="Cambria Math" w:eastAsia="Times New Roman" w:hAnsi="Cambria Math" w:cs="Times New Roman"/>
                <w:color w:val="000000"/>
                <w:sz w:val="18"/>
                <w:szCs w:val="18"/>
                <w:lang w:val="en-US"/>
              </w:rPr>
              <w:t>**</w:t>
            </w:r>
          </w:p>
        </w:tc>
        <w:tc>
          <w:tcPr>
            <w:tcW w:w="676" w:type="pct"/>
            <w:shd w:val="clear" w:color="auto" w:fill="auto"/>
            <w:noWrap/>
            <w:vAlign w:val="center"/>
          </w:tcPr>
          <w:p w14:paraId="6089CE9D" w14:textId="4D6ED2C6" w:rsidR="00A659A5" w:rsidRPr="00623558" w:rsidRDefault="00A659A5" w:rsidP="00A659A5">
            <w:pPr>
              <w:jc w:val="center"/>
              <w:rPr>
                <w:rFonts w:ascii="Cambria Math" w:hAnsi="Cambria Math" w:cs="Times New Roman"/>
                <w:color w:val="000000" w:themeColor="text1"/>
                <w:sz w:val="18"/>
                <w:szCs w:val="18"/>
              </w:rPr>
            </w:pPr>
            <w:r w:rsidRPr="00623558">
              <w:rPr>
                <w:rFonts w:ascii="Cambria Math" w:eastAsia="Times New Roman" w:hAnsi="Cambria Math" w:cs="Times New Roman"/>
                <w:color w:val="000000"/>
                <w:sz w:val="18"/>
                <w:szCs w:val="18"/>
              </w:rPr>
              <w:t>-0.60</w:t>
            </w:r>
            <w:r w:rsidRPr="00623558">
              <w:rPr>
                <w:rFonts w:ascii="Cambria Math" w:eastAsia="Times New Roman" w:hAnsi="Cambria Math" w:cs="Times New Roman"/>
                <w:color w:val="000000"/>
                <w:sz w:val="18"/>
                <w:szCs w:val="18"/>
                <w:lang w:val="en-US"/>
              </w:rPr>
              <w:t>***</w:t>
            </w:r>
          </w:p>
        </w:tc>
        <w:tc>
          <w:tcPr>
            <w:tcW w:w="676" w:type="pct"/>
            <w:shd w:val="clear" w:color="auto" w:fill="auto"/>
            <w:noWrap/>
            <w:vAlign w:val="center"/>
          </w:tcPr>
          <w:p w14:paraId="21C8542C" w14:textId="2F98D850" w:rsidR="00A659A5" w:rsidRPr="00623558" w:rsidRDefault="00A659A5" w:rsidP="00A659A5">
            <w:pPr>
              <w:jc w:val="center"/>
              <w:rPr>
                <w:rFonts w:ascii="Cambria Math" w:hAnsi="Cambria Math" w:cs="Times New Roman"/>
                <w:color w:val="000000" w:themeColor="text1"/>
                <w:sz w:val="18"/>
                <w:szCs w:val="18"/>
              </w:rPr>
            </w:pPr>
            <w:r w:rsidRPr="00623558">
              <w:rPr>
                <w:rFonts w:ascii="Cambria Math" w:eastAsia="Times New Roman" w:hAnsi="Cambria Math" w:cs="Times New Roman"/>
                <w:color w:val="000000"/>
                <w:sz w:val="18"/>
                <w:szCs w:val="18"/>
              </w:rPr>
              <w:t>0.13</w:t>
            </w:r>
          </w:p>
        </w:tc>
        <w:tc>
          <w:tcPr>
            <w:tcW w:w="678" w:type="pct"/>
            <w:shd w:val="clear" w:color="auto" w:fill="auto"/>
            <w:noWrap/>
            <w:vAlign w:val="center"/>
          </w:tcPr>
          <w:p w14:paraId="1D51EE7C" w14:textId="7E8A4715" w:rsidR="00A659A5" w:rsidRPr="00623558" w:rsidRDefault="00A659A5" w:rsidP="00A659A5">
            <w:pPr>
              <w:jc w:val="center"/>
              <w:rPr>
                <w:rFonts w:ascii="Cambria Math" w:hAnsi="Cambria Math" w:cs="Times New Roman"/>
                <w:color w:val="000000"/>
                <w:sz w:val="18"/>
                <w:szCs w:val="18"/>
              </w:rPr>
            </w:pPr>
            <w:r w:rsidRPr="00623558">
              <w:rPr>
                <w:rFonts w:ascii="Cambria Math" w:eastAsia="Times New Roman" w:hAnsi="Cambria Math" w:cs="Times New Roman"/>
                <w:color w:val="000000"/>
                <w:sz w:val="18"/>
                <w:szCs w:val="18"/>
              </w:rPr>
              <w:t>0.25</w:t>
            </w:r>
          </w:p>
        </w:tc>
      </w:tr>
      <w:tr w:rsidR="00A659A5" w:rsidRPr="0051585C" w14:paraId="56A66E78" w14:textId="77777777" w:rsidTr="00DD04ED">
        <w:trPr>
          <w:trHeight w:val="340"/>
        </w:trPr>
        <w:tc>
          <w:tcPr>
            <w:tcW w:w="941" w:type="pct"/>
            <w:shd w:val="clear" w:color="auto" w:fill="auto"/>
            <w:noWrap/>
            <w:vAlign w:val="center"/>
          </w:tcPr>
          <w:p w14:paraId="2E23CD42" w14:textId="2B72435D" w:rsidR="00A659A5" w:rsidRPr="00A659A5" w:rsidRDefault="00A659A5" w:rsidP="00A659A5">
            <w:pPr>
              <w:rPr>
                <w:rFonts w:ascii="Cambria Math" w:hAnsi="Cambria Math" w:cs="Times New Roman"/>
                <w:color w:val="000000" w:themeColor="text1"/>
                <w:sz w:val="21"/>
                <w:szCs w:val="21"/>
                <w:lang w:val="en-US"/>
              </w:rPr>
            </w:pPr>
            <w:r w:rsidRPr="00A659A5">
              <w:rPr>
                <w:rFonts w:ascii="Times New Roman" w:eastAsia="Times New Roman" w:hAnsi="Times New Roman" w:cs="Times New Roman"/>
                <w:color w:val="000000"/>
                <w:sz w:val="21"/>
                <w:szCs w:val="21"/>
              </w:rPr>
              <w:t>Foreign</w:t>
            </w:r>
          </w:p>
        </w:tc>
        <w:tc>
          <w:tcPr>
            <w:tcW w:w="676" w:type="pct"/>
            <w:shd w:val="clear" w:color="auto" w:fill="auto"/>
            <w:noWrap/>
            <w:vAlign w:val="center"/>
          </w:tcPr>
          <w:p w14:paraId="2E862CED" w14:textId="77777777" w:rsidR="00A659A5" w:rsidRPr="00623558" w:rsidRDefault="00A659A5" w:rsidP="00A659A5">
            <w:pPr>
              <w:jc w:val="center"/>
              <w:rPr>
                <w:rFonts w:ascii="Cambria Math" w:hAnsi="Cambria Math" w:cs="Times New Roman"/>
                <w:color w:val="000000" w:themeColor="text1"/>
                <w:sz w:val="18"/>
                <w:szCs w:val="18"/>
              </w:rPr>
            </w:pPr>
          </w:p>
        </w:tc>
        <w:tc>
          <w:tcPr>
            <w:tcW w:w="676" w:type="pct"/>
            <w:shd w:val="clear" w:color="auto" w:fill="auto"/>
            <w:noWrap/>
            <w:vAlign w:val="center"/>
          </w:tcPr>
          <w:p w14:paraId="6C7652AB" w14:textId="19D5E991" w:rsidR="00A659A5" w:rsidRPr="00623558" w:rsidRDefault="00A659A5" w:rsidP="00A659A5">
            <w:pPr>
              <w:jc w:val="center"/>
              <w:rPr>
                <w:rFonts w:ascii="Cambria Math" w:hAnsi="Cambria Math" w:cs="Times New Roman"/>
                <w:color w:val="000000" w:themeColor="text1"/>
                <w:sz w:val="18"/>
                <w:szCs w:val="18"/>
              </w:rPr>
            </w:pPr>
          </w:p>
        </w:tc>
        <w:tc>
          <w:tcPr>
            <w:tcW w:w="677" w:type="pct"/>
            <w:shd w:val="clear" w:color="auto" w:fill="auto"/>
            <w:noWrap/>
            <w:vAlign w:val="center"/>
          </w:tcPr>
          <w:p w14:paraId="124E4A68" w14:textId="3E6E19BF" w:rsidR="00A659A5" w:rsidRPr="00623558" w:rsidRDefault="00A659A5" w:rsidP="00A659A5">
            <w:pPr>
              <w:jc w:val="center"/>
              <w:rPr>
                <w:rFonts w:ascii="Cambria Math" w:hAnsi="Cambria Math" w:cs="Times New Roman"/>
                <w:color w:val="000000" w:themeColor="text1"/>
                <w:sz w:val="18"/>
                <w:szCs w:val="18"/>
              </w:rPr>
            </w:pPr>
            <w:r w:rsidRPr="00623558">
              <w:rPr>
                <w:rFonts w:ascii="Cambria Math" w:eastAsia="Times New Roman" w:hAnsi="Cambria Math" w:cs="Times New Roman"/>
                <w:color w:val="000000"/>
                <w:sz w:val="18"/>
                <w:szCs w:val="18"/>
              </w:rPr>
              <w:t>1.00</w:t>
            </w:r>
          </w:p>
        </w:tc>
        <w:tc>
          <w:tcPr>
            <w:tcW w:w="676" w:type="pct"/>
            <w:shd w:val="clear" w:color="auto" w:fill="auto"/>
            <w:noWrap/>
            <w:vAlign w:val="center"/>
          </w:tcPr>
          <w:p w14:paraId="60893AFE" w14:textId="13B2C7E0" w:rsidR="00A659A5" w:rsidRPr="00623558" w:rsidRDefault="00A659A5" w:rsidP="00A659A5">
            <w:pPr>
              <w:jc w:val="center"/>
              <w:rPr>
                <w:rFonts w:ascii="Cambria Math" w:hAnsi="Cambria Math" w:cs="Times New Roman"/>
                <w:color w:val="000000" w:themeColor="text1"/>
                <w:sz w:val="18"/>
                <w:szCs w:val="18"/>
              </w:rPr>
            </w:pPr>
            <w:r w:rsidRPr="00623558">
              <w:rPr>
                <w:rFonts w:ascii="Cambria Math" w:eastAsia="Times New Roman" w:hAnsi="Cambria Math" w:cs="Times New Roman"/>
                <w:color w:val="000000"/>
                <w:sz w:val="18"/>
                <w:szCs w:val="18"/>
              </w:rPr>
              <w:t>-0.74</w:t>
            </w:r>
            <w:r w:rsidRPr="00623558">
              <w:rPr>
                <w:rFonts w:ascii="Cambria Math" w:eastAsia="Times New Roman" w:hAnsi="Cambria Math" w:cs="Times New Roman"/>
                <w:color w:val="000000"/>
                <w:sz w:val="18"/>
                <w:szCs w:val="18"/>
                <w:lang w:val="en-US"/>
              </w:rPr>
              <w:t>***</w:t>
            </w:r>
          </w:p>
        </w:tc>
        <w:tc>
          <w:tcPr>
            <w:tcW w:w="676" w:type="pct"/>
            <w:shd w:val="clear" w:color="auto" w:fill="auto"/>
            <w:noWrap/>
            <w:vAlign w:val="center"/>
          </w:tcPr>
          <w:p w14:paraId="0BA8F97E" w14:textId="4CAAA534" w:rsidR="00A659A5" w:rsidRPr="00623558" w:rsidRDefault="00A659A5" w:rsidP="00A659A5">
            <w:pPr>
              <w:jc w:val="center"/>
              <w:rPr>
                <w:rFonts w:ascii="Cambria Math" w:hAnsi="Cambria Math" w:cs="Times New Roman"/>
                <w:color w:val="000000" w:themeColor="text1"/>
                <w:sz w:val="18"/>
                <w:szCs w:val="18"/>
              </w:rPr>
            </w:pPr>
            <w:r w:rsidRPr="00623558">
              <w:rPr>
                <w:rFonts w:ascii="Cambria Math" w:eastAsia="Times New Roman" w:hAnsi="Cambria Math" w:cs="Times New Roman"/>
                <w:color w:val="000000"/>
                <w:sz w:val="18"/>
                <w:szCs w:val="18"/>
              </w:rPr>
              <w:t>0.18</w:t>
            </w:r>
          </w:p>
        </w:tc>
        <w:tc>
          <w:tcPr>
            <w:tcW w:w="678" w:type="pct"/>
            <w:shd w:val="clear" w:color="auto" w:fill="auto"/>
            <w:noWrap/>
            <w:vAlign w:val="center"/>
          </w:tcPr>
          <w:p w14:paraId="6C781ABB" w14:textId="4DFD53E0" w:rsidR="00A659A5" w:rsidRPr="00623558" w:rsidRDefault="00A659A5" w:rsidP="00A659A5">
            <w:pPr>
              <w:jc w:val="center"/>
              <w:rPr>
                <w:rFonts w:ascii="Cambria Math" w:hAnsi="Cambria Math" w:cs="Times New Roman"/>
                <w:color w:val="000000"/>
                <w:sz w:val="18"/>
                <w:szCs w:val="18"/>
              </w:rPr>
            </w:pPr>
            <w:r w:rsidRPr="00623558">
              <w:rPr>
                <w:rFonts w:ascii="Cambria Math" w:eastAsia="Times New Roman" w:hAnsi="Cambria Math" w:cs="Times New Roman"/>
                <w:color w:val="000000"/>
                <w:sz w:val="18"/>
                <w:szCs w:val="18"/>
              </w:rPr>
              <w:t>0.30</w:t>
            </w:r>
            <w:r w:rsidRPr="00623558">
              <w:rPr>
                <w:rFonts w:ascii="Cambria Math" w:eastAsia="Times New Roman" w:hAnsi="Cambria Math" w:cs="Times New Roman"/>
                <w:color w:val="000000"/>
                <w:sz w:val="18"/>
                <w:szCs w:val="18"/>
                <w:lang w:val="en-US"/>
              </w:rPr>
              <w:t>*</w:t>
            </w:r>
          </w:p>
        </w:tc>
      </w:tr>
      <w:tr w:rsidR="00A659A5" w:rsidRPr="0051585C" w14:paraId="329A281B" w14:textId="77777777" w:rsidTr="00DD04ED">
        <w:trPr>
          <w:trHeight w:val="340"/>
        </w:trPr>
        <w:tc>
          <w:tcPr>
            <w:tcW w:w="941" w:type="pct"/>
            <w:shd w:val="clear" w:color="auto" w:fill="auto"/>
            <w:noWrap/>
            <w:vAlign w:val="center"/>
          </w:tcPr>
          <w:p w14:paraId="49E8D938" w14:textId="60EF50AF" w:rsidR="00A659A5" w:rsidRPr="00A659A5" w:rsidRDefault="00A659A5" w:rsidP="00A659A5">
            <w:pPr>
              <w:rPr>
                <w:rFonts w:ascii="Cambria Math" w:hAnsi="Cambria Math" w:cs="Times New Roman"/>
                <w:color w:val="000000" w:themeColor="text1"/>
                <w:sz w:val="21"/>
                <w:szCs w:val="21"/>
                <w:lang w:val="en-US"/>
              </w:rPr>
            </w:pPr>
            <w:r w:rsidRPr="00A659A5">
              <w:rPr>
                <w:rFonts w:ascii="Times New Roman" w:eastAsia="Times New Roman" w:hAnsi="Times New Roman" w:cs="Times New Roman"/>
                <w:color w:val="000000"/>
                <w:sz w:val="21"/>
                <w:szCs w:val="21"/>
              </w:rPr>
              <w:t>Local retail</w:t>
            </w:r>
          </w:p>
        </w:tc>
        <w:tc>
          <w:tcPr>
            <w:tcW w:w="676" w:type="pct"/>
            <w:shd w:val="clear" w:color="auto" w:fill="auto"/>
            <w:noWrap/>
            <w:vAlign w:val="center"/>
          </w:tcPr>
          <w:p w14:paraId="04E21B34" w14:textId="77777777" w:rsidR="00A659A5" w:rsidRPr="00623558" w:rsidRDefault="00A659A5" w:rsidP="00A659A5">
            <w:pPr>
              <w:jc w:val="center"/>
              <w:rPr>
                <w:rFonts w:ascii="Cambria Math" w:hAnsi="Cambria Math" w:cs="Times New Roman"/>
                <w:color w:val="000000" w:themeColor="text1"/>
                <w:sz w:val="18"/>
                <w:szCs w:val="18"/>
              </w:rPr>
            </w:pPr>
          </w:p>
        </w:tc>
        <w:tc>
          <w:tcPr>
            <w:tcW w:w="676" w:type="pct"/>
            <w:shd w:val="clear" w:color="auto" w:fill="auto"/>
            <w:noWrap/>
            <w:vAlign w:val="center"/>
          </w:tcPr>
          <w:p w14:paraId="713A55E8" w14:textId="0A87A4A6" w:rsidR="00A659A5" w:rsidRPr="00623558" w:rsidRDefault="00A659A5" w:rsidP="00A659A5">
            <w:pPr>
              <w:jc w:val="center"/>
              <w:rPr>
                <w:rFonts w:ascii="Cambria Math" w:hAnsi="Cambria Math" w:cs="Times New Roman"/>
                <w:color w:val="000000" w:themeColor="text1"/>
                <w:sz w:val="18"/>
                <w:szCs w:val="18"/>
              </w:rPr>
            </w:pPr>
          </w:p>
        </w:tc>
        <w:tc>
          <w:tcPr>
            <w:tcW w:w="677" w:type="pct"/>
            <w:shd w:val="clear" w:color="auto" w:fill="auto"/>
            <w:noWrap/>
            <w:vAlign w:val="center"/>
          </w:tcPr>
          <w:p w14:paraId="65FE9213" w14:textId="77777777" w:rsidR="00A659A5" w:rsidRPr="00623558" w:rsidRDefault="00A659A5" w:rsidP="00A659A5">
            <w:pPr>
              <w:jc w:val="center"/>
              <w:rPr>
                <w:rFonts w:ascii="Cambria Math" w:hAnsi="Cambria Math" w:cs="Times New Roman"/>
                <w:color w:val="000000" w:themeColor="text1"/>
                <w:sz w:val="18"/>
                <w:szCs w:val="18"/>
              </w:rPr>
            </w:pPr>
          </w:p>
        </w:tc>
        <w:tc>
          <w:tcPr>
            <w:tcW w:w="676" w:type="pct"/>
            <w:shd w:val="clear" w:color="auto" w:fill="auto"/>
            <w:noWrap/>
            <w:vAlign w:val="center"/>
          </w:tcPr>
          <w:p w14:paraId="7236D936" w14:textId="52EBB629" w:rsidR="00A659A5" w:rsidRPr="00623558" w:rsidRDefault="00A659A5" w:rsidP="00A659A5">
            <w:pPr>
              <w:jc w:val="center"/>
              <w:rPr>
                <w:rFonts w:ascii="Cambria Math" w:hAnsi="Cambria Math" w:cs="Times New Roman"/>
                <w:color w:val="000000" w:themeColor="text1"/>
                <w:sz w:val="18"/>
                <w:szCs w:val="18"/>
              </w:rPr>
            </w:pPr>
            <w:r w:rsidRPr="00623558">
              <w:rPr>
                <w:rFonts w:ascii="Cambria Math" w:eastAsia="Times New Roman" w:hAnsi="Cambria Math" w:cs="Times New Roman"/>
                <w:color w:val="000000"/>
                <w:sz w:val="18"/>
                <w:szCs w:val="18"/>
              </w:rPr>
              <w:t>1.00</w:t>
            </w:r>
          </w:p>
        </w:tc>
        <w:tc>
          <w:tcPr>
            <w:tcW w:w="676" w:type="pct"/>
            <w:shd w:val="clear" w:color="auto" w:fill="auto"/>
            <w:noWrap/>
            <w:vAlign w:val="center"/>
          </w:tcPr>
          <w:p w14:paraId="3D37E58D" w14:textId="37B8208E" w:rsidR="00A659A5" w:rsidRPr="00623558" w:rsidRDefault="00A659A5" w:rsidP="00A659A5">
            <w:pPr>
              <w:jc w:val="center"/>
              <w:rPr>
                <w:rFonts w:ascii="Cambria Math" w:hAnsi="Cambria Math" w:cs="Times New Roman"/>
                <w:color w:val="000000" w:themeColor="text1"/>
                <w:sz w:val="18"/>
                <w:szCs w:val="18"/>
              </w:rPr>
            </w:pPr>
            <w:r w:rsidRPr="00623558">
              <w:rPr>
                <w:rFonts w:ascii="Cambria Math" w:eastAsia="Times New Roman" w:hAnsi="Cambria Math" w:cs="Times New Roman"/>
                <w:color w:val="000000"/>
                <w:sz w:val="18"/>
                <w:szCs w:val="18"/>
              </w:rPr>
              <w:t>0.01</w:t>
            </w:r>
          </w:p>
        </w:tc>
        <w:tc>
          <w:tcPr>
            <w:tcW w:w="678" w:type="pct"/>
            <w:shd w:val="clear" w:color="auto" w:fill="auto"/>
            <w:noWrap/>
            <w:vAlign w:val="center"/>
          </w:tcPr>
          <w:p w14:paraId="246E32A8" w14:textId="16E500E9" w:rsidR="00A659A5" w:rsidRPr="00623558" w:rsidRDefault="00A659A5" w:rsidP="00A659A5">
            <w:pPr>
              <w:jc w:val="center"/>
              <w:rPr>
                <w:rFonts w:ascii="Cambria Math" w:hAnsi="Cambria Math" w:cs="Times New Roman"/>
                <w:color w:val="000000"/>
                <w:sz w:val="18"/>
                <w:szCs w:val="18"/>
              </w:rPr>
            </w:pPr>
            <w:r w:rsidRPr="00623558">
              <w:rPr>
                <w:rFonts w:ascii="Cambria Math" w:eastAsia="Times New Roman" w:hAnsi="Cambria Math" w:cs="Times New Roman"/>
                <w:color w:val="000000"/>
                <w:sz w:val="18"/>
                <w:szCs w:val="18"/>
              </w:rPr>
              <w:t>-0.35</w:t>
            </w:r>
            <w:r w:rsidRPr="00623558">
              <w:rPr>
                <w:rFonts w:ascii="Cambria Math" w:eastAsia="Times New Roman" w:hAnsi="Cambria Math" w:cs="Times New Roman"/>
                <w:color w:val="000000"/>
                <w:sz w:val="18"/>
                <w:szCs w:val="18"/>
                <w:lang w:val="en-US"/>
              </w:rPr>
              <w:t>**</w:t>
            </w:r>
          </w:p>
        </w:tc>
      </w:tr>
      <w:tr w:rsidR="00A659A5" w:rsidRPr="0051585C" w14:paraId="74C29EC1" w14:textId="77777777" w:rsidTr="00DD04ED">
        <w:trPr>
          <w:trHeight w:val="340"/>
        </w:trPr>
        <w:tc>
          <w:tcPr>
            <w:tcW w:w="941" w:type="pct"/>
            <w:shd w:val="clear" w:color="auto" w:fill="auto"/>
            <w:noWrap/>
            <w:vAlign w:val="center"/>
          </w:tcPr>
          <w:p w14:paraId="5F015BD0" w14:textId="4246C674" w:rsidR="00A659A5" w:rsidRPr="00A659A5" w:rsidRDefault="00A659A5" w:rsidP="00A659A5">
            <w:pPr>
              <w:rPr>
                <w:rFonts w:ascii="Cambria Math" w:hAnsi="Cambria Math" w:cs="Times New Roman"/>
                <w:color w:val="000000" w:themeColor="text1"/>
                <w:sz w:val="21"/>
                <w:szCs w:val="21"/>
                <w:lang w:val="en-US"/>
              </w:rPr>
            </w:pPr>
            <w:r w:rsidRPr="00A659A5">
              <w:rPr>
                <w:rFonts w:ascii="Times New Roman" w:eastAsia="Times New Roman" w:hAnsi="Times New Roman" w:cs="Times New Roman"/>
                <w:color w:val="000000"/>
                <w:sz w:val="21"/>
                <w:szCs w:val="21"/>
              </w:rPr>
              <w:t>lnTotalVal</w:t>
            </w:r>
          </w:p>
        </w:tc>
        <w:tc>
          <w:tcPr>
            <w:tcW w:w="676" w:type="pct"/>
            <w:shd w:val="clear" w:color="auto" w:fill="auto"/>
            <w:noWrap/>
            <w:vAlign w:val="center"/>
          </w:tcPr>
          <w:p w14:paraId="522C29C1" w14:textId="77777777" w:rsidR="00A659A5" w:rsidRPr="00623558" w:rsidRDefault="00A659A5" w:rsidP="00A659A5">
            <w:pPr>
              <w:jc w:val="center"/>
              <w:rPr>
                <w:rFonts w:ascii="Cambria Math" w:hAnsi="Cambria Math" w:cs="Times New Roman"/>
                <w:color w:val="000000" w:themeColor="text1"/>
                <w:sz w:val="18"/>
                <w:szCs w:val="18"/>
              </w:rPr>
            </w:pPr>
          </w:p>
        </w:tc>
        <w:tc>
          <w:tcPr>
            <w:tcW w:w="676" w:type="pct"/>
            <w:shd w:val="clear" w:color="auto" w:fill="auto"/>
            <w:noWrap/>
            <w:vAlign w:val="center"/>
          </w:tcPr>
          <w:p w14:paraId="034AC03C" w14:textId="6A60A59C" w:rsidR="00A659A5" w:rsidRPr="00623558" w:rsidRDefault="00A659A5" w:rsidP="00A659A5">
            <w:pPr>
              <w:jc w:val="center"/>
              <w:rPr>
                <w:rFonts w:ascii="Cambria Math" w:hAnsi="Cambria Math" w:cs="Times New Roman"/>
                <w:color w:val="000000" w:themeColor="text1"/>
                <w:sz w:val="18"/>
                <w:szCs w:val="18"/>
              </w:rPr>
            </w:pPr>
          </w:p>
        </w:tc>
        <w:tc>
          <w:tcPr>
            <w:tcW w:w="677" w:type="pct"/>
            <w:shd w:val="clear" w:color="auto" w:fill="auto"/>
            <w:noWrap/>
            <w:vAlign w:val="center"/>
          </w:tcPr>
          <w:p w14:paraId="65BD7F95" w14:textId="77777777" w:rsidR="00A659A5" w:rsidRPr="00623558" w:rsidRDefault="00A659A5" w:rsidP="00A659A5">
            <w:pPr>
              <w:jc w:val="center"/>
              <w:rPr>
                <w:rFonts w:ascii="Cambria Math" w:hAnsi="Cambria Math" w:cs="Times New Roman"/>
                <w:color w:val="000000" w:themeColor="text1"/>
                <w:sz w:val="18"/>
                <w:szCs w:val="18"/>
              </w:rPr>
            </w:pPr>
          </w:p>
        </w:tc>
        <w:tc>
          <w:tcPr>
            <w:tcW w:w="676" w:type="pct"/>
            <w:shd w:val="clear" w:color="auto" w:fill="auto"/>
            <w:noWrap/>
            <w:vAlign w:val="center"/>
          </w:tcPr>
          <w:p w14:paraId="31D46367" w14:textId="18BE5001" w:rsidR="00A659A5" w:rsidRPr="00623558" w:rsidRDefault="00A659A5" w:rsidP="00A659A5">
            <w:pPr>
              <w:jc w:val="center"/>
              <w:rPr>
                <w:rFonts w:ascii="Cambria Math" w:hAnsi="Cambria Math" w:cs="Times New Roman"/>
                <w:color w:val="000000" w:themeColor="text1"/>
                <w:sz w:val="18"/>
                <w:szCs w:val="18"/>
              </w:rPr>
            </w:pPr>
          </w:p>
        </w:tc>
        <w:tc>
          <w:tcPr>
            <w:tcW w:w="676" w:type="pct"/>
            <w:shd w:val="clear" w:color="auto" w:fill="auto"/>
            <w:noWrap/>
            <w:vAlign w:val="center"/>
          </w:tcPr>
          <w:p w14:paraId="3BF642F4" w14:textId="580FF347" w:rsidR="00A659A5" w:rsidRPr="00623558" w:rsidRDefault="00A659A5" w:rsidP="00A659A5">
            <w:pPr>
              <w:jc w:val="center"/>
              <w:rPr>
                <w:rFonts w:ascii="Cambria Math" w:hAnsi="Cambria Math" w:cs="Times New Roman"/>
                <w:color w:val="000000" w:themeColor="text1"/>
                <w:sz w:val="18"/>
                <w:szCs w:val="18"/>
              </w:rPr>
            </w:pPr>
            <w:r w:rsidRPr="00623558">
              <w:rPr>
                <w:rFonts w:ascii="Cambria Math" w:eastAsia="Times New Roman" w:hAnsi="Cambria Math" w:cs="Times New Roman"/>
                <w:color w:val="000000"/>
                <w:sz w:val="18"/>
                <w:szCs w:val="18"/>
              </w:rPr>
              <w:t>1.00</w:t>
            </w:r>
          </w:p>
        </w:tc>
        <w:tc>
          <w:tcPr>
            <w:tcW w:w="678" w:type="pct"/>
            <w:shd w:val="clear" w:color="auto" w:fill="auto"/>
            <w:noWrap/>
            <w:vAlign w:val="center"/>
          </w:tcPr>
          <w:p w14:paraId="717370FD" w14:textId="2B07FFE8" w:rsidR="00A659A5" w:rsidRPr="00623558" w:rsidRDefault="00A659A5" w:rsidP="00A659A5">
            <w:pPr>
              <w:jc w:val="center"/>
              <w:rPr>
                <w:rFonts w:ascii="Cambria Math" w:hAnsi="Cambria Math" w:cs="Times New Roman"/>
                <w:color w:val="000000"/>
                <w:sz w:val="18"/>
                <w:szCs w:val="18"/>
              </w:rPr>
            </w:pPr>
            <w:r w:rsidRPr="00623558">
              <w:rPr>
                <w:rFonts w:ascii="Cambria Math" w:eastAsia="Times New Roman" w:hAnsi="Cambria Math" w:cs="Times New Roman"/>
                <w:color w:val="000000"/>
                <w:sz w:val="18"/>
                <w:szCs w:val="18"/>
              </w:rPr>
              <w:t>0.29</w:t>
            </w:r>
            <w:r w:rsidRPr="00623558">
              <w:rPr>
                <w:rFonts w:ascii="Cambria Math" w:eastAsia="Times New Roman" w:hAnsi="Cambria Math" w:cs="Times New Roman"/>
                <w:color w:val="000000"/>
                <w:sz w:val="18"/>
                <w:szCs w:val="18"/>
                <w:lang w:val="en-US"/>
              </w:rPr>
              <w:t>*</w:t>
            </w:r>
          </w:p>
        </w:tc>
      </w:tr>
      <w:tr w:rsidR="00A659A5" w:rsidRPr="0051585C" w14:paraId="522F3D34" w14:textId="77777777" w:rsidTr="00DD04ED">
        <w:trPr>
          <w:trHeight w:val="340"/>
        </w:trPr>
        <w:tc>
          <w:tcPr>
            <w:tcW w:w="941" w:type="pct"/>
            <w:shd w:val="clear" w:color="auto" w:fill="auto"/>
            <w:noWrap/>
            <w:vAlign w:val="center"/>
          </w:tcPr>
          <w:p w14:paraId="69515443" w14:textId="72B2B641" w:rsidR="00A659A5" w:rsidRPr="00A659A5" w:rsidRDefault="00A659A5" w:rsidP="00A659A5">
            <w:pPr>
              <w:rPr>
                <w:rFonts w:ascii="Cambria Math" w:hAnsi="Cambria Math" w:cs="Times New Roman"/>
                <w:color w:val="000000" w:themeColor="text1"/>
                <w:sz w:val="21"/>
                <w:szCs w:val="21"/>
                <w:lang w:val="en-US"/>
              </w:rPr>
            </w:pPr>
            <w:r w:rsidRPr="00A659A5">
              <w:rPr>
                <w:rFonts w:ascii="Times New Roman" w:eastAsia="Times New Roman" w:hAnsi="Times New Roman" w:cs="Times New Roman"/>
                <w:color w:val="000000"/>
                <w:sz w:val="21"/>
                <w:szCs w:val="21"/>
              </w:rPr>
              <w:t>lnISI</w:t>
            </w:r>
          </w:p>
        </w:tc>
        <w:tc>
          <w:tcPr>
            <w:tcW w:w="676" w:type="pct"/>
            <w:shd w:val="clear" w:color="auto" w:fill="auto"/>
            <w:noWrap/>
            <w:vAlign w:val="center"/>
          </w:tcPr>
          <w:p w14:paraId="701A7BCF" w14:textId="77777777" w:rsidR="00A659A5" w:rsidRPr="00623558" w:rsidRDefault="00A659A5" w:rsidP="00A659A5">
            <w:pPr>
              <w:jc w:val="center"/>
              <w:rPr>
                <w:rFonts w:ascii="Cambria Math" w:hAnsi="Cambria Math" w:cs="Times New Roman"/>
                <w:color w:val="000000" w:themeColor="text1"/>
                <w:sz w:val="18"/>
                <w:szCs w:val="18"/>
              </w:rPr>
            </w:pPr>
          </w:p>
        </w:tc>
        <w:tc>
          <w:tcPr>
            <w:tcW w:w="676" w:type="pct"/>
            <w:shd w:val="clear" w:color="auto" w:fill="auto"/>
            <w:noWrap/>
            <w:vAlign w:val="center"/>
          </w:tcPr>
          <w:p w14:paraId="430C9C80" w14:textId="6CF13E6C" w:rsidR="00A659A5" w:rsidRPr="00623558" w:rsidRDefault="00A659A5" w:rsidP="00A659A5">
            <w:pPr>
              <w:jc w:val="center"/>
              <w:rPr>
                <w:rFonts w:ascii="Cambria Math" w:hAnsi="Cambria Math" w:cs="Times New Roman"/>
                <w:color w:val="000000" w:themeColor="text1"/>
                <w:sz w:val="18"/>
                <w:szCs w:val="18"/>
              </w:rPr>
            </w:pPr>
          </w:p>
        </w:tc>
        <w:tc>
          <w:tcPr>
            <w:tcW w:w="677" w:type="pct"/>
            <w:shd w:val="clear" w:color="auto" w:fill="auto"/>
            <w:noWrap/>
            <w:vAlign w:val="center"/>
          </w:tcPr>
          <w:p w14:paraId="55DCAE58" w14:textId="77777777" w:rsidR="00A659A5" w:rsidRPr="00623558" w:rsidRDefault="00A659A5" w:rsidP="00A659A5">
            <w:pPr>
              <w:jc w:val="center"/>
              <w:rPr>
                <w:rFonts w:ascii="Cambria Math" w:hAnsi="Cambria Math" w:cs="Times New Roman"/>
                <w:color w:val="000000" w:themeColor="text1"/>
                <w:sz w:val="18"/>
                <w:szCs w:val="18"/>
              </w:rPr>
            </w:pPr>
          </w:p>
        </w:tc>
        <w:tc>
          <w:tcPr>
            <w:tcW w:w="676" w:type="pct"/>
            <w:shd w:val="clear" w:color="auto" w:fill="auto"/>
            <w:noWrap/>
            <w:vAlign w:val="center"/>
          </w:tcPr>
          <w:p w14:paraId="0E1949A0" w14:textId="7DF49896" w:rsidR="00A659A5" w:rsidRPr="00623558" w:rsidRDefault="00A659A5" w:rsidP="00A659A5">
            <w:pPr>
              <w:jc w:val="center"/>
              <w:rPr>
                <w:rFonts w:ascii="Cambria Math" w:hAnsi="Cambria Math" w:cs="Times New Roman"/>
                <w:color w:val="000000" w:themeColor="text1"/>
                <w:sz w:val="18"/>
                <w:szCs w:val="18"/>
              </w:rPr>
            </w:pPr>
          </w:p>
        </w:tc>
        <w:tc>
          <w:tcPr>
            <w:tcW w:w="676" w:type="pct"/>
            <w:shd w:val="clear" w:color="auto" w:fill="auto"/>
            <w:noWrap/>
            <w:vAlign w:val="center"/>
          </w:tcPr>
          <w:p w14:paraId="7B2A48ED" w14:textId="77777777" w:rsidR="00A659A5" w:rsidRPr="00623558" w:rsidRDefault="00A659A5" w:rsidP="00A659A5">
            <w:pPr>
              <w:jc w:val="center"/>
              <w:rPr>
                <w:rFonts w:ascii="Cambria Math" w:hAnsi="Cambria Math" w:cs="Times New Roman"/>
                <w:color w:val="000000" w:themeColor="text1"/>
                <w:sz w:val="18"/>
                <w:szCs w:val="18"/>
              </w:rPr>
            </w:pPr>
          </w:p>
        </w:tc>
        <w:tc>
          <w:tcPr>
            <w:tcW w:w="678" w:type="pct"/>
            <w:shd w:val="clear" w:color="auto" w:fill="auto"/>
            <w:noWrap/>
            <w:vAlign w:val="center"/>
          </w:tcPr>
          <w:p w14:paraId="203CA915" w14:textId="1B9B31BA" w:rsidR="00A659A5" w:rsidRPr="00623558" w:rsidRDefault="00A659A5" w:rsidP="00A659A5">
            <w:pPr>
              <w:jc w:val="center"/>
              <w:rPr>
                <w:rFonts w:ascii="Cambria Math" w:hAnsi="Cambria Math" w:cs="Times New Roman"/>
                <w:color w:val="000000"/>
                <w:sz w:val="18"/>
                <w:szCs w:val="18"/>
              </w:rPr>
            </w:pPr>
            <w:r w:rsidRPr="00623558">
              <w:rPr>
                <w:rFonts w:ascii="Cambria Math" w:eastAsia="Times New Roman" w:hAnsi="Cambria Math" w:cs="Times New Roman"/>
                <w:color w:val="000000"/>
                <w:sz w:val="18"/>
                <w:szCs w:val="18"/>
              </w:rPr>
              <w:t>1.00</w:t>
            </w:r>
          </w:p>
        </w:tc>
      </w:tr>
    </w:tbl>
    <w:p w14:paraId="49966F42" w14:textId="2B37020E" w:rsidR="0017660F" w:rsidRDefault="0017660F" w:rsidP="0017660F">
      <w:pPr>
        <w:ind w:firstLine="567"/>
        <w:jc w:val="both"/>
        <w:rPr>
          <w:rFonts w:ascii="Times New Roman" w:hAnsi="Times New Roman" w:cs="Times New Roman"/>
        </w:rPr>
      </w:pPr>
    </w:p>
    <w:p w14:paraId="0F6F3D6D" w14:textId="15652A6D" w:rsidR="00E23450" w:rsidRDefault="00E23450" w:rsidP="004C15BB">
      <w:pPr>
        <w:spacing w:afterLines="50" w:after="120"/>
        <w:ind w:firstLine="567"/>
        <w:jc w:val="both"/>
        <w:rPr>
          <w:rFonts w:ascii="Times New Roman" w:hAnsi="Times New Roman" w:cs="Times New Roman"/>
        </w:rPr>
      </w:pPr>
      <w:r w:rsidRPr="00E23450">
        <w:rPr>
          <w:rFonts w:ascii="Times New Roman" w:hAnsi="Times New Roman" w:cs="Times New Roman"/>
        </w:rPr>
        <w:t xml:space="preserve">Regarding to our data constraint, we also run a  robust correlation test by using the three-year monthly </w:t>
      </w:r>
      <w:r w:rsidR="00F36930">
        <w:rPr>
          <w:rFonts w:ascii="Times New Roman" w:hAnsi="Times New Roman" w:cs="Times New Roman"/>
        </w:rPr>
        <w:t>dataset</w:t>
      </w:r>
      <w:r w:rsidRPr="00E23450">
        <w:rPr>
          <w:rFonts w:ascii="Times New Roman" w:hAnsi="Times New Roman" w:cs="Times New Roman"/>
        </w:rPr>
        <w:t xml:space="preserve"> from October 2016 to December 2019. Table I’s panel B shows  our </w:t>
      </w:r>
      <w:r w:rsidRPr="00E23450">
        <w:rPr>
          <w:rFonts w:ascii="Times New Roman" w:hAnsi="Times New Roman" w:cs="Times New Roman"/>
        </w:rPr>
        <w:lastRenderedPageBreak/>
        <w:t>findings. The  quality of our results are similar to our full range data, the total market trading value also correlate with the change of ISI in the positive direction. Foreign and domestic retail investors’ trading value is positively and negatively correlated to the change of ISI, respectively. Inconsistent with the prior results, domestic institutional investors’ trading value is not correlated with the change of ISI. However, there is only the net trading value ratio of domestic institutional investors that correlates with the change of total trading value. Hence, domestic institutional investors’ trading value is indirectly related with the change of the ISI via total market trading value.</w:t>
      </w:r>
    </w:p>
    <w:p w14:paraId="22958C55" w14:textId="5CD3697B" w:rsidR="00E23450" w:rsidRDefault="00E23450" w:rsidP="004C15BB">
      <w:pPr>
        <w:spacing w:afterLines="50" w:after="120"/>
        <w:ind w:firstLine="567"/>
        <w:jc w:val="both"/>
        <w:rPr>
          <w:rFonts w:ascii="Times New Roman" w:hAnsi="Times New Roman" w:cs="Times New Roman"/>
        </w:rPr>
      </w:pPr>
      <w:r w:rsidRPr="00E23450">
        <w:rPr>
          <w:rFonts w:ascii="Times New Roman" w:hAnsi="Times New Roman" w:cs="Times New Roman"/>
        </w:rPr>
        <w:t>Our first hypothesis confirms that three out of four investors’ types in Thai stock market are associate with the change of sentiment index at an aggregate level, using the net trading value ratio. Domestic institutional and domestic retail investors are likely to behave in a same way, while foreign investors act in an opposite direction.</w:t>
      </w:r>
    </w:p>
    <w:p w14:paraId="56EBC5F5" w14:textId="356CA37A" w:rsidR="00F756ED" w:rsidRPr="008803F1" w:rsidRDefault="00F756ED" w:rsidP="00F756ED">
      <w:pPr>
        <w:pStyle w:val="Caption"/>
        <w:spacing w:after="0"/>
        <w:jc w:val="both"/>
        <w:rPr>
          <w:rFonts w:ascii="Times New Roman" w:hAnsi="Times New Roman" w:cs="Times New Roman"/>
          <w:i w:val="0"/>
          <w:iCs w:val="0"/>
          <w:color w:val="000000" w:themeColor="text1"/>
          <w:sz w:val="24"/>
          <w:szCs w:val="36"/>
          <w:lang w:val="en-US"/>
        </w:rPr>
      </w:pPr>
      <w:r w:rsidRPr="008803F1">
        <w:rPr>
          <w:rFonts w:ascii="Times New Roman" w:hAnsi="Times New Roman" w:cs="Times New Roman"/>
          <w:i w:val="0"/>
          <w:iCs w:val="0"/>
          <w:color w:val="000000" w:themeColor="text1"/>
          <w:sz w:val="24"/>
          <w:szCs w:val="24"/>
        </w:rPr>
        <w:t xml:space="preserve">Table </w:t>
      </w:r>
      <w:r w:rsidRPr="008803F1">
        <w:rPr>
          <w:rFonts w:ascii="Times New Roman" w:hAnsi="Times New Roman" w:cs="Times New Roman"/>
          <w:i w:val="0"/>
          <w:iCs w:val="0"/>
          <w:color w:val="000000" w:themeColor="text1"/>
          <w:sz w:val="24"/>
          <w:szCs w:val="24"/>
        </w:rPr>
        <w:fldChar w:fldCharType="begin"/>
      </w:r>
      <w:r w:rsidRPr="008803F1">
        <w:rPr>
          <w:rFonts w:ascii="Times New Roman" w:hAnsi="Times New Roman" w:cs="Times New Roman"/>
          <w:i w:val="0"/>
          <w:iCs w:val="0"/>
          <w:color w:val="000000" w:themeColor="text1"/>
          <w:sz w:val="24"/>
          <w:szCs w:val="24"/>
        </w:rPr>
        <w:instrText xml:space="preserve"> SEQ Table \* ROMAN </w:instrText>
      </w:r>
      <w:r w:rsidRPr="008803F1">
        <w:rPr>
          <w:rFonts w:ascii="Times New Roman" w:hAnsi="Times New Roman" w:cs="Times New Roman"/>
          <w:i w:val="0"/>
          <w:iCs w:val="0"/>
          <w:color w:val="000000" w:themeColor="text1"/>
          <w:sz w:val="24"/>
          <w:szCs w:val="24"/>
        </w:rPr>
        <w:fldChar w:fldCharType="separate"/>
      </w:r>
      <w:r w:rsidR="001922E2">
        <w:rPr>
          <w:rFonts w:ascii="Times New Roman" w:hAnsi="Times New Roman" w:cs="Times New Roman"/>
          <w:i w:val="0"/>
          <w:iCs w:val="0"/>
          <w:noProof/>
          <w:color w:val="000000" w:themeColor="text1"/>
          <w:sz w:val="24"/>
          <w:szCs w:val="24"/>
        </w:rPr>
        <w:t>II</w:t>
      </w:r>
      <w:r w:rsidRPr="008803F1">
        <w:rPr>
          <w:rFonts w:ascii="Times New Roman" w:hAnsi="Times New Roman" w:cs="Times New Roman"/>
          <w:i w:val="0"/>
          <w:iCs w:val="0"/>
          <w:color w:val="000000" w:themeColor="text1"/>
          <w:sz w:val="24"/>
          <w:szCs w:val="24"/>
        </w:rPr>
        <w:fldChar w:fldCharType="end"/>
      </w:r>
      <w:r w:rsidRPr="008803F1">
        <w:rPr>
          <w:rFonts w:ascii="Times New Roman" w:hAnsi="Times New Roman" w:cs="Times New Roman"/>
          <w:i w:val="0"/>
          <w:iCs w:val="0"/>
          <w:color w:val="000000" w:themeColor="text1"/>
          <w:sz w:val="24"/>
          <w:szCs w:val="24"/>
          <w:lang w:val="en-US"/>
        </w:rPr>
        <w:t>.</w:t>
      </w:r>
      <w:r>
        <w:rPr>
          <w:rFonts w:ascii="Times New Roman" w:hAnsi="Times New Roman" w:cs="Times New Roman"/>
          <w:i w:val="0"/>
          <w:iCs w:val="0"/>
          <w:color w:val="000000" w:themeColor="text1"/>
          <w:sz w:val="24"/>
          <w:szCs w:val="24"/>
          <w:lang w:val="en-US"/>
        </w:rPr>
        <w:t xml:space="preserve"> </w:t>
      </w:r>
      <w:r w:rsidRPr="008803F1">
        <w:rPr>
          <w:rFonts w:ascii="Times New Roman" w:hAnsi="Times New Roman" w:cs="Times New Roman"/>
          <w:i w:val="0"/>
          <w:iCs w:val="0"/>
          <w:color w:val="000000" w:themeColor="text1"/>
          <w:sz w:val="24"/>
          <w:szCs w:val="36"/>
          <w:lang w:val="en-US"/>
        </w:rPr>
        <w:t>Correlation metric between the change of owner level in each stock risk profile group and the change of ISI index.</w:t>
      </w:r>
    </w:p>
    <w:p w14:paraId="18128345" w14:textId="0E3A6DCE" w:rsidR="0051585C" w:rsidRPr="0051585C" w:rsidRDefault="0051585C" w:rsidP="0051585C">
      <w:pPr>
        <w:spacing w:beforeLines="25" w:before="60" w:afterLines="25" w:after="60"/>
        <w:jc w:val="both"/>
        <w:rPr>
          <w:rFonts w:ascii="Cambria Math" w:hAnsi="Cambria Math" w:cs="Times New Roman"/>
          <w:color w:val="000000" w:themeColor="text1"/>
          <w:sz w:val="18"/>
          <w:szCs w:val="18"/>
          <w:lang w:val="en-US"/>
        </w:rPr>
      </w:pPr>
      <w:r w:rsidRPr="0051585C">
        <w:rPr>
          <w:rFonts w:ascii="Cambria Math" w:hAnsi="Cambria Math" w:cs="Times New Roman"/>
          <w:color w:val="000000" w:themeColor="text1"/>
          <w:sz w:val="18"/>
          <w:szCs w:val="18"/>
          <w:cs/>
          <w:lang w:val="en-US"/>
        </w:rPr>
        <w:t xml:space="preserve">*** </w:t>
      </w:r>
      <w:r w:rsidRPr="0051585C">
        <w:rPr>
          <w:rFonts w:ascii="Cambria Math" w:hAnsi="Cambria Math" w:cs="Times New Roman"/>
          <w:color w:val="000000" w:themeColor="text1"/>
          <w:sz w:val="18"/>
          <w:szCs w:val="18"/>
          <w:lang w:val="en-US"/>
        </w:rPr>
        <w:t>is P</w:t>
      </w:r>
      <w:r w:rsidRPr="0051585C">
        <w:rPr>
          <w:rFonts w:ascii="Cambria Math" w:hAnsi="Cambria Math" w:cs="Times New Roman"/>
          <w:color w:val="000000" w:themeColor="text1"/>
          <w:sz w:val="18"/>
          <w:szCs w:val="18"/>
          <w:cs/>
          <w:lang w:val="en-US"/>
        </w:rPr>
        <w:t>-</w:t>
      </w:r>
      <w:r w:rsidRPr="0051585C">
        <w:rPr>
          <w:rFonts w:ascii="Cambria Math" w:hAnsi="Cambria Math" w:cs="Times New Roman"/>
          <w:color w:val="000000" w:themeColor="text1"/>
          <w:sz w:val="18"/>
          <w:szCs w:val="18"/>
          <w:lang w:val="en-US"/>
        </w:rPr>
        <w:t>value &lt; 0</w:t>
      </w:r>
      <w:r w:rsidRPr="0051585C">
        <w:rPr>
          <w:rFonts w:ascii="Cambria Math" w:hAnsi="Cambria Math" w:cs="Times New Roman"/>
          <w:color w:val="000000" w:themeColor="text1"/>
          <w:sz w:val="18"/>
          <w:szCs w:val="18"/>
          <w:cs/>
          <w:lang w:val="en-US"/>
        </w:rPr>
        <w:t>.</w:t>
      </w:r>
      <w:r w:rsidRPr="0051585C">
        <w:rPr>
          <w:rFonts w:ascii="Cambria Math" w:hAnsi="Cambria Math" w:cs="Times New Roman"/>
          <w:color w:val="000000" w:themeColor="text1"/>
          <w:sz w:val="18"/>
          <w:szCs w:val="18"/>
          <w:lang w:val="en-US"/>
        </w:rPr>
        <w:t xml:space="preserve">01. </w:t>
      </w:r>
      <w:r w:rsidRPr="0051585C">
        <w:rPr>
          <w:rFonts w:ascii="Cambria Math" w:hAnsi="Cambria Math" w:cs="Times New Roman"/>
          <w:color w:val="000000" w:themeColor="text1"/>
          <w:sz w:val="18"/>
          <w:szCs w:val="18"/>
          <w:cs/>
          <w:lang w:val="en-US"/>
        </w:rPr>
        <w:t xml:space="preserve">** </w:t>
      </w:r>
      <w:r w:rsidRPr="0051585C">
        <w:rPr>
          <w:rFonts w:ascii="Cambria Math" w:hAnsi="Cambria Math" w:cs="Times New Roman"/>
          <w:color w:val="000000" w:themeColor="text1"/>
          <w:sz w:val="18"/>
          <w:szCs w:val="18"/>
          <w:lang w:val="en-US"/>
        </w:rPr>
        <w:t>is P</w:t>
      </w:r>
      <w:r w:rsidRPr="0051585C">
        <w:rPr>
          <w:rFonts w:ascii="Cambria Math" w:hAnsi="Cambria Math" w:cs="Times New Roman"/>
          <w:color w:val="000000" w:themeColor="text1"/>
          <w:sz w:val="18"/>
          <w:szCs w:val="18"/>
          <w:cs/>
          <w:lang w:val="en-US"/>
        </w:rPr>
        <w:t>-</w:t>
      </w:r>
      <w:r w:rsidRPr="0051585C">
        <w:rPr>
          <w:rFonts w:ascii="Cambria Math" w:hAnsi="Cambria Math" w:cs="Times New Roman"/>
          <w:color w:val="000000" w:themeColor="text1"/>
          <w:sz w:val="18"/>
          <w:szCs w:val="18"/>
          <w:lang w:val="en-US"/>
        </w:rPr>
        <w:t>vale &lt; 0</w:t>
      </w:r>
      <w:r w:rsidRPr="0051585C">
        <w:rPr>
          <w:rFonts w:ascii="Cambria Math" w:hAnsi="Cambria Math" w:cs="Times New Roman"/>
          <w:color w:val="000000" w:themeColor="text1"/>
          <w:sz w:val="18"/>
          <w:szCs w:val="18"/>
          <w:cs/>
          <w:lang w:val="en-US"/>
        </w:rPr>
        <w:t>.</w:t>
      </w:r>
      <w:r w:rsidRPr="0051585C">
        <w:rPr>
          <w:rFonts w:ascii="Cambria Math" w:hAnsi="Cambria Math" w:cs="Times New Roman"/>
          <w:color w:val="000000" w:themeColor="text1"/>
          <w:sz w:val="18"/>
          <w:szCs w:val="18"/>
          <w:lang w:val="en-US"/>
        </w:rPr>
        <w:t xml:space="preserve">05. </w:t>
      </w:r>
      <w:r w:rsidRPr="0051585C">
        <w:rPr>
          <w:rFonts w:ascii="Cambria Math" w:hAnsi="Cambria Math" w:cs="Times New Roman"/>
          <w:color w:val="000000" w:themeColor="text1"/>
          <w:sz w:val="18"/>
          <w:szCs w:val="18"/>
          <w:cs/>
          <w:lang w:val="en-US"/>
        </w:rPr>
        <w:t xml:space="preserve">* </w:t>
      </w:r>
      <w:r w:rsidRPr="0051585C">
        <w:rPr>
          <w:rFonts w:ascii="Cambria Math" w:hAnsi="Cambria Math" w:cs="Times New Roman"/>
          <w:color w:val="000000" w:themeColor="text1"/>
          <w:sz w:val="18"/>
          <w:szCs w:val="18"/>
          <w:lang w:val="en-US"/>
        </w:rPr>
        <w:t>is P</w:t>
      </w:r>
      <w:r w:rsidRPr="0051585C">
        <w:rPr>
          <w:rFonts w:ascii="Cambria Math" w:hAnsi="Cambria Math" w:cs="Times New Roman"/>
          <w:color w:val="000000" w:themeColor="text1"/>
          <w:sz w:val="18"/>
          <w:szCs w:val="18"/>
          <w:cs/>
          <w:lang w:val="en-US"/>
        </w:rPr>
        <w:t>-</w:t>
      </w:r>
      <w:r w:rsidRPr="0051585C">
        <w:rPr>
          <w:rFonts w:ascii="Cambria Math" w:hAnsi="Cambria Math" w:cs="Times New Roman"/>
          <w:color w:val="000000" w:themeColor="text1"/>
          <w:sz w:val="18"/>
          <w:szCs w:val="18"/>
          <w:lang w:val="en-US"/>
        </w:rPr>
        <w:t>value &lt; 0</w:t>
      </w:r>
      <w:r w:rsidRPr="0051585C">
        <w:rPr>
          <w:rFonts w:ascii="Cambria Math" w:hAnsi="Cambria Math" w:cs="Times New Roman"/>
          <w:color w:val="000000" w:themeColor="text1"/>
          <w:sz w:val="18"/>
          <w:szCs w:val="18"/>
          <w:cs/>
          <w:lang w:val="en-US"/>
        </w:rPr>
        <w:t>.</w:t>
      </w:r>
      <w:r w:rsidRPr="0051585C">
        <w:rPr>
          <w:rFonts w:ascii="Cambria Math" w:hAnsi="Cambria Math" w:cs="Times New Roman"/>
          <w:color w:val="000000" w:themeColor="text1"/>
          <w:sz w:val="18"/>
          <w:szCs w:val="18"/>
          <w:lang w:val="en-US"/>
        </w:rPr>
        <w:t>1. All data is in quarterly basis from 3Q2016 to 3Q2019. Low vol. stocks (</w:t>
      </w:r>
      <w:r w:rsidR="0077226F">
        <w:rPr>
          <w:rFonts w:ascii="Cambria Math" w:hAnsi="Cambria Math" w:cs="Times New Roman"/>
          <w:color w:val="000000" w:themeColor="text1"/>
          <w:sz w:val="18"/>
          <w:szCs w:val="18"/>
          <w:lang w:val="en-US"/>
        </w:rPr>
        <w:t>L</w:t>
      </w:r>
      <w:r w:rsidRPr="0051585C">
        <w:rPr>
          <w:rFonts w:ascii="Cambria Math" w:hAnsi="Cambria Math" w:cs="Times New Roman"/>
          <w:color w:val="000000" w:themeColor="text1"/>
          <w:sz w:val="18"/>
          <w:szCs w:val="18"/>
          <w:lang w:val="en-US"/>
        </w:rPr>
        <w:t xml:space="preserve">ow </w:t>
      </w:r>
      <m:oMath>
        <m:r>
          <w:rPr>
            <w:rFonts w:ascii="Cambria Math" w:hAnsi="Cambria Math" w:cs="Times New Roman"/>
            <w:color w:val="000000"/>
            <w:sz w:val="18"/>
            <w:szCs w:val="18"/>
            <w:lang w:val="en-US"/>
          </w:rPr>
          <m:t>σ</m:t>
        </m:r>
      </m:oMath>
      <w:r w:rsidRPr="0051585C">
        <w:rPr>
          <w:rFonts w:ascii="Cambria Math" w:hAnsi="Cambria Math" w:cs="Times New Roman"/>
          <w:color w:val="000000" w:themeColor="text1"/>
          <w:sz w:val="18"/>
          <w:szCs w:val="18"/>
          <w:lang w:val="en-US"/>
        </w:rPr>
        <w:t>) is the average change of the ownership level of low-volatility stocks. High vol. stocks (</w:t>
      </w:r>
      <w:r w:rsidRPr="0051585C">
        <w:rPr>
          <w:rFonts w:ascii="Cambria Math" w:hAnsi="Cambria Math" w:cs="Times New Roman"/>
          <w:color w:val="000000"/>
          <w:sz w:val="18"/>
          <w:szCs w:val="18"/>
          <w:lang w:val="en-US"/>
        </w:rPr>
        <w:t xml:space="preserve">High </w:t>
      </w:r>
      <m:oMath>
        <m:r>
          <w:rPr>
            <w:rFonts w:ascii="Cambria Math" w:hAnsi="Cambria Math" w:cs="Times New Roman"/>
            <w:color w:val="000000"/>
            <w:sz w:val="18"/>
            <w:szCs w:val="18"/>
            <w:lang w:val="en-US"/>
          </w:rPr>
          <m:t>σ)</m:t>
        </m:r>
      </m:oMath>
      <w:r w:rsidRPr="0051585C">
        <w:rPr>
          <w:rFonts w:ascii="Cambria Math" w:eastAsiaTheme="minorEastAsia" w:hAnsi="Cambria Math" w:cs="Times New Roman"/>
          <w:color w:val="000000"/>
          <w:sz w:val="18"/>
          <w:szCs w:val="18"/>
          <w:lang w:val="en-US"/>
        </w:rPr>
        <w:t xml:space="preserve"> is the average change of the ownership level of high-volatility stocks.</w:t>
      </w:r>
      <w:r w:rsidRPr="0051585C">
        <w:rPr>
          <w:rFonts w:ascii="Cambria Math" w:hAnsi="Cambria Math" w:cs="Times New Roman"/>
          <w:color w:val="000000" w:themeColor="text1"/>
          <w:sz w:val="18"/>
          <w:szCs w:val="18"/>
          <w:lang w:val="en-US"/>
        </w:rPr>
        <w:t xml:space="preserve"> </w:t>
      </w:r>
      <w:r w:rsidRPr="0051585C">
        <w:rPr>
          <w:rFonts w:ascii="Cambria Math" w:hAnsi="Cambria Math" w:cs="Times New Roman"/>
          <w:color w:val="000000"/>
          <w:sz w:val="18"/>
          <w:szCs w:val="18"/>
          <w:lang w:val="en-US"/>
        </w:rPr>
        <w:t xml:space="preserve">High </w:t>
      </w:r>
      <m:oMath>
        <m:r>
          <w:rPr>
            <w:rFonts w:ascii="Cambria Math" w:hAnsi="Cambria Math" w:cs="Times New Roman"/>
            <w:color w:val="000000"/>
            <w:sz w:val="18"/>
            <w:szCs w:val="18"/>
            <w:lang w:val="en-US"/>
          </w:rPr>
          <m:t>σ</m:t>
        </m:r>
      </m:oMath>
      <w:r w:rsidRPr="0051585C">
        <w:rPr>
          <w:rFonts w:ascii="Cambria Math" w:hAnsi="Cambria Math" w:cs="Times New Roman"/>
          <w:color w:val="000000"/>
          <w:sz w:val="18"/>
          <w:szCs w:val="18"/>
          <w:lang w:val="en-US"/>
        </w:rPr>
        <w:t xml:space="preserve"> – low </w:t>
      </w:r>
      <m:oMath>
        <m:r>
          <w:rPr>
            <w:rFonts w:ascii="Cambria Math" w:hAnsi="Cambria Math" w:cs="Times New Roman"/>
            <w:color w:val="000000"/>
            <w:sz w:val="18"/>
            <w:szCs w:val="18"/>
            <w:lang w:val="en-US"/>
          </w:rPr>
          <m:t>σ</m:t>
        </m:r>
      </m:oMath>
      <w:r w:rsidRPr="0051585C">
        <w:rPr>
          <w:rFonts w:ascii="Cambria Math" w:eastAsiaTheme="minorEastAsia" w:hAnsi="Cambria Math" w:cs="Times New Roman"/>
          <w:color w:val="000000"/>
          <w:sz w:val="18"/>
          <w:szCs w:val="18"/>
          <w:lang w:val="en-US"/>
        </w:rPr>
        <w:t xml:space="preserve"> is the difference between average c high-volatility and low-volatility or institutional demand shock in risk stocks (</w:t>
      </w:r>
      <m:oMath>
        <m:sSubSup>
          <m:sSubSupPr>
            <m:ctrlPr>
              <w:ins w:id="223" w:author="SiiENG TC" w:date="2021-11-04T05:48:00Z">
                <w:rPr>
                  <w:rFonts w:ascii="Cambria Math" w:eastAsiaTheme="minorEastAsia" w:hAnsi="Cambria Math" w:cs="Times New Roman"/>
                  <w:i/>
                  <w:sz w:val="18"/>
                  <w:szCs w:val="18"/>
                  <w:lang w:val="en-US"/>
                </w:rPr>
              </w:ins>
            </m:ctrlPr>
          </m:sSubSupPr>
          <m:e>
            <m:acc>
              <m:accPr>
                <m:chr m:val="̅"/>
                <m:ctrlPr>
                  <w:ins w:id="224" w:author="SiiENG TC" w:date="2021-11-04T05:48:00Z">
                    <w:rPr>
                      <w:rFonts w:ascii="Cambria Math" w:eastAsiaTheme="minorEastAsia" w:hAnsi="Cambria Math" w:cs="Times New Roman"/>
                      <w:i/>
                      <w:sz w:val="18"/>
                      <w:szCs w:val="18"/>
                      <w:lang w:val="en-US"/>
                    </w:rPr>
                  </w:ins>
                </m:ctrlPr>
              </m:accPr>
              <m:e>
                <m:r>
                  <w:rPr>
                    <w:rFonts w:ascii="Cambria Math" w:eastAsiaTheme="minorEastAsia" w:hAnsi="Cambria Math" w:cs="Times New Roman"/>
                    <w:sz w:val="18"/>
                    <w:szCs w:val="18"/>
                    <w:lang w:val="en-US"/>
                  </w:rPr>
                  <m:t>InstDS</m:t>
                </m:r>
              </m:e>
            </m:acc>
          </m:e>
          <m:sub>
            <m:r>
              <w:rPr>
                <w:rFonts w:ascii="Cambria Math" w:eastAsiaTheme="minorEastAsia" w:hAnsi="Cambria Math" w:cs="Times New Roman"/>
                <w:sz w:val="18"/>
                <w:szCs w:val="18"/>
                <w:lang w:val="en-US"/>
              </w:rPr>
              <m:t>t</m:t>
            </m:r>
          </m:sub>
          <m:sup>
            <m:r>
              <w:rPr>
                <w:rFonts w:ascii="Cambria Math" w:eastAsiaTheme="minorEastAsia" w:hAnsi="Cambria Math" w:cs="Times New Roman"/>
                <w:sz w:val="18"/>
                <w:szCs w:val="18"/>
                <w:lang w:val="en-US"/>
              </w:rPr>
              <m:t>f,</m:t>
            </m:r>
            <m:sSup>
              <m:sSupPr>
                <m:ctrlPr>
                  <w:ins w:id="225" w:author="SiiENG TC" w:date="2021-11-04T05:48:00Z">
                    <w:rPr>
                      <w:rFonts w:ascii="Cambria Math" w:eastAsiaTheme="minorEastAsia" w:hAnsi="Cambria Math" w:cs="Times New Roman"/>
                      <w:i/>
                      <w:sz w:val="18"/>
                      <w:szCs w:val="18"/>
                      <w:lang w:val="en-US"/>
                    </w:rPr>
                  </w:ins>
                </m:ctrlPr>
              </m:sSupPr>
              <m:e>
                <m:r>
                  <w:rPr>
                    <w:rFonts w:ascii="Cambria Math" w:eastAsiaTheme="minorEastAsia" w:hAnsi="Cambria Math" w:cs="Times New Roman"/>
                    <w:sz w:val="18"/>
                    <w:szCs w:val="18"/>
                    <w:lang w:val="en-US"/>
                  </w:rPr>
                  <m:t>σ</m:t>
                </m:r>
              </m:e>
              <m:sup>
                <m:r>
                  <w:rPr>
                    <w:rFonts w:ascii="Cambria Math" w:eastAsiaTheme="minorEastAsia" w:hAnsi="Cambria Math" w:cs="Times New Roman"/>
                    <w:sz w:val="18"/>
                    <w:szCs w:val="18"/>
                    <w:lang w:val="en-US"/>
                  </w:rPr>
                  <m:t>H-L</m:t>
                </m:r>
              </m:sup>
            </m:sSup>
          </m:sup>
        </m:sSubSup>
      </m:oMath>
      <w:r w:rsidRPr="0051585C">
        <w:rPr>
          <w:rFonts w:ascii="Cambria Math" w:eastAsiaTheme="minorEastAsia" w:hAnsi="Cambria Math" w:cs="Times New Roman"/>
          <w:color w:val="000000"/>
          <w:sz w:val="18"/>
          <w:szCs w:val="18"/>
          <w:lang w:val="en-US"/>
        </w:rPr>
        <w:t xml:space="preserve">). Section </w:t>
      </w:r>
      <w:r w:rsidR="00623558">
        <w:rPr>
          <w:rFonts w:ascii="Cambria Math" w:eastAsiaTheme="minorEastAsia" w:hAnsi="Cambria Math" w:cs="Times New Roman"/>
          <w:color w:val="000000"/>
          <w:sz w:val="18"/>
          <w:szCs w:val="18"/>
          <w:lang w:val="en-US"/>
        </w:rPr>
        <w:t>3.3.3.</w:t>
      </w:r>
      <w:r w:rsidRPr="0051585C">
        <w:rPr>
          <w:rFonts w:ascii="Cambria Math" w:eastAsiaTheme="minorEastAsia" w:hAnsi="Cambria Math" w:cs="Times New Roman"/>
          <w:color w:val="000000"/>
          <w:sz w:val="18"/>
          <w:szCs w:val="18"/>
          <w:lang w:val="en-US"/>
        </w:rPr>
        <w:t xml:space="preserve"> show the calculation method.</w:t>
      </w:r>
    </w:p>
    <w:tbl>
      <w:tblPr>
        <w:tblW w:w="5000" w:type="pct"/>
        <w:tblBorders>
          <w:top w:val="single" w:sz="4" w:space="0" w:color="auto"/>
          <w:bottom w:val="single" w:sz="4" w:space="0" w:color="auto"/>
        </w:tblBorders>
        <w:tblLook w:val="04A0" w:firstRow="1" w:lastRow="0" w:firstColumn="1" w:lastColumn="0" w:noHBand="0" w:noVBand="1"/>
      </w:tblPr>
      <w:tblGrid>
        <w:gridCol w:w="3013"/>
        <w:gridCol w:w="2001"/>
        <w:gridCol w:w="2002"/>
        <w:gridCol w:w="2004"/>
      </w:tblGrid>
      <w:tr w:rsidR="0051585C" w:rsidRPr="0051585C" w14:paraId="2BF6B53A" w14:textId="77777777" w:rsidTr="00DD04ED">
        <w:trPr>
          <w:trHeight w:val="340"/>
        </w:trPr>
        <w:tc>
          <w:tcPr>
            <w:tcW w:w="1670" w:type="pct"/>
            <w:vMerge w:val="restart"/>
            <w:tcBorders>
              <w:top w:val="single" w:sz="4" w:space="0" w:color="auto"/>
            </w:tcBorders>
            <w:shd w:val="clear" w:color="auto" w:fill="auto"/>
            <w:noWrap/>
            <w:vAlign w:val="center"/>
          </w:tcPr>
          <w:p w14:paraId="19429C99" w14:textId="77777777" w:rsidR="0051585C" w:rsidRPr="0051585C" w:rsidRDefault="0051585C" w:rsidP="00DD04ED">
            <w:pPr>
              <w:jc w:val="center"/>
              <w:rPr>
                <w:rFonts w:ascii="Cambria Math" w:hAnsi="Cambria Math" w:cs="Times New Roman"/>
                <w:b/>
                <w:bCs/>
                <w:sz w:val="20"/>
                <w:szCs w:val="20"/>
                <w:lang w:val="en-US"/>
              </w:rPr>
            </w:pPr>
            <w:r w:rsidRPr="0051585C">
              <w:rPr>
                <w:rFonts w:ascii="Cambria Math" w:hAnsi="Cambria Math" w:cs="Times New Roman"/>
                <w:b/>
                <w:bCs/>
                <w:sz w:val="20"/>
                <w:szCs w:val="20"/>
                <w:lang w:val="en-US"/>
              </w:rPr>
              <w:t>Risk profile</w:t>
            </w:r>
          </w:p>
        </w:tc>
        <w:tc>
          <w:tcPr>
            <w:tcW w:w="3330" w:type="pct"/>
            <w:gridSpan w:val="3"/>
            <w:tcBorders>
              <w:top w:val="single" w:sz="4" w:space="0" w:color="auto"/>
              <w:bottom w:val="single" w:sz="4" w:space="0" w:color="auto"/>
            </w:tcBorders>
            <w:shd w:val="clear" w:color="auto" w:fill="auto"/>
            <w:noWrap/>
            <w:vAlign w:val="center"/>
          </w:tcPr>
          <w:p w14:paraId="2B7E6BB4" w14:textId="77777777" w:rsidR="0051585C" w:rsidRPr="0051585C" w:rsidRDefault="0051585C" w:rsidP="00DD04ED">
            <w:pPr>
              <w:jc w:val="center"/>
              <w:rPr>
                <w:rFonts w:ascii="Cambria Math" w:hAnsi="Cambria Math" w:cs="Times New Roman"/>
                <w:b/>
                <w:bCs/>
                <w:i/>
                <w:color w:val="000000"/>
                <w:sz w:val="20"/>
                <w:szCs w:val="20"/>
              </w:rPr>
            </w:pPr>
            <m:oMathPara>
              <m:oMath>
                <m:r>
                  <m:rPr>
                    <m:sty m:val="bi"/>
                  </m:rPr>
                  <w:rPr>
                    <w:rFonts w:ascii="Cambria Math" w:hAnsi="Cambria Math" w:cs="Times New Roman"/>
                    <w:color w:val="000000"/>
                    <w:sz w:val="20"/>
                    <w:szCs w:val="20"/>
                  </w:rPr>
                  <m:t>ρ(</m:t>
                </m:r>
                <m:sSubSup>
                  <m:sSubSupPr>
                    <m:ctrlPr>
                      <w:ins w:id="226" w:author="SiiENG TC" w:date="2021-11-04T05:48:00Z">
                        <w:rPr>
                          <w:rFonts w:ascii="Cambria Math" w:eastAsiaTheme="minorEastAsia" w:hAnsi="Cambria Math" w:cs="Times New Roman"/>
                          <w:b/>
                          <w:bCs/>
                          <w:i/>
                          <w:sz w:val="20"/>
                          <w:szCs w:val="20"/>
                          <w:lang w:val="en-US"/>
                        </w:rPr>
                      </w:ins>
                    </m:ctrlPr>
                  </m:sSubSupPr>
                  <m:e>
                    <m:acc>
                      <m:accPr>
                        <m:chr m:val="̅"/>
                        <m:ctrlPr>
                          <w:ins w:id="227" w:author="SiiENG TC" w:date="2021-11-04T05:48:00Z">
                            <w:rPr>
                              <w:rFonts w:ascii="Cambria Math" w:eastAsiaTheme="minorEastAsia" w:hAnsi="Cambria Math" w:cs="Times New Roman"/>
                              <w:b/>
                              <w:bCs/>
                              <w:i/>
                              <w:sz w:val="20"/>
                              <w:szCs w:val="20"/>
                              <w:lang w:val="en-US"/>
                            </w:rPr>
                          </w:ins>
                        </m:ctrlPr>
                      </m:accPr>
                      <m:e>
                        <m:r>
                          <m:rPr>
                            <m:sty m:val="bi"/>
                          </m:rPr>
                          <w:rPr>
                            <w:rFonts w:ascii="Cambria Math" w:eastAsiaTheme="minorEastAsia" w:hAnsi="Cambria Math" w:cs="Times New Roman"/>
                            <w:sz w:val="20"/>
                            <w:szCs w:val="20"/>
                            <w:lang w:val="en-US"/>
                          </w:rPr>
                          <m:t>∆Inst</m:t>
                        </m:r>
                      </m:e>
                    </m:acc>
                  </m:e>
                  <m:sub>
                    <m:r>
                      <m:rPr>
                        <m:sty m:val="bi"/>
                      </m:rPr>
                      <w:rPr>
                        <w:rFonts w:ascii="Cambria Math" w:eastAsiaTheme="minorEastAsia" w:hAnsi="Cambria Math" w:cs="Times New Roman"/>
                        <w:sz w:val="20"/>
                        <w:szCs w:val="20"/>
                        <w:lang w:val="en-US"/>
                      </w:rPr>
                      <m:t>t</m:t>
                    </m:r>
                  </m:sub>
                  <m:sup>
                    <m:r>
                      <m:rPr>
                        <m:sty m:val="bi"/>
                      </m:rPr>
                      <w:rPr>
                        <w:rFonts w:ascii="Cambria Math" w:eastAsiaTheme="minorEastAsia" w:hAnsi="Cambria Math" w:cs="Times New Roman"/>
                        <w:sz w:val="20"/>
                        <w:szCs w:val="20"/>
                        <w:lang w:val="en-US"/>
                      </w:rPr>
                      <m:t>f,σ</m:t>
                    </m:r>
                  </m:sup>
                </m:sSubSup>
                <m:r>
                  <m:rPr>
                    <m:sty m:val="bi"/>
                  </m:rPr>
                  <w:rPr>
                    <w:rFonts w:ascii="Cambria Math" w:hAnsi="Cambria Math" w:cs="Times New Roman"/>
                    <w:color w:val="000000"/>
                    <w:sz w:val="20"/>
                    <w:szCs w:val="20"/>
                  </w:rPr>
                  <m:t>,</m:t>
                </m:r>
                <m:sSubSup>
                  <m:sSubSupPr>
                    <m:ctrlPr>
                      <w:ins w:id="228" w:author="SiiENG TC" w:date="2021-11-04T05:48:00Z">
                        <w:rPr>
                          <w:rFonts w:ascii="Cambria Math" w:hAnsi="Cambria Math" w:cs="Times New Roman"/>
                          <w:b/>
                          <w:bCs/>
                          <w:i/>
                          <w:sz w:val="20"/>
                          <w:szCs w:val="20"/>
                          <w:lang w:val="en-US"/>
                        </w:rPr>
                      </w:ins>
                    </m:ctrlPr>
                  </m:sSubSupPr>
                  <m:e>
                    <m:acc>
                      <m:accPr>
                        <m:chr m:val="̅"/>
                        <m:ctrlPr>
                          <w:ins w:id="229" w:author="SiiENG TC" w:date="2021-11-04T05:48:00Z">
                            <w:rPr>
                              <w:rFonts w:ascii="Cambria Math" w:hAnsi="Cambria Math" w:cs="Times New Roman"/>
                              <w:b/>
                              <w:bCs/>
                              <w:i/>
                              <w:sz w:val="20"/>
                              <w:szCs w:val="20"/>
                              <w:lang w:val="en-US"/>
                            </w:rPr>
                          </w:ins>
                        </m:ctrlPr>
                      </m:accPr>
                      <m:e>
                        <m:r>
                          <m:rPr>
                            <m:sty m:val="bi"/>
                          </m:rPr>
                          <w:rPr>
                            <w:rFonts w:ascii="Cambria Math" w:hAnsi="Cambria Math" w:cs="Times New Roman"/>
                            <w:sz w:val="20"/>
                            <w:szCs w:val="20"/>
                            <w:lang w:val="en-US"/>
                          </w:rPr>
                          <m:t>∆ISI</m:t>
                        </m:r>
                      </m:e>
                    </m:acc>
                  </m:e>
                  <m:sub>
                    <m:r>
                      <m:rPr>
                        <m:sty m:val="bi"/>
                      </m:rPr>
                      <w:rPr>
                        <w:rFonts w:ascii="Cambria Math" w:hAnsi="Cambria Math" w:cs="Times New Roman"/>
                        <w:sz w:val="20"/>
                        <w:szCs w:val="20"/>
                        <w:lang w:val="en-US"/>
                      </w:rPr>
                      <m:t>t</m:t>
                    </m:r>
                  </m:sub>
                  <m:sup>
                    <m:r>
                      <m:rPr>
                        <m:sty m:val="bi"/>
                      </m:rPr>
                      <w:rPr>
                        <w:rFonts w:ascii="Cambria Math" w:hAnsi="Cambria Math" w:cs="Times New Roman"/>
                        <w:sz w:val="20"/>
                        <w:szCs w:val="20"/>
                        <w:lang w:val="en-US"/>
                      </w:rPr>
                      <m:t>⊥</m:t>
                    </m:r>
                  </m:sup>
                </m:sSubSup>
                <m:r>
                  <m:rPr>
                    <m:sty m:val="bi"/>
                  </m:rPr>
                  <w:rPr>
                    <w:rFonts w:ascii="Cambria Math" w:hAnsi="Cambria Math" w:cs="Times New Roman"/>
                    <w:color w:val="000000"/>
                    <w:sz w:val="20"/>
                    <w:szCs w:val="20"/>
                  </w:rPr>
                  <m:t>)</m:t>
                </m:r>
              </m:oMath>
            </m:oMathPara>
          </w:p>
        </w:tc>
      </w:tr>
      <w:tr w:rsidR="0051585C" w:rsidRPr="0051585C" w14:paraId="2AB6BDE3" w14:textId="77777777" w:rsidTr="00DD04ED">
        <w:trPr>
          <w:trHeight w:val="340"/>
        </w:trPr>
        <w:tc>
          <w:tcPr>
            <w:tcW w:w="1670" w:type="pct"/>
            <w:vMerge/>
            <w:tcBorders>
              <w:bottom w:val="single" w:sz="4" w:space="0" w:color="auto"/>
            </w:tcBorders>
            <w:shd w:val="clear" w:color="auto" w:fill="auto"/>
            <w:noWrap/>
            <w:vAlign w:val="center"/>
            <w:hideMark/>
          </w:tcPr>
          <w:p w14:paraId="32934DEF" w14:textId="77777777" w:rsidR="0051585C" w:rsidRPr="0051585C" w:rsidRDefault="0051585C" w:rsidP="00DD04ED">
            <w:pPr>
              <w:jc w:val="center"/>
              <w:rPr>
                <w:rFonts w:ascii="Cambria Math" w:hAnsi="Cambria Math" w:cs="Times New Roman"/>
                <w:b/>
                <w:bCs/>
                <w:sz w:val="20"/>
                <w:szCs w:val="20"/>
                <w:lang w:val="en-US"/>
              </w:rPr>
            </w:pPr>
          </w:p>
        </w:tc>
        <w:tc>
          <w:tcPr>
            <w:tcW w:w="1109" w:type="pct"/>
            <w:tcBorders>
              <w:top w:val="single" w:sz="4" w:space="0" w:color="auto"/>
              <w:bottom w:val="single" w:sz="4" w:space="0" w:color="auto"/>
            </w:tcBorders>
            <w:shd w:val="clear" w:color="auto" w:fill="auto"/>
            <w:noWrap/>
            <w:vAlign w:val="center"/>
            <w:hideMark/>
          </w:tcPr>
          <w:p w14:paraId="582197D3" w14:textId="77777777" w:rsidR="0051585C" w:rsidRPr="0051585C" w:rsidRDefault="0051585C" w:rsidP="00DD04ED">
            <w:pPr>
              <w:jc w:val="center"/>
              <w:rPr>
                <w:rFonts w:ascii="Cambria Math" w:hAnsi="Cambria Math" w:cs="Times New Roman"/>
                <w:b/>
                <w:bCs/>
                <w:color w:val="000000"/>
                <w:sz w:val="20"/>
                <w:szCs w:val="20"/>
              </w:rPr>
            </w:pPr>
            <w:r w:rsidRPr="0051585C">
              <w:rPr>
                <w:rFonts w:ascii="Cambria Math" w:hAnsi="Cambria Math" w:cs="Times New Roman"/>
                <w:b/>
                <w:bCs/>
                <w:color w:val="000000"/>
                <w:sz w:val="20"/>
                <w:szCs w:val="20"/>
              </w:rPr>
              <w:t>All Funds</w:t>
            </w:r>
          </w:p>
        </w:tc>
        <w:tc>
          <w:tcPr>
            <w:tcW w:w="1110" w:type="pct"/>
            <w:tcBorders>
              <w:top w:val="single" w:sz="4" w:space="0" w:color="auto"/>
              <w:bottom w:val="single" w:sz="4" w:space="0" w:color="auto"/>
            </w:tcBorders>
            <w:shd w:val="clear" w:color="auto" w:fill="auto"/>
            <w:noWrap/>
            <w:vAlign w:val="center"/>
            <w:hideMark/>
          </w:tcPr>
          <w:p w14:paraId="1BCA56DE" w14:textId="77777777" w:rsidR="0051585C" w:rsidRPr="0051585C" w:rsidRDefault="0051585C" w:rsidP="00DD04ED">
            <w:pPr>
              <w:jc w:val="center"/>
              <w:rPr>
                <w:rFonts w:ascii="Cambria Math" w:hAnsi="Cambria Math" w:cs="Times New Roman"/>
                <w:b/>
                <w:bCs/>
                <w:color w:val="000000"/>
                <w:sz w:val="20"/>
                <w:szCs w:val="20"/>
              </w:rPr>
            </w:pPr>
            <w:r w:rsidRPr="0051585C">
              <w:rPr>
                <w:rFonts w:ascii="Cambria Math" w:hAnsi="Cambria Math" w:cs="Times New Roman"/>
                <w:b/>
                <w:bCs/>
                <w:color w:val="000000"/>
                <w:sz w:val="20"/>
                <w:szCs w:val="20"/>
              </w:rPr>
              <w:t>Equity</w:t>
            </w:r>
            <w:r w:rsidRPr="0051585C">
              <w:rPr>
                <w:rFonts w:ascii="Cambria Math" w:hAnsi="Cambria Math" w:cs="Times New Roman"/>
                <w:b/>
                <w:bCs/>
                <w:color w:val="000000"/>
                <w:sz w:val="20"/>
                <w:szCs w:val="20"/>
                <w:cs/>
                <w:lang w:val="en-US"/>
              </w:rPr>
              <w:t xml:space="preserve"> </w:t>
            </w:r>
            <w:r w:rsidRPr="0051585C">
              <w:rPr>
                <w:rFonts w:ascii="Cambria Math" w:hAnsi="Cambria Math" w:cs="Times New Roman"/>
                <w:b/>
                <w:bCs/>
                <w:color w:val="000000"/>
                <w:sz w:val="20"/>
                <w:szCs w:val="20"/>
              </w:rPr>
              <w:t>Funds</w:t>
            </w:r>
          </w:p>
        </w:tc>
        <w:tc>
          <w:tcPr>
            <w:tcW w:w="1111" w:type="pct"/>
            <w:tcBorders>
              <w:top w:val="single" w:sz="4" w:space="0" w:color="auto"/>
              <w:bottom w:val="single" w:sz="4" w:space="0" w:color="auto"/>
            </w:tcBorders>
            <w:shd w:val="clear" w:color="auto" w:fill="auto"/>
            <w:noWrap/>
            <w:vAlign w:val="center"/>
            <w:hideMark/>
          </w:tcPr>
          <w:p w14:paraId="3C7334A0" w14:textId="77777777" w:rsidR="0051585C" w:rsidRPr="0051585C" w:rsidRDefault="0051585C" w:rsidP="00DD04ED">
            <w:pPr>
              <w:jc w:val="center"/>
              <w:rPr>
                <w:rFonts w:ascii="Cambria Math" w:hAnsi="Cambria Math" w:cs="Times New Roman"/>
                <w:b/>
                <w:bCs/>
                <w:color w:val="000000"/>
                <w:sz w:val="20"/>
                <w:szCs w:val="20"/>
              </w:rPr>
            </w:pPr>
            <w:r w:rsidRPr="0051585C">
              <w:rPr>
                <w:rFonts w:ascii="Cambria Math" w:hAnsi="Cambria Math" w:cs="Times New Roman"/>
                <w:b/>
                <w:bCs/>
                <w:color w:val="000000"/>
                <w:sz w:val="20"/>
                <w:szCs w:val="20"/>
              </w:rPr>
              <w:t>Mixed Fund</w:t>
            </w:r>
          </w:p>
        </w:tc>
      </w:tr>
      <w:tr w:rsidR="0051585C" w:rsidRPr="0051585C" w14:paraId="300E4E48" w14:textId="77777777" w:rsidTr="00DD04ED">
        <w:trPr>
          <w:trHeight w:val="340"/>
        </w:trPr>
        <w:tc>
          <w:tcPr>
            <w:tcW w:w="1670" w:type="pct"/>
            <w:tcBorders>
              <w:top w:val="single" w:sz="4" w:space="0" w:color="auto"/>
            </w:tcBorders>
            <w:shd w:val="clear" w:color="auto" w:fill="auto"/>
            <w:noWrap/>
            <w:vAlign w:val="center"/>
            <w:hideMark/>
          </w:tcPr>
          <w:p w14:paraId="3F9F6630" w14:textId="77777777" w:rsidR="0051585C" w:rsidRPr="0051585C" w:rsidRDefault="0051585C" w:rsidP="00DD04ED">
            <w:pPr>
              <w:rPr>
                <w:rFonts w:ascii="Cambria Math" w:hAnsi="Cambria Math" w:cs="Times New Roman"/>
                <w:color w:val="000000"/>
                <w:sz w:val="20"/>
                <w:szCs w:val="20"/>
                <w:lang w:val="en-US"/>
              </w:rPr>
            </w:pPr>
            <w:r w:rsidRPr="0051585C">
              <w:rPr>
                <w:rFonts w:ascii="Cambria Math" w:hAnsi="Cambria Math" w:cs="Times New Roman"/>
                <w:color w:val="000000"/>
                <w:sz w:val="20"/>
                <w:szCs w:val="20"/>
                <w:lang w:val="en-US"/>
              </w:rPr>
              <w:t>Low vol. stocks</w:t>
            </w:r>
          </w:p>
        </w:tc>
        <w:tc>
          <w:tcPr>
            <w:tcW w:w="1109" w:type="pct"/>
            <w:tcBorders>
              <w:top w:val="single" w:sz="4" w:space="0" w:color="auto"/>
            </w:tcBorders>
            <w:shd w:val="clear" w:color="auto" w:fill="auto"/>
            <w:noWrap/>
            <w:vAlign w:val="center"/>
            <w:hideMark/>
          </w:tcPr>
          <w:p w14:paraId="6120062B" w14:textId="77777777" w:rsidR="0051585C" w:rsidRPr="0051585C" w:rsidRDefault="0051585C" w:rsidP="00DD04ED">
            <w:pPr>
              <w:jc w:val="center"/>
              <w:rPr>
                <w:rFonts w:ascii="Cambria Math" w:hAnsi="Cambria Math" w:cs="Times New Roman"/>
                <w:color w:val="000000" w:themeColor="text1"/>
                <w:sz w:val="20"/>
                <w:szCs w:val="20"/>
                <w:lang w:val="en-US"/>
              </w:rPr>
            </w:pPr>
            <w:r w:rsidRPr="0051585C">
              <w:rPr>
                <w:rFonts w:ascii="Cambria Math" w:hAnsi="Cambria Math" w:cs="Times New Roman"/>
                <w:color w:val="000000" w:themeColor="text1"/>
                <w:sz w:val="20"/>
                <w:szCs w:val="20"/>
              </w:rPr>
              <w:t>0.4861</w:t>
            </w:r>
          </w:p>
        </w:tc>
        <w:tc>
          <w:tcPr>
            <w:tcW w:w="1110" w:type="pct"/>
            <w:tcBorders>
              <w:top w:val="single" w:sz="4" w:space="0" w:color="auto"/>
            </w:tcBorders>
            <w:shd w:val="clear" w:color="auto" w:fill="auto"/>
            <w:noWrap/>
            <w:vAlign w:val="center"/>
            <w:hideMark/>
          </w:tcPr>
          <w:p w14:paraId="24998B72" w14:textId="77777777" w:rsidR="0051585C" w:rsidRPr="0051585C" w:rsidRDefault="0051585C" w:rsidP="00DD04ED">
            <w:pPr>
              <w:jc w:val="center"/>
              <w:rPr>
                <w:rFonts w:ascii="Cambria Math" w:hAnsi="Cambria Math" w:cs="Times New Roman"/>
                <w:color w:val="000000" w:themeColor="text1"/>
                <w:sz w:val="20"/>
                <w:szCs w:val="20"/>
                <w:lang w:val="en-US"/>
              </w:rPr>
            </w:pPr>
            <w:r w:rsidRPr="0051585C">
              <w:rPr>
                <w:rFonts w:ascii="Cambria Math" w:hAnsi="Cambria Math" w:cs="Times New Roman"/>
                <w:color w:val="000000" w:themeColor="text1"/>
                <w:sz w:val="20"/>
                <w:szCs w:val="20"/>
              </w:rPr>
              <w:t>0.4798</w:t>
            </w:r>
          </w:p>
        </w:tc>
        <w:tc>
          <w:tcPr>
            <w:tcW w:w="1111" w:type="pct"/>
            <w:tcBorders>
              <w:top w:val="single" w:sz="4" w:space="0" w:color="auto"/>
            </w:tcBorders>
            <w:shd w:val="clear" w:color="auto" w:fill="auto"/>
            <w:noWrap/>
            <w:vAlign w:val="center"/>
            <w:hideMark/>
          </w:tcPr>
          <w:p w14:paraId="31875681" w14:textId="77777777" w:rsidR="0051585C" w:rsidRPr="0051585C" w:rsidRDefault="0051585C" w:rsidP="00DD04ED">
            <w:pPr>
              <w:jc w:val="center"/>
              <w:rPr>
                <w:rFonts w:ascii="Cambria Math" w:hAnsi="Cambria Math" w:cs="Times New Roman"/>
                <w:color w:val="000000" w:themeColor="text1"/>
                <w:sz w:val="20"/>
                <w:szCs w:val="20"/>
              </w:rPr>
            </w:pPr>
            <w:r w:rsidRPr="0051585C">
              <w:rPr>
                <w:rFonts w:ascii="Cambria Math" w:hAnsi="Cambria Math" w:cs="Times New Roman"/>
                <w:color w:val="000000" w:themeColor="text1"/>
                <w:sz w:val="20"/>
                <w:szCs w:val="20"/>
              </w:rPr>
              <w:t>0.3780</w:t>
            </w:r>
          </w:p>
        </w:tc>
      </w:tr>
      <w:tr w:rsidR="0051585C" w:rsidRPr="0051585C" w14:paraId="36BA6B5F" w14:textId="77777777" w:rsidTr="00DD04ED">
        <w:trPr>
          <w:trHeight w:val="340"/>
        </w:trPr>
        <w:tc>
          <w:tcPr>
            <w:tcW w:w="1670" w:type="pct"/>
            <w:shd w:val="clear" w:color="auto" w:fill="auto"/>
            <w:noWrap/>
            <w:vAlign w:val="center"/>
            <w:hideMark/>
          </w:tcPr>
          <w:p w14:paraId="2FDDFB92" w14:textId="77777777" w:rsidR="0051585C" w:rsidRPr="0051585C" w:rsidRDefault="0051585C" w:rsidP="00DD04ED">
            <w:pPr>
              <w:rPr>
                <w:rFonts w:ascii="Cambria Math" w:hAnsi="Cambria Math" w:cs="Times New Roman"/>
                <w:color w:val="000000"/>
                <w:sz w:val="20"/>
                <w:szCs w:val="20"/>
                <w:lang w:val="en-US"/>
              </w:rPr>
            </w:pPr>
            <m:oMathPara>
              <m:oMathParaPr>
                <m:jc m:val="left"/>
              </m:oMathParaPr>
              <m:oMath>
                <m:r>
                  <w:rPr>
                    <w:rFonts w:ascii="Cambria Math" w:eastAsiaTheme="minorEastAsia" w:hAnsi="Cambria Math" w:cs="Times New Roman"/>
                    <w:sz w:val="20"/>
                    <w:szCs w:val="20"/>
                    <w:lang w:val="en-US"/>
                  </w:rPr>
                  <m:t>2</m:t>
                </m:r>
              </m:oMath>
            </m:oMathPara>
          </w:p>
        </w:tc>
        <w:tc>
          <w:tcPr>
            <w:tcW w:w="1109" w:type="pct"/>
            <w:shd w:val="clear" w:color="auto" w:fill="auto"/>
            <w:noWrap/>
            <w:vAlign w:val="center"/>
            <w:hideMark/>
          </w:tcPr>
          <w:p w14:paraId="7208DA97" w14:textId="77777777" w:rsidR="0051585C" w:rsidRPr="0051585C" w:rsidRDefault="0051585C" w:rsidP="00DD04ED">
            <w:pPr>
              <w:jc w:val="center"/>
              <w:rPr>
                <w:rFonts w:ascii="Cambria Math" w:hAnsi="Cambria Math" w:cs="Times New Roman"/>
                <w:color w:val="000000" w:themeColor="text1"/>
                <w:sz w:val="20"/>
                <w:szCs w:val="20"/>
              </w:rPr>
            </w:pPr>
            <w:r w:rsidRPr="0051585C">
              <w:rPr>
                <w:rFonts w:ascii="Cambria Math" w:hAnsi="Cambria Math" w:cs="Times New Roman"/>
                <w:color w:val="000000" w:themeColor="text1"/>
                <w:sz w:val="20"/>
                <w:szCs w:val="20"/>
              </w:rPr>
              <w:t>0.3495</w:t>
            </w:r>
          </w:p>
        </w:tc>
        <w:tc>
          <w:tcPr>
            <w:tcW w:w="1110" w:type="pct"/>
            <w:shd w:val="clear" w:color="auto" w:fill="auto"/>
            <w:noWrap/>
            <w:vAlign w:val="center"/>
            <w:hideMark/>
          </w:tcPr>
          <w:p w14:paraId="58B6C8CB" w14:textId="77777777" w:rsidR="0051585C" w:rsidRPr="0051585C" w:rsidRDefault="0051585C" w:rsidP="00DD04ED">
            <w:pPr>
              <w:jc w:val="center"/>
              <w:rPr>
                <w:rFonts w:ascii="Cambria Math" w:hAnsi="Cambria Math" w:cs="Times New Roman"/>
                <w:color w:val="000000" w:themeColor="text1"/>
                <w:sz w:val="20"/>
                <w:szCs w:val="20"/>
                <w:lang w:val="en-US"/>
              </w:rPr>
            </w:pPr>
            <w:r w:rsidRPr="0051585C">
              <w:rPr>
                <w:rFonts w:ascii="Cambria Math" w:hAnsi="Cambria Math" w:cs="Times New Roman"/>
                <w:color w:val="000000" w:themeColor="text1"/>
                <w:sz w:val="20"/>
                <w:szCs w:val="20"/>
              </w:rPr>
              <w:t>0.4778</w:t>
            </w:r>
          </w:p>
        </w:tc>
        <w:tc>
          <w:tcPr>
            <w:tcW w:w="1111" w:type="pct"/>
            <w:shd w:val="clear" w:color="auto" w:fill="auto"/>
            <w:noWrap/>
            <w:vAlign w:val="center"/>
            <w:hideMark/>
          </w:tcPr>
          <w:p w14:paraId="7741E9FC" w14:textId="77777777" w:rsidR="0051585C" w:rsidRPr="0051585C" w:rsidRDefault="0051585C" w:rsidP="00DD04ED">
            <w:pPr>
              <w:jc w:val="center"/>
              <w:rPr>
                <w:rFonts w:ascii="Cambria Math" w:hAnsi="Cambria Math" w:cs="Times New Roman"/>
                <w:color w:val="000000" w:themeColor="text1"/>
                <w:sz w:val="20"/>
                <w:szCs w:val="20"/>
              </w:rPr>
            </w:pPr>
            <w:r w:rsidRPr="0051585C">
              <w:rPr>
                <w:rFonts w:ascii="Cambria Math" w:hAnsi="Cambria Math" w:cs="Times New Roman"/>
                <w:color w:val="000000" w:themeColor="text1"/>
                <w:sz w:val="20"/>
                <w:szCs w:val="20"/>
              </w:rPr>
              <w:t>-0.1102</w:t>
            </w:r>
          </w:p>
        </w:tc>
      </w:tr>
      <w:tr w:rsidR="0051585C" w:rsidRPr="0051585C" w14:paraId="5298C338" w14:textId="77777777" w:rsidTr="00DD04ED">
        <w:trPr>
          <w:trHeight w:val="340"/>
        </w:trPr>
        <w:tc>
          <w:tcPr>
            <w:tcW w:w="1670" w:type="pct"/>
            <w:shd w:val="clear" w:color="auto" w:fill="auto"/>
            <w:noWrap/>
            <w:vAlign w:val="center"/>
            <w:hideMark/>
          </w:tcPr>
          <w:p w14:paraId="28B5FB0C" w14:textId="77777777" w:rsidR="0051585C" w:rsidRPr="0051585C" w:rsidRDefault="0051585C" w:rsidP="00DD04ED">
            <w:pPr>
              <w:rPr>
                <w:rFonts w:ascii="Cambria Math" w:hAnsi="Cambria Math" w:cs="Times New Roman"/>
                <w:color w:val="000000"/>
                <w:sz w:val="20"/>
                <w:szCs w:val="20"/>
                <w:lang w:val="en-US"/>
              </w:rPr>
            </w:pPr>
            <w:r w:rsidRPr="0051585C">
              <w:rPr>
                <w:rFonts w:ascii="Cambria Math" w:hAnsi="Cambria Math" w:cs="Times New Roman"/>
                <w:color w:val="000000"/>
                <w:sz w:val="20"/>
                <w:szCs w:val="20"/>
                <w:lang w:val="en-US"/>
              </w:rPr>
              <w:t>High vol. stocks</w:t>
            </w:r>
          </w:p>
        </w:tc>
        <w:tc>
          <w:tcPr>
            <w:tcW w:w="1109" w:type="pct"/>
            <w:shd w:val="clear" w:color="auto" w:fill="auto"/>
            <w:noWrap/>
            <w:vAlign w:val="center"/>
            <w:hideMark/>
          </w:tcPr>
          <w:p w14:paraId="686CC589" w14:textId="77777777" w:rsidR="0051585C" w:rsidRPr="0051585C" w:rsidRDefault="0051585C" w:rsidP="00DD04ED">
            <w:pPr>
              <w:jc w:val="center"/>
              <w:rPr>
                <w:rFonts w:ascii="Cambria Math" w:hAnsi="Cambria Math" w:cs="Times New Roman"/>
                <w:color w:val="000000" w:themeColor="text1"/>
                <w:sz w:val="20"/>
                <w:szCs w:val="20"/>
                <w:lang w:val="en-US"/>
              </w:rPr>
            </w:pPr>
            <w:r w:rsidRPr="0051585C">
              <w:rPr>
                <w:rFonts w:ascii="Cambria Math" w:hAnsi="Cambria Math" w:cs="Times New Roman"/>
                <w:color w:val="000000" w:themeColor="text1"/>
                <w:sz w:val="20"/>
                <w:szCs w:val="20"/>
              </w:rPr>
              <w:t>0.6466</w:t>
            </w:r>
            <w:r w:rsidRPr="0051585C">
              <w:rPr>
                <w:rFonts w:ascii="Cambria Math" w:hAnsi="Cambria Math" w:cs="Times New Roman"/>
                <w:color w:val="000000" w:themeColor="text1"/>
                <w:sz w:val="20"/>
                <w:szCs w:val="20"/>
                <w:lang w:val="en-US"/>
              </w:rPr>
              <w:t>**</w:t>
            </w:r>
          </w:p>
        </w:tc>
        <w:tc>
          <w:tcPr>
            <w:tcW w:w="1110" w:type="pct"/>
            <w:shd w:val="clear" w:color="auto" w:fill="auto"/>
            <w:noWrap/>
            <w:vAlign w:val="center"/>
            <w:hideMark/>
          </w:tcPr>
          <w:p w14:paraId="2FE3123B" w14:textId="77777777" w:rsidR="0051585C" w:rsidRPr="0051585C" w:rsidRDefault="0051585C" w:rsidP="00DD04ED">
            <w:pPr>
              <w:jc w:val="center"/>
              <w:rPr>
                <w:rFonts w:ascii="Cambria Math" w:hAnsi="Cambria Math" w:cs="Times New Roman"/>
                <w:color w:val="000000" w:themeColor="text1"/>
                <w:sz w:val="20"/>
                <w:szCs w:val="20"/>
                <w:lang w:val="en-US"/>
              </w:rPr>
            </w:pPr>
            <w:r w:rsidRPr="0051585C">
              <w:rPr>
                <w:rFonts w:ascii="Cambria Math" w:hAnsi="Cambria Math" w:cs="Times New Roman"/>
                <w:color w:val="000000" w:themeColor="text1"/>
                <w:sz w:val="20"/>
                <w:szCs w:val="20"/>
              </w:rPr>
              <w:t>0.5752</w:t>
            </w:r>
            <w:r w:rsidRPr="0051585C">
              <w:rPr>
                <w:rFonts w:ascii="Cambria Math" w:hAnsi="Cambria Math" w:cs="Times New Roman"/>
                <w:color w:val="000000" w:themeColor="text1"/>
                <w:sz w:val="20"/>
                <w:szCs w:val="20"/>
                <w:lang w:val="en-US"/>
              </w:rPr>
              <w:t>*</w:t>
            </w:r>
          </w:p>
        </w:tc>
        <w:tc>
          <w:tcPr>
            <w:tcW w:w="1111" w:type="pct"/>
            <w:shd w:val="clear" w:color="auto" w:fill="auto"/>
            <w:noWrap/>
            <w:vAlign w:val="center"/>
            <w:hideMark/>
          </w:tcPr>
          <w:p w14:paraId="353F25C5" w14:textId="77777777" w:rsidR="0051585C" w:rsidRPr="0051585C" w:rsidRDefault="0051585C" w:rsidP="00DD04ED">
            <w:pPr>
              <w:jc w:val="center"/>
              <w:rPr>
                <w:rFonts w:ascii="Cambria Math" w:hAnsi="Cambria Math" w:cs="Times New Roman"/>
                <w:color w:val="000000" w:themeColor="text1"/>
                <w:sz w:val="20"/>
                <w:szCs w:val="20"/>
                <w:lang w:val="en-US"/>
              </w:rPr>
            </w:pPr>
            <w:r w:rsidRPr="0051585C">
              <w:rPr>
                <w:rFonts w:ascii="Cambria Math" w:hAnsi="Cambria Math" w:cs="Times New Roman"/>
                <w:color w:val="000000" w:themeColor="text1"/>
                <w:sz w:val="20"/>
                <w:szCs w:val="20"/>
              </w:rPr>
              <w:t>0.5893</w:t>
            </w:r>
            <w:r w:rsidRPr="0051585C">
              <w:rPr>
                <w:rFonts w:ascii="Cambria Math" w:hAnsi="Cambria Math" w:cs="Times New Roman"/>
                <w:color w:val="000000" w:themeColor="text1"/>
                <w:sz w:val="20"/>
                <w:szCs w:val="20"/>
                <w:lang w:val="en-US"/>
              </w:rPr>
              <w:t>*</w:t>
            </w:r>
          </w:p>
        </w:tc>
      </w:tr>
      <w:tr w:rsidR="0051585C" w:rsidRPr="0051585C" w14:paraId="564345C0" w14:textId="77777777" w:rsidTr="00DD04ED">
        <w:trPr>
          <w:trHeight w:val="340"/>
        </w:trPr>
        <w:tc>
          <w:tcPr>
            <w:tcW w:w="1670" w:type="pct"/>
            <w:shd w:val="clear" w:color="auto" w:fill="auto"/>
            <w:noWrap/>
            <w:vAlign w:val="center"/>
            <w:hideMark/>
          </w:tcPr>
          <w:p w14:paraId="49860E37" w14:textId="77777777" w:rsidR="0051585C" w:rsidRPr="0051585C" w:rsidRDefault="0051585C" w:rsidP="00DD04ED">
            <w:pPr>
              <w:rPr>
                <w:rFonts w:ascii="Cambria Math" w:hAnsi="Cambria Math" w:cs="Times New Roman"/>
                <w:color w:val="000000"/>
                <w:sz w:val="20"/>
                <w:szCs w:val="20"/>
                <w:lang w:val="en-US"/>
              </w:rPr>
            </w:pPr>
            <w:r w:rsidRPr="0051585C">
              <w:rPr>
                <w:rFonts w:ascii="Cambria Math" w:hAnsi="Cambria Math" w:cs="Times New Roman"/>
                <w:color w:val="000000"/>
                <w:sz w:val="20"/>
                <w:szCs w:val="20"/>
                <w:lang w:val="en-US"/>
              </w:rPr>
              <w:t xml:space="preserve">High </w:t>
            </w:r>
            <m:oMath>
              <m:r>
                <w:rPr>
                  <w:rFonts w:ascii="Cambria Math" w:hAnsi="Cambria Math" w:cs="Times New Roman"/>
                  <w:color w:val="000000"/>
                  <w:sz w:val="20"/>
                  <w:szCs w:val="20"/>
                  <w:lang w:val="en-US"/>
                </w:rPr>
                <m:t>σ</m:t>
              </m:r>
            </m:oMath>
            <w:r w:rsidRPr="0051585C">
              <w:rPr>
                <w:rFonts w:ascii="Cambria Math" w:hAnsi="Cambria Math" w:cs="Times New Roman"/>
                <w:color w:val="000000"/>
                <w:sz w:val="20"/>
                <w:szCs w:val="20"/>
                <w:lang w:val="en-US"/>
              </w:rPr>
              <w:t xml:space="preserve"> – low </w:t>
            </w:r>
            <m:oMath>
              <m:r>
                <w:rPr>
                  <w:rFonts w:ascii="Cambria Math" w:hAnsi="Cambria Math" w:cs="Times New Roman"/>
                  <w:color w:val="000000"/>
                  <w:sz w:val="20"/>
                  <w:szCs w:val="20"/>
                  <w:lang w:val="en-US"/>
                </w:rPr>
                <m:t>σ</m:t>
              </m:r>
            </m:oMath>
            <w:r w:rsidRPr="0051585C">
              <w:rPr>
                <w:rFonts w:ascii="Cambria Math" w:hAnsi="Cambria Math" w:cs="Times New Roman"/>
                <w:color w:val="000000"/>
                <w:sz w:val="20"/>
                <w:szCs w:val="20"/>
                <w:lang w:val="en-US"/>
              </w:rPr>
              <w:t xml:space="preserve"> (</w:t>
            </w:r>
            <m:oMath>
              <m:sSubSup>
                <m:sSubSupPr>
                  <m:ctrlPr>
                    <w:ins w:id="230" w:author="SiiENG TC" w:date="2021-11-04T05:48:00Z">
                      <w:rPr>
                        <w:rFonts w:ascii="Cambria Math" w:eastAsiaTheme="minorEastAsia" w:hAnsi="Cambria Math" w:cs="Times New Roman"/>
                        <w:i/>
                        <w:sz w:val="20"/>
                        <w:szCs w:val="20"/>
                        <w:lang w:val="en-US"/>
                      </w:rPr>
                    </w:ins>
                  </m:ctrlPr>
                </m:sSubSupPr>
                <m:e>
                  <m:acc>
                    <m:accPr>
                      <m:chr m:val="̅"/>
                      <m:ctrlPr>
                        <w:ins w:id="231" w:author="SiiENG TC" w:date="2021-11-04T05:48:00Z">
                          <w:rPr>
                            <w:rFonts w:ascii="Cambria Math" w:eastAsiaTheme="minorEastAsia" w:hAnsi="Cambria Math" w:cs="Times New Roman"/>
                            <w:i/>
                            <w:sz w:val="20"/>
                            <w:szCs w:val="20"/>
                            <w:lang w:val="en-US"/>
                          </w:rPr>
                        </w:ins>
                      </m:ctrlPr>
                    </m:accPr>
                    <m:e>
                      <m:r>
                        <w:rPr>
                          <w:rFonts w:ascii="Cambria Math" w:eastAsiaTheme="minorEastAsia" w:hAnsi="Cambria Math" w:cs="Times New Roman"/>
                          <w:sz w:val="20"/>
                          <w:szCs w:val="20"/>
                          <w:lang w:val="en-US"/>
                        </w:rPr>
                        <m:t>InstDS</m:t>
                      </m:r>
                    </m:e>
                  </m:acc>
                </m:e>
                <m:sub>
                  <m:r>
                    <w:rPr>
                      <w:rFonts w:ascii="Cambria Math" w:eastAsiaTheme="minorEastAsia" w:hAnsi="Cambria Math" w:cs="Times New Roman"/>
                      <w:sz w:val="20"/>
                      <w:szCs w:val="20"/>
                      <w:lang w:val="en-US"/>
                    </w:rPr>
                    <m:t>t</m:t>
                  </m:r>
                </m:sub>
                <m:sup>
                  <m:r>
                    <w:rPr>
                      <w:rFonts w:ascii="Cambria Math" w:eastAsiaTheme="minorEastAsia" w:hAnsi="Cambria Math" w:cs="Times New Roman"/>
                      <w:sz w:val="20"/>
                      <w:szCs w:val="20"/>
                      <w:lang w:val="en-US"/>
                    </w:rPr>
                    <m:t>f,</m:t>
                  </m:r>
                  <m:sSup>
                    <m:sSupPr>
                      <m:ctrlPr>
                        <w:ins w:id="232" w:author="SiiENG TC" w:date="2021-11-04T05:48:00Z">
                          <w:rPr>
                            <w:rFonts w:ascii="Cambria Math" w:eastAsiaTheme="minorEastAsia" w:hAnsi="Cambria Math" w:cs="Times New Roman"/>
                            <w:i/>
                            <w:sz w:val="20"/>
                            <w:szCs w:val="20"/>
                            <w:lang w:val="en-US"/>
                          </w:rPr>
                        </w:ins>
                      </m:ctrlPr>
                    </m:sSupPr>
                    <m:e>
                      <m:r>
                        <w:rPr>
                          <w:rFonts w:ascii="Cambria Math" w:eastAsiaTheme="minorEastAsia" w:hAnsi="Cambria Math" w:cs="Times New Roman"/>
                          <w:sz w:val="20"/>
                          <w:szCs w:val="20"/>
                          <w:lang w:val="en-US"/>
                        </w:rPr>
                        <m:t>σ</m:t>
                      </m:r>
                    </m:e>
                    <m:sup>
                      <m:r>
                        <w:rPr>
                          <w:rFonts w:ascii="Cambria Math" w:eastAsiaTheme="minorEastAsia" w:hAnsi="Cambria Math" w:cs="Times New Roman"/>
                          <w:sz w:val="20"/>
                          <w:szCs w:val="20"/>
                          <w:lang w:val="en-US"/>
                        </w:rPr>
                        <m:t>H-L</m:t>
                      </m:r>
                    </m:sup>
                  </m:sSup>
                </m:sup>
              </m:sSubSup>
            </m:oMath>
            <w:r w:rsidRPr="0051585C">
              <w:rPr>
                <w:rFonts w:ascii="Cambria Math" w:hAnsi="Cambria Math" w:cs="Times New Roman"/>
                <w:color w:val="000000"/>
                <w:sz w:val="20"/>
                <w:szCs w:val="20"/>
                <w:lang w:val="en-US"/>
              </w:rPr>
              <w:t>)</w:t>
            </w:r>
          </w:p>
        </w:tc>
        <w:tc>
          <w:tcPr>
            <w:tcW w:w="1109" w:type="pct"/>
            <w:shd w:val="clear" w:color="auto" w:fill="auto"/>
            <w:noWrap/>
            <w:vAlign w:val="center"/>
            <w:hideMark/>
          </w:tcPr>
          <w:p w14:paraId="36DC29C6" w14:textId="77777777" w:rsidR="0051585C" w:rsidRPr="0051585C" w:rsidRDefault="0051585C" w:rsidP="00DD04ED">
            <w:pPr>
              <w:jc w:val="center"/>
              <w:rPr>
                <w:rFonts w:ascii="Cambria Math" w:hAnsi="Cambria Math" w:cs="Times New Roman"/>
                <w:color w:val="000000" w:themeColor="text1"/>
                <w:sz w:val="20"/>
                <w:szCs w:val="20"/>
              </w:rPr>
            </w:pPr>
            <w:r w:rsidRPr="0051585C">
              <w:rPr>
                <w:rFonts w:ascii="Cambria Math" w:hAnsi="Cambria Math" w:cs="Times New Roman"/>
                <w:color w:val="000000" w:themeColor="text1"/>
                <w:sz w:val="20"/>
                <w:szCs w:val="20"/>
              </w:rPr>
              <w:t>0.2274</w:t>
            </w:r>
          </w:p>
        </w:tc>
        <w:tc>
          <w:tcPr>
            <w:tcW w:w="1110" w:type="pct"/>
            <w:shd w:val="clear" w:color="auto" w:fill="auto"/>
            <w:noWrap/>
            <w:vAlign w:val="center"/>
            <w:hideMark/>
          </w:tcPr>
          <w:p w14:paraId="373B69F2" w14:textId="77777777" w:rsidR="0051585C" w:rsidRPr="0051585C" w:rsidRDefault="0051585C" w:rsidP="00DD04ED">
            <w:pPr>
              <w:jc w:val="center"/>
              <w:rPr>
                <w:rFonts w:ascii="Cambria Math" w:hAnsi="Cambria Math" w:cs="Times New Roman"/>
                <w:color w:val="000000" w:themeColor="text1"/>
                <w:sz w:val="20"/>
                <w:szCs w:val="20"/>
              </w:rPr>
            </w:pPr>
            <w:r w:rsidRPr="0051585C">
              <w:rPr>
                <w:rFonts w:ascii="Cambria Math" w:hAnsi="Cambria Math" w:cs="Times New Roman"/>
                <w:color w:val="000000" w:themeColor="text1"/>
                <w:sz w:val="20"/>
                <w:szCs w:val="20"/>
              </w:rPr>
              <w:t>0.0684</w:t>
            </w:r>
          </w:p>
        </w:tc>
        <w:tc>
          <w:tcPr>
            <w:tcW w:w="1111" w:type="pct"/>
            <w:shd w:val="clear" w:color="auto" w:fill="auto"/>
            <w:noWrap/>
            <w:vAlign w:val="center"/>
            <w:hideMark/>
          </w:tcPr>
          <w:p w14:paraId="7D5C3AA8" w14:textId="77777777" w:rsidR="0051585C" w:rsidRPr="0051585C" w:rsidRDefault="0051585C" w:rsidP="00DD04ED">
            <w:pPr>
              <w:jc w:val="center"/>
              <w:rPr>
                <w:rFonts w:ascii="Cambria Math" w:hAnsi="Cambria Math" w:cs="Times New Roman"/>
                <w:color w:val="000000" w:themeColor="text1"/>
                <w:sz w:val="20"/>
                <w:szCs w:val="20"/>
              </w:rPr>
            </w:pPr>
            <w:r w:rsidRPr="0051585C">
              <w:rPr>
                <w:rFonts w:ascii="Cambria Math" w:hAnsi="Cambria Math" w:cs="Times New Roman"/>
                <w:color w:val="000000" w:themeColor="text1"/>
                <w:sz w:val="20"/>
                <w:szCs w:val="20"/>
              </w:rPr>
              <w:t>0.4511</w:t>
            </w:r>
          </w:p>
        </w:tc>
      </w:tr>
    </w:tbl>
    <w:p w14:paraId="75020AF5" w14:textId="049B6BE8" w:rsidR="00A4640C" w:rsidRDefault="00A4640C" w:rsidP="00172570">
      <w:pPr>
        <w:spacing w:afterLines="50" w:after="120"/>
        <w:jc w:val="both"/>
        <w:rPr>
          <w:rFonts w:ascii="Times New Roman" w:hAnsi="Times New Roman" w:cs="Times New Roman"/>
          <w:szCs w:val="22"/>
          <w:lang w:val="en-US"/>
        </w:rPr>
      </w:pPr>
    </w:p>
    <w:p w14:paraId="5DA82A64" w14:textId="3E3219BB" w:rsidR="00E23450" w:rsidRPr="00A71DEA" w:rsidRDefault="00E23450" w:rsidP="00A71DEA">
      <w:pPr>
        <w:spacing w:afterLines="50" w:after="120"/>
        <w:ind w:firstLine="567"/>
        <w:jc w:val="both"/>
        <w:rPr>
          <w:rFonts w:ascii="Times New Roman" w:hAnsi="Times New Roman" w:cs="Times New Roman"/>
          <w:lang w:val="en-US"/>
        </w:rPr>
      </w:pPr>
      <w:r w:rsidRPr="00E23450">
        <w:rPr>
          <w:rFonts w:ascii="Times New Roman" w:hAnsi="Times New Roman" w:cs="Times New Roman"/>
          <w:lang w:val="en-US"/>
        </w:rPr>
        <w:t xml:space="preserve">Considering </w:t>
      </w:r>
      <w:r w:rsidRPr="00E23450">
        <w:rPr>
          <w:rFonts w:ascii="Times New Roman" w:hAnsi="Times New Roman" w:cs="Times New Roman"/>
          <w:i/>
          <w:iCs/>
          <w:lang w:val="en-US"/>
        </w:rPr>
        <w:t>Hypothesis 2</w:t>
      </w:r>
      <w:r w:rsidRPr="00E23450">
        <w:rPr>
          <w:rFonts w:ascii="Times New Roman" w:hAnsi="Times New Roman" w:cs="Times New Roman"/>
          <w:lang w:val="en-US"/>
        </w:rPr>
        <w:t xml:space="preserve">, according to Baker and </w:t>
      </w:r>
      <w:proofErr w:type="spellStart"/>
      <w:r w:rsidRPr="00E23450">
        <w:rPr>
          <w:rFonts w:ascii="Times New Roman" w:hAnsi="Times New Roman" w:cs="Times New Roman"/>
          <w:lang w:val="en-US"/>
        </w:rPr>
        <w:t>Wurgler</w:t>
      </w:r>
      <w:proofErr w:type="spellEnd"/>
      <w:r w:rsidRPr="00E23450">
        <w:rPr>
          <w:rFonts w:ascii="Times New Roman" w:hAnsi="Times New Roman" w:cs="Times New Roman"/>
          <w:lang w:val="en-US"/>
        </w:rPr>
        <w:t xml:space="preserve"> (2006) and De Vault et al. (2019), we expect the negative correlation of the average change in ownership level of low-volatility stocks, the positive correlation of the average change in ownership level of high-volatility stocks and the positive correlation of the difference between the average change in ownership level between high- and low-volatility stocks (denoted as </w:t>
      </w:r>
      <w:r w:rsidRPr="00172570">
        <w:rPr>
          <w:rFonts w:ascii="Times New Roman" w:hAnsi="Times New Roman" w:cs="Times New Roman"/>
          <w:i/>
          <w:iCs/>
          <w:lang w:val="en-US"/>
        </w:rPr>
        <w:t>institutional demand shock in risk stocks</w:t>
      </w:r>
      <w:r w:rsidRPr="00E23450">
        <w:rPr>
          <w:rFonts w:ascii="Times New Roman" w:hAnsi="Times New Roman" w:cs="Times New Roman"/>
          <w:lang w:val="en-US"/>
        </w:rPr>
        <w:t>). After running our test on all funds data, only the correlation between high-volatility group and the change of ISI has a statistically significant correlation, positive sign is shown. These results are consistent with the findings of De Vault et al. (2019). Institution investors buy risky stocks when the sentiment is rising. For the low-volatility group, the correlation showed a positive sign which was against De Vault et al. (2019), however, the results are insignificant. Lastly, correlation between the institutional demand shock in risky stocks and the change of Thailand sentiment index is statistically insignificant with a positive sign.</w:t>
      </w:r>
    </w:p>
    <w:p w14:paraId="062818F1" w14:textId="05F5E48E" w:rsidR="00172570" w:rsidRDefault="00172570" w:rsidP="00A4640C">
      <w:pPr>
        <w:spacing w:afterLines="50" w:after="120"/>
        <w:ind w:firstLine="567"/>
        <w:jc w:val="both"/>
        <w:rPr>
          <w:rFonts w:ascii="Times New Roman" w:hAnsi="Times New Roman" w:cs="Times New Roman"/>
          <w:szCs w:val="22"/>
        </w:rPr>
      </w:pPr>
      <w:r w:rsidRPr="00172570">
        <w:rPr>
          <w:rFonts w:ascii="Times New Roman" w:hAnsi="Times New Roman" w:cs="Times New Roman"/>
          <w:szCs w:val="22"/>
        </w:rPr>
        <w:t>As discussed earlier, we categorized funds into two groups which are equity and mixed funds. Since their policies are different,</w:t>
      </w:r>
      <w:r>
        <w:rPr>
          <w:rFonts w:ascii="Times New Roman" w:hAnsi="Times New Roman" w:cs="Times New Roman"/>
          <w:szCs w:val="22"/>
          <w:lang w:val="en-US"/>
        </w:rPr>
        <w:t xml:space="preserve"> </w:t>
      </w:r>
      <w:r w:rsidRPr="00172570">
        <w:rPr>
          <w:rFonts w:ascii="Times New Roman" w:hAnsi="Times New Roman" w:cs="Times New Roman"/>
          <w:szCs w:val="22"/>
        </w:rPr>
        <w:t>we expect</w:t>
      </w:r>
      <w:r>
        <w:rPr>
          <w:rFonts w:ascii="Times New Roman" w:hAnsi="Times New Roman" w:cs="Times New Roman"/>
          <w:szCs w:val="22"/>
          <w:lang w:val="en-US"/>
        </w:rPr>
        <w:t xml:space="preserve"> </w:t>
      </w:r>
      <w:r w:rsidRPr="00172570">
        <w:rPr>
          <w:rFonts w:ascii="Times New Roman" w:hAnsi="Times New Roman" w:cs="Times New Roman"/>
          <w:szCs w:val="22"/>
        </w:rPr>
        <w:t xml:space="preserve">to see a diverse result. However, both of them produce a similar result. The positive correlation appears in all volatility groups, but only that in the high-vola group is statistically significant. In conclusion, we can confirm that trading behavior of domestic institutional investors in Thailand is correlated with Thailand sentiment index. They tended to buy high-volatility stocks when the sentiment has risen. Table II shows </w:t>
      </w:r>
      <w:r>
        <w:rPr>
          <w:rFonts w:ascii="Times New Roman" w:hAnsi="Times New Roman" w:cs="Times New Roman"/>
          <w:szCs w:val="22"/>
          <w:lang w:val="en-US"/>
        </w:rPr>
        <w:t xml:space="preserve">all </w:t>
      </w:r>
      <w:r w:rsidRPr="00172570">
        <w:rPr>
          <w:rFonts w:ascii="Times New Roman" w:hAnsi="Times New Roman" w:cs="Times New Roman"/>
          <w:szCs w:val="22"/>
        </w:rPr>
        <w:t>the test results.</w:t>
      </w:r>
    </w:p>
    <w:p w14:paraId="669D3094" w14:textId="15F4AE7E" w:rsidR="00172570" w:rsidRPr="00172570" w:rsidRDefault="00172570" w:rsidP="00A4640C">
      <w:pPr>
        <w:spacing w:afterLines="50" w:after="120"/>
        <w:ind w:firstLine="567"/>
        <w:jc w:val="both"/>
        <w:rPr>
          <w:rFonts w:ascii="Times New Roman" w:hAnsi="Times New Roman" w:cs="Times New Roman"/>
          <w:szCs w:val="22"/>
          <w:lang w:val="en-US"/>
        </w:rPr>
      </w:pPr>
      <w:r w:rsidRPr="00172570">
        <w:rPr>
          <w:rFonts w:ascii="Times New Roman" w:hAnsi="Times New Roman" w:cs="Times New Roman"/>
          <w:szCs w:val="22"/>
        </w:rPr>
        <w:lastRenderedPageBreak/>
        <w:t xml:space="preserve">Since </w:t>
      </w:r>
      <w:r w:rsidRPr="00172570">
        <w:rPr>
          <w:rFonts w:ascii="Times New Roman" w:hAnsi="Times New Roman" w:cs="Times New Roman"/>
          <w:i/>
          <w:iCs/>
          <w:szCs w:val="22"/>
        </w:rPr>
        <w:t>Hypothesis 2</w:t>
      </w:r>
      <w:r w:rsidRPr="00172570">
        <w:rPr>
          <w:rFonts w:ascii="Times New Roman" w:hAnsi="Times New Roman" w:cs="Times New Roman"/>
          <w:szCs w:val="22"/>
        </w:rPr>
        <w:t xml:space="preserve"> confirm the relationship between domestic institutional investor’s trading behavior and the ISI, </w:t>
      </w:r>
      <w:r w:rsidRPr="00172570">
        <w:rPr>
          <w:rFonts w:ascii="Times New Roman" w:hAnsi="Times New Roman" w:cs="Times New Roman"/>
          <w:i/>
          <w:iCs/>
          <w:szCs w:val="22"/>
        </w:rPr>
        <w:t>Hypothesis 3</w:t>
      </w:r>
      <w:r w:rsidRPr="00172570">
        <w:rPr>
          <w:rFonts w:ascii="Times New Roman" w:hAnsi="Times New Roman" w:cs="Times New Roman"/>
          <w:szCs w:val="22"/>
        </w:rPr>
        <w:t xml:space="preserve"> examine the characteristic of the relationship between them. We used Granger-causality test to explain the cause and effect of these finding relationships. Since our </w:t>
      </w:r>
      <w:r w:rsidR="00F36930">
        <w:rPr>
          <w:rFonts w:ascii="Times New Roman" w:hAnsi="Times New Roman" w:cs="Times New Roman"/>
          <w:szCs w:val="22"/>
        </w:rPr>
        <w:t>dataset</w:t>
      </w:r>
      <w:r w:rsidRPr="00172570">
        <w:rPr>
          <w:rFonts w:ascii="Times New Roman" w:hAnsi="Times New Roman" w:cs="Times New Roman"/>
          <w:szCs w:val="22"/>
        </w:rPr>
        <w:t xml:space="preserve"> is panel data, we follow Dumitrescu and Hurlin (2012)’s panel Granger-causality</w:t>
      </w:r>
      <w:r>
        <w:rPr>
          <w:rFonts w:ascii="Times New Roman" w:hAnsi="Times New Roman" w:cs="Times New Roman"/>
          <w:szCs w:val="22"/>
          <w:lang w:val="en-US"/>
        </w:rPr>
        <w:t xml:space="preserve"> </w:t>
      </w:r>
      <w:r w:rsidRPr="00172570">
        <w:rPr>
          <w:rFonts w:ascii="Times New Roman" w:hAnsi="Times New Roman" w:cs="Times New Roman"/>
          <w:szCs w:val="22"/>
        </w:rPr>
        <w:t>method.</w:t>
      </w:r>
    </w:p>
    <w:p w14:paraId="2D42049A" w14:textId="635A87E2" w:rsidR="009F6A91" w:rsidRPr="00F36930" w:rsidRDefault="00172570" w:rsidP="00F36930">
      <w:pPr>
        <w:spacing w:afterLines="50" w:after="120"/>
        <w:ind w:firstLine="567"/>
        <w:jc w:val="both"/>
        <w:rPr>
          <w:rFonts w:ascii="Times New Roman" w:hAnsi="Times New Roman" w:cs="Times New Roman"/>
          <w:szCs w:val="22"/>
          <w:lang w:val="en-US"/>
        </w:rPr>
      </w:pPr>
      <w:r w:rsidRPr="008803F1">
        <w:rPr>
          <w:rFonts w:ascii="Times New Roman" w:hAnsi="Times New Roman" w:cs="Times New Roman"/>
          <w:szCs w:val="22"/>
        </w:rPr>
        <w:t xml:space="preserve">Table </w:t>
      </w:r>
      <w:r>
        <w:rPr>
          <w:rFonts w:ascii="Times New Roman" w:hAnsi="Times New Roman" w:cs="Times New Roman"/>
          <w:szCs w:val="22"/>
          <w:lang w:val="en-US"/>
        </w:rPr>
        <w:t>III</w:t>
      </w:r>
      <w:r w:rsidRPr="008803F1">
        <w:rPr>
          <w:rFonts w:ascii="Times New Roman" w:hAnsi="Times New Roman" w:cs="Times New Roman"/>
          <w:szCs w:val="22"/>
        </w:rPr>
        <w:t xml:space="preserve"> </w:t>
      </w:r>
      <w:r>
        <w:rPr>
          <w:rFonts w:ascii="Times New Roman" w:hAnsi="Times New Roman" w:cs="Times New Roman"/>
          <w:szCs w:val="22"/>
        </w:rPr>
        <w:t>presents</w:t>
      </w:r>
      <w:r w:rsidRPr="008803F1">
        <w:rPr>
          <w:rFonts w:ascii="Times New Roman" w:hAnsi="Times New Roman" w:cs="Times New Roman"/>
          <w:szCs w:val="22"/>
        </w:rPr>
        <w:t xml:space="preserve"> the result of </w:t>
      </w:r>
      <w:r>
        <w:rPr>
          <w:rFonts w:ascii="Times New Roman" w:hAnsi="Times New Roman" w:cs="Times New Roman"/>
          <w:szCs w:val="22"/>
        </w:rPr>
        <w:t xml:space="preserve"> this testing</w:t>
      </w:r>
      <w:r>
        <w:rPr>
          <w:rFonts w:ascii="Times New Roman" w:hAnsi="Times New Roman" w:cs="Times New Roman"/>
          <w:szCs w:val="22"/>
          <w:lang w:val="en-US"/>
        </w:rPr>
        <w:t xml:space="preserve">. </w:t>
      </w:r>
      <w:r>
        <w:rPr>
          <w:rFonts w:ascii="Times New Roman" w:hAnsi="Times New Roman" w:cs="Times New Roman"/>
          <w:szCs w:val="22"/>
        </w:rPr>
        <w:t>We find</w:t>
      </w:r>
      <w:r w:rsidRPr="008803F1">
        <w:rPr>
          <w:rFonts w:ascii="Times New Roman" w:hAnsi="Times New Roman" w:cs="Times New Roman"/>
          <w:szCs w:val="22"/>
        </w:rPr>
        <w:t xml:space="preserve"> </w:t>
      </w:r>
      <w:r>
        <w:rPr>
          <w:rFonts w:ascii="Times New Roman" w:hAnsi="Times New Roman" w:cs="Times New Roman"/>
          <w:szCs w:val="22"/>
        </w:rPr>
        <w:t>a</w:t>
      </w:r>
      <w:r w:rsidRPr="008803F1">
        <w:rPr>
          <w:rFonts w:ascii="Times New Roman" w:hAnsi="Times New Roman" w:cs="Times New Roman"/>
          <w:szCs w:val="22"/>
        </w:rPr>
        <w:t xml:space="preserve"> causality effect between domestic institutional investors’ trading behavior and the change of sentiment index. Focusing on the institutional demand shock in risky stocks</w:t>
      </w:r>
      <w:r w:rsidRPr="008803F1">
        <w:rPr>
          <w:rFonts w:ascii="Times New Roman" w:hAnsi="Times New Roman" w:cs="Times New Roman"/>
          <w:i/>
          <w:iCs/>
          <w:szCs w:val="22"/>
        </w:rPr>
        <w:t xml:space="preserve"> </w:t>
      </w:r>
      <w:r w:rsidRPr="008803F1">
        <w:rPr>
          <w:rFonts w:ascii="Times New Roman" w:hAnsi="Times New Roman" w:cs="Times New Roman"/>
          <w:color w:val="000000"/>
        </w:rPr>
        <w:t>(</w:t>
      </w:r>
      <m:oMath>
        <m:sSubSup>
          <m:sSubSupPr>
            <m:ctrlPr>
              <w:rPr>
                <w:rFonts w:ascii="Cambria Math" w:eastAsiaTheme="minorEastAsia" w:hAnsi="Cambria Math" w:cs="Times New Roman"/>
                <w:i/>
                <w:sz w:val="18"/>
                <w:szCs w:val="18"/>
              </w:rPr>
            </m:ctrlPr>
          </m:sSubSupPr>
          <m:e>
            <m:acc>
              <m:accPr>
                <m:chr m:val="̅"/>
                <m:ctrlPr>
                  <w:rPr>
                    <w:rFonts w:ascii="Cambria Math" w:eastAsiaTheme="minorEastAsia" w:hAnsi="Cambria Math" w:cs="Times New Roman"/>
                    <w:i/>
                    <w:sz w:val="18"/>
                    <w:szCs w:val="18"/>
                  </w:rPr>
                </m:ctrlPr>
              </m:accPr>
              <m:e>
                <m:r>
                  <w:rPr>
                    <w:rFonts w:ascii="Cambria Math" w:eastAsiaTheme="minorEastAsia" w:hAnsi="Cambria Math" w:cs="Times New Roman"/>
                    <w:sz w:val="18"/>
                    <w:szCs w:val="18"/>
                  </w:rPr>
                  <m:t>InstDS</m:t>
                </m:r>
              </m:e>
            </m:acc>
          </m:e>
          <m:sub>
            <m:r>
              <w:rPr>
                <w:rFonts w:ascii="Cambria Math" w:eastAsiaTheme="minorEastAsia" w:hAnsi="Cambria Math" w:cs="Times New Roman"/>
                <w:sz w:val="18"/>
                <w:szCs w:val="18"/>
              </w:rPr>
              <m:t>t</m:t>
            </m:r>
          </m:sub>
          <m:sup>
            <m:r>
              <w:rPr>
                <w:rFonts w:ascii="Cambria Math" w:eastAsiaTheme="minorEastAsia" w:hAnsi="Cambria Math" w:cs="Times New Roman"/>
                <w:sz w:val="18"/>
                <w:szCs w:val="18"/>
              </w:rPr>
              <m:t>f,</m:t>
            </m:r>
            <m:sSup>
              <m:sSupPr>
                <m:ctrlPr>
                  <w:rPr>
                    <w:rFonts w:ascii="Cambria Math" w:eastAsiaTheme="minorEastAsia" w:hAnsi="Cambria Math" w:cs="Times New Roman"/>
                    <w:i/>
                    <w:sz w:val="18"/>
                    <w:szCs w:val="18"/>
                  </w:rPr>
                </m:ctrlPr>
              </m:sSupPr>
              <m:e>
                <m:r>
                  <w:rPr>
                    <w:rFonts w:ascii="Cambria Math" w:eastAsiaTheme="minorEastAsia" w:hAnsi="Cambria Math" w:cs="Times New Roman"/>
                    <w:sz w:val="18"/>
                    <w:szCs w:val="18"/>
                  </w:rPr>
                  <m:t>σ</m:t>
                </m:r>
              </m:e>
              <m:sup>
                <m:r>
                  <w:rPr>
                    <w:rFonts w:ascii="Cambria Math" w:eastAsiaTheme="minorEastAsia" w:hAnsi="Cambria Math" w:cs="Times New Roman"/>
                    <w:sz w:val="18"/>
                    <w:szCs w:val="18"/>
                  </w:rPr>
                  <m:t>H-L</m:t>
                </m:r>
              </m:sup>
            </m:sSup>
          </m:sup>
        </m:sSubSup>
      </m:oMath>
      <w:r w:rsidRPr="008803F1">
        <w:rPr>
          <w:rFonts w:ascii="Times New Roman" w:hAnsi="Times New Roman" w:cs="Times New Roman"/>
          <w:sz w:val="18"/>
          <w:szCs w:val="18"/>
        </w:rPr>
        <w:t>)</w:t>
      </w:r>
      <w:r w:rsidRPr="008803F1">
        <w:rPr>
          <w:rFonts w:ascii="Times New Roman" w:hAnsi="Times New Roman" w:cs="Times New Roman"/>
          <w:szCs w:val="22"/>
        </w:rPr>
        <w:t xml:space="preserve">, </w:t>
      </w:r>
      <w:r w:rsidRPr="008803F1">
        <w:rPr>
          <w:rFonts w:ascii="Times New Roman" w:hAnsi="Times New Roman" w:cs="Times New Roman"/>
          <w:i/>
          <w:iCs/>
          <w:color w:val="000000"/>
        </w:rPr>
        <w:t xml:space="preserve">High </w:t>
      </w:r>
      <m:oMath>
        <m:r>
          <w:rPr>
            <w:rFonts w:ascii="Cambria Math" w:hAnsi="Cambria Math" w:cs="Times New Roman"/>
            <w:color w:val="000000"/>
            <w:sz w:val="22"/>
            <w:szCs w:val="22"/>
          </w:rPr>
          <m:t>σ</m:t>
        </m:r>
      </m:oMath>
      <w:r w:rsidRPr="008803F1">
        <w:rPr>
          <w:rFonts w:ascii="Times New Roman" w:hAnsi="Times New Roman" w:cs="Times New Roman"/>
          <w:i/>
          <w:iCs/>
          <w:color w:val="000000"/>
        </w:rPr>
        <w:t xml:space="preserve"> – low </w:t>
      </w:r>
      <m:oMath>
        <m:r>
          <w:rPr>
            <w:rFonts w:ascii="Cambria Math" w:hAnsi="Cambria Math" w:cs="Times New Roman"/>
            <w:color w:val="000000"/>
            <w:sz w:val="22"/>
            <w:szCs w:val="22"/>
          </w:rPr>
          <m:t>σ</m:t>
        </m:r>
      </m:oMath>
      <w:r w:rsidRPr="008803F1">
        <w:rPr>
          <w:rFonts w:ascii="Times New Roman" w:hAnsi="Times New Roman" w:cs="Times New Roman"/>
          <w:i/>
          <w:iCs/>
          <w:color w:val="000000"/>
          <w:sz w:val="22"/>
          <w:szCs w:val="22"/>
        </w:rPr>
        <w:t>,</w:t>
      </w:r>
      <w:r w:rsidRPr="008803F1">
        <w:rPr>
          <w:rFonts w:ascii="Times New Roman" w:hAnsi="Times New Roman" w:cs="Times New Roman"/>
          <w:color w:val="000000"/>
        </w:rPr>
        <w:t xml:space="preserve"> </w:t>
      </w:r>
      <w:r w:rsidRPr="008803F1">
        <w:rPr>
          <w:rFonts w:ascii="Times New Roman" w:hAnsi="Times New Roman" w:cs="Times New Roman"/>
          <w:szCs w:val="22"/>
        </w:rPr>
        <w:t xml:space="preserve">there are two-way relationships for all groups of funds. The signs of z-statistic are mostly positive which means that when sentiment index rises, it causes domestic institutional investors to buy high-volatility stocks more than low-volatility stocks. Conversely, when domestic institutional investors buy high-volatility stocks more than low-volatility stock, it causes </w:t>
      </w:r>
      <w:r>
        <w:rPr>
          <w:rFonts w:ascii="Times New Roman" w:hAnsi="Times New Roman" w:cs="Times New Roman"/>
          <w:szCs w:val="22"/>
          <w:lang w:val="en-US"/>
        </w:rPr>
        <w:t>the ISI</w:t>
      </w:r>
      <w:r w:rsidRPr="008803F1">
        <w:rPr>
          <w:rFonts w:ascii="Times New Roman" w:hAnsi="Times New Roman" w:cs="Times New Roman"/>
          <w:szCs w:val="22"/>
        </w:rPr>
        <w:t xml:space="preserve"> to rise. Our conclusion was that trading behavior of domestic institutional investors is caused by the change of the sentiment. At the same time market sentiment is also influenced by domestic institutional investors’ trading behavior.</w:t>
      </w:r>
      <w:r>
        <w:rPr>
          <w:rFonts w:ascii="Times New Roman" w:hAnsi="Times New Roman" w:cs="Times New Roman"/>
          <w:szCs w:val="22"/>
          <w:lang w:val="en-US"/>
        </w:rPr>
        <w:t xml:space="preserve"> When institutional investors trade, their trades size is relatively large which easily influence the market. However, in Thailand, foreign investors are the most important player in the market. Their fund is immense so that their trade leads the market both price and sentiment. That’s why domestic institutional investors be influenced.</w:t>
      </w:r>
      <w:r w:rsidR="00677FCD">
        <w:rPr>
          <w:rFonts w:ascii="Times New Roman" w:hAnsi="Times New Roman" w:cs="Times New Roman"/>
          <w:szCs w:val="22"/>
          <w:lang w:val="en-US"/>
        </w:rPr>
        <w:t xml:space="preserve">  </w:t>
      </w:r>
      <w:r w:rsidR="003A4161">
        <w:rPr>
          <w:rFonts w:ascii="Times New Roman" w:hAnsi="Times New Roman" w:cs="Times New Roman"/>
          <w:szCs w:val="22"/>
          <w:lang w:val="en-US"/>
        </w:rPr>
        <w:t xml:space="preserve"> </w:t>
      </w:r>
    </w:p>
    <w:p w14:paraId="41BDD8A4" w14:textId="5FE9C0F8" w:rsidR="00F756ED" w:rsidRPr="008803F1" w:rsidRDefault="00F756ED" w:rsidP="00F756ED">
      <w:pPr>
        <w:pStyle w:val="Caption"/>
        <w:spacing w:after="0"/>
        <w:rPr>
          <w:rFonts w:ascii="Times New Roman" w:hAnsi="Times New Roman" w:cs="Times New Roman"/>
          <w:i w:val="0"/>
          <w:iCs w:val="0"/>
          <w:color w:val="000000" w:themeColor="text1"/>
          <w:sz w:val="24"/>
          <w:szCs w:val="36"/>
          <w:lang w:val="en-US"/>
        </w:rPr>
      </w:pPr>
      <w:r w:rsidRPr="008803F1">
        <w:rPr>
          <w:rFonts w:ascii="Times New Roman" w:hAnsi="Times New Roman" w:cs="Times New Roman"/>
          <w:i w:val="0"/>
          <w:iCs w:val="0"/>
          <w:color w:val="000000" w:themeColor="text1"/>
          <w:sz w:val="24"/>
          <w:szCs w:val="24"/>
        </w:rPr>
        <w:t xml:space="preserve">Table </w:t>
      </w:r>
      <w:r w:rsidRPr="008803F1">
        <w:rPr>
          <w:rFonts w:ascii="Times New Roman" w:hAnsi="Times New Roman" w:cs="Times New Roman"/>
          <w:i w:val="0"/>
          <w:iCs w:val="0"/>
          <w:color w:val="000000" w:themeColor="text1"/>
          <w:sz w:val="24"/>
          <w:szCs w:val="24"/>
        </w:rPr>
        <w:fldChar w:fldCharType="begin"/>
      </w:r>
      <w:r w:rsidRPr="008803F1">
        <w:rPr>
          <w:rFonts w:ascii="Times New Roman" w:hAnsi="Times New Roman" w:cs="Times New Roman"/>
          <w:i w:val="0"/>
          <w:iCs w:val="0"/>
          <w:color w:val="000000" w:themeColor="text1"/>
          <w:sz w:val="24"/>
          <w:szCs w:val="24"/>
        </w:rPr>
        <w:instrText xml:space="preserve"> SEQ Table \* ROMAN </w:instrText>
      </w:r>
      <w:r w:rsidRPr="008803F1">
        <w:rPr>
          <w:rFonts w:ascii="Times New Roman" w:hAnsi="Times New Roman" w:cs="Times New Roman"/>
          <w:i w:val="0"/>
          <w:iCs w:val="0"/>
          <w:color w:val="000000" w:themeColor="text1"/>
          <w:sz w:val="24"/>
          <w:szCs w:val="24"/>
        </w:rPr>
        <w:fldChar w:fldCharType="separate"/>
      </w:r>
      <w:r w:rsidR="001922E2">
        <w:rPr>
          <w:rFonts w:ascii="Times New Roman" w:hAnsi="Times New Roman" w:cs="Times New Roman"/>
          <w:i w:val="0"/>
          <w:iCs w:val="0"/>
          <w:noProof/>
          <w:color w:val="000000" w:themeColor="text1"/>
          <w:sz w:val="24"/>
          <w:szCs w:val="24"/>
        </w:rPr>
        <w:t>III</w:t>
      </w:r>
      <w:r w:rsidRPr="008803F1">
        <w:rPr>
          <w:rFonts w:ascii="Times New Roman" w:hAnsi="Times New Roman" w:cs="Times New Roman"/>
          <w:i w:val="0"/>
          <w:iCs w:val="0"/>
          <w:color w:val="000000" w:themeColor="text1"/>
          <w:sz w:val="24"/>
          <w:szCs w:val="24"/>
        </w:rPr>
        <w:fldChar w:fldCharType="end"/>
      </w:r>
      <w:r w:rsidRPr="008803F1">
        <w:rPr>
          <w:rFonts w:ascii="Times New Roman" w:hAnsi="Times New Roman" w:cs="Times New Roman"/>
          <w:i w:val="0"/>
          <w:iCs w:val="0"/>
          <w:color w:val="000000" w:themeColor="text1"/>
          <w:sz w:val="24"/>
          <w:szCs w:val="24"/>
          <w:lang w:val="en-US"/>
        </w:rPr>
        <w:t>.</w:t>
      </w:r>
      <w:r w:rsidR="004A3920">
        <w:rPr>
          <w:rFonts w:ascii="Times New Roman" w:hAnsi="Times New Roman" w:cs="Times New Roman"/>
          <w:i w:val="0"/>
          <w:iCs w:val="0"/>
          <w:color w:val="000000" w:themeColor="text1"/>
          <w:sz w:val="24"/>
          <w:szCs w:val="24"/>
          <w:lang w:val="en-US"/>
        </w:rPr>
        <w:t xml:space="preserve"> </w:t>
      </w:r>
      <w:r w:rsidRPr="008803F1">
        <w:rPr>
          <w:rFonts w:ascii="Times New Roman" w:hAnsi="Times New Roman" w:cs="Times New Roman"/>
          <w:i w:val="0"/>
          <w:iCs w:val="0"/>
          <w:color w:val="000000" w:themeColor="text1"/>
          <w:sz w:val="24"/>
          <w:szCs w:val="36"/>
          <w:lang w:val="en-US"/>
        </w:rPr>
        <w:t>Result of panel Granger causality testing (</w:t>
      </w:r>
      <w:proofErr w:type="spellStart"/>
      <w:r w:rsidRPr="008803F1">
        <w:rPr>
          <w:rFonts w:ascii="Times New Roman" w:hAnsi="Times New Roman" w:cs="Times New Roman"/>
          <w:i w:val="0"/>
          <w:iCs w:val="0"/>
          <w:color w:val="000000" w:themeColor="text1"/>
          <w:sz w:val="24"/>
          <w:szCs w:val="36"/>
          <w:lang w:val="en-US"/>
        </w:rPr>
        <w:t>Dumitrescu</w:t>
      </w:r>
      <w:proofErr w:type="spellEnd"/>
      <w:r w:rsidRPr="008803F1">
        <w:rPr>
          <w:rFonts w:ascii="Times New Roman" w:hAnsi="Times New Roman" w:cs="Times New Roman"/>
          <w:i w:val="0"/>
          <w:iCs w:val="0"/>
          <w:color w:val="000000" w:themeColor="text1"/>
          <w:sz w:val="24"/>
          <w:szCs w:val="36"/>
          <w:lang w:val="en-US"/>
        </w:rPr>
        <w:t xml:space="preserve"> and </w:t>
      </w:r>
      <w:proofErr w:type="spellStart"/>
      <w:r w:rsidRPr="008803F1">
        <w:rPr>
          <w:rFonts w:ascii="Times New Roman" w:hAnsi="Times New Roman" w:cs="Times New Roman"/>
          <w:i w:val="0"/>
          <w:iCs w:val="0"/>
          <w:color w:val="000000" w:themeColor="text1"/>
          <w:sz w:val="24"/>
          <w:szCs w:val="36"/>
          <w:lang w:val="en-US"/>
        </w:rPr>
        <w:t>Hurlin</w:t>
      </w:r>
      <w:proofErr w:type="spellEnd"/>
      <w:r w:rsidRPr="008803F1">
        <w:rPr>
          <w:rFonts w:ascii="Times New Roman" w:hAnsi="Times New Roman" w:cs="Times New Roman"/>
          <w:i w:val="0"/>
          <w:iCs w:val="0"/>
          <w:color w:val="000000" w:themeColor="text1"/>
          <w:sz w:val="24"/>
          <w:szCs w:val="36"/>
          <w:lang w:val="en-US"/>
        </w:rPr>
        <w:t>, 2012)</w:t>
      </w:r>
    </w:p>
    <w:p w14:paraId="2B2CD443" w14:textId="5FEEABB0" w:rsidR="00F756ED" w:rsidRPr="0051585C" w:rsidRDefault="00492167" w:rsidP="0051585C">
      <w:pPr>
        <w:spacing w:beforeLines="25" w:before="60" w:afterLines="25" w:after="60"/>
        <w:jc w:val="both"/>
        <w:rPr>
          <w:rFonts w:ascii="Cambria Math" w:hAnsi="Cambria Math" w:cs="Times New Roman"/>
          <w:color w:val="000000" w:themeColor="text1"/>
          <w:sz w:val="18"/>
          <w:szCs w:val="18"/>
          <w:lang w:val="en-US"/>
        </w:rPr>
      </w:pPr>
      <m:oMath>
        <m:sSub>
          <m:sSubPr>
            <m:ctrlPr>
              <w:ins w:id="233" w:author="SiiENG TC" w:date="2021-11-04T05:48:00Z">
                <w:rPr>
                  <w:rFonts w:ascii="Cambria Math" w:hAnsi="Cambria Math" w:cs="Times New Roman"/>
                  <w:i/>
                  <w:sz w:val="18"/>
                  <w:szCs w:val="18"/>
                  <w:lang w:val="en-US"/>
                </w:rPr>
              </w:ins>
            </m:ctrlPr>
          </m:sSubPr>
          <m:e>
            <m:acc>
              <m:accPr>
                <m:chr m:val="̅"/>
                <m:ctrlPr>
                  <w:ins w:id="234" w:author="SiiENG TC" w:date="2021-11-04T05:48:00Z">
                    <w:rPr>
                      <w:rFonts w:ascii="Cambria Math" w:hAnsi="Cambria Math" w:cs="Times New Roman"/>
                      <w:i/>
                      <w:sz w:val="18"/>
                      <w:szCs w:val="18"/>
                      <w:lang w:val="en-US"/>
                    </w:rPr>
                  </w:ins>
                </m:ctrlPr>
              </m:accPr>
              <m:e>
                <m:r>
                  <w:rPr>
                    <w:rFonts w:ascii="Cambria Math" w:hAnsi="Cambria Math" w:cs="Times New Roman"/>
                    <w:sz w:val="18"/>
                    <w:szCs w:val="18"/>
                    <w:lang w:val="en-US"/>
                  </w:rPr>
                  <m:t>∆ISI</m:t>
                </m:r>
              </m:e>
            </m:acc>
          </m:e>
          <m:sub>
            <m:r>
              <w:rPr>
                <w:rFonts w:ascii="Cambria Math" w:hAnsi="Cambria Math" w:cs="Times New Roman"/>
                <w:sz w:val="18"/>
                <w:szCs w:val="18"/>
                <w:lang w:val="en-US"/>
              </w:rPr>
              <m:t>t</m:t>
            </m:r>
          </m:sub>
        </m:sSub>
      </m:oMath>
      <w:r w:rsidR="0051585C" w:rsidRPr="0051585C">
        <w:rPr>
          <w:rFonts w:ascii="Cambria Math" w:hAnsi="Cambria Math" w:cs="Times New Roman"/>
          <w:color w:val="000000" w:themeColor="text1"/>
          <w:sz w:val="18"/>
          <w:szCs w:val="18"/>
          <w:lang w:val="en-US"/>
        </w:rPr>
        <w:t xml:space="preserve"> ~ </w:t>
      </w:r>
      <m:oMath>
        <m:sSub>
          <m:sSubPr>
            <m:ctrlPr>
              <w:ins w:id="235" w:author="SiiENG TC" w:date="2021-11-04T05:48:00Z">
                <w:rPr>
                  <w:rFonts w:ascii="Cambria Math" w:hAnsi="Cambria Math" w:cs="Times New Roman"/>
                  <w:i/>
                  <w:iCs/>
                  <w:color w:val="000000" w:themeColor="text1"/>
                  <w:sz w:val="18"/>
                  <w:szCs w:val="18"/>
                </w:rPr>
              </w:ins>
            </m:ctrlPr>
          </m:sSubPr>
          <m:e>
            <m:r>
              <w:rPr>
                <w:rFonts w:ascii="Cambria Math" w:hAnsi="Cambria Math" w:cs="Times New Roman"/>
                <w:color w:val="000000" w:themeColor="text1"/>
                <w:sz w:val="18"/>
                <w:szCs w:val="18"/>
                <w:cs/>
              </w:rPr>
              <m:t>∆</m:t>
            </m:r>
            <m:r>
              <w:rPr>
                <w:rFonts w:ascii="Cambria Math" w:hAnsi="Cambria Math" w:cs="Cambria Math"/>
                <w:color w:val="000000" w:themeColor="text1"/>
                <w:sz w:val="18"/>
                <w:szCs w:val="18"/>
                <w:cs/>
              </w:rPr>
              <m:t>Inst</m:t>
            </m:r>
            <m:ctrlPr>
              <w:ins w:id="236" w:author="SiiENG TC" w:date="2021-11-04T05:48:00Z">
                <w:rPr>
                  <w:rFonts w:ascii="Cambria Math" w:hAnsi="Cambria Math" w:cs="Times New Roman"/>
                  <w:i/>
                  <w:iCs/>
                  <w:color w:val="000000" w:themeColor="text1"/>
                  <w:sz w:val="18"/>
                  <w:szCs w:val="18"/>
                  <w:lang w:val="en-US"/>
                </w:rPr>
              </w:ins>
            </m:ctrlPr>
          </m:e>
          <m:sub>
            <m:r>
              <w:rPr>
                <w:rFonts w:ascii="Cambria Math" w:hAnsi="Cambria Math" w:cs="Cambria Math"/>
                <w:color w:val="000000" w:themeColor="text1"/>
                <w:sz w:val="18"/>
                <w:szCs w:val="18"/>
                <w:cs/>
              </w:rPr>
              <m:t>t</m:t>
            </m:r>
            <m:ctrlPr>
              <w:ins w:id="237" w:author="SiiENG TC" w:date="2021-11-04T05:48:00Z">
                <w:rPr>
                  <w:rFonts w:ascii="Cambria Math" w:hAnsi="Cambria Math" w:cs="Times New Roman"/>
                  <w:i/>
                  <w:iCs/>
                  <w:color w:val="000000" w:themeColor="text1"/>
                  <w:sz w:val="18"/>
                  <w:szCs w:val="18"/>
                  <w:lang w:val="en-US"/>
                </w:rPr>
              </w:ins>
            </m:ctrlPr>
          </m:sub>
        </m:sSub>
      </m:oMath>
      <w:r w:rsidR="0051585C" w:rsidRPr="0051585C">
        <w:rPr>
          <w:rFonts w:ascii="Cambria Math" w:hAnsi="Cambria Math" w:cs="Times New Roman"/>
          <w:color w:val="000000" w:themeColor="text1"/>
          <w:sz w:val="18"/>
          <w:szCs w:val="18"/>
          <w:lang w:val="en-US"/>
        </w:rPr>
        <w:t xml:space="preserve"> mean</w:t>
      </w:r>
      <w:r w:rsidR="004A3920">
        <w:rPr>
          <w:rFonts w:ascii="Cambria Math" w:hAnsi="Cambria Math" w:cs="Times New Roman"/>
          <w:color w:val="000000" w:themeColor="text1"/>
          <w:sz w:val="18"/>
          <w:szCs w:val="18"/>
          <w:lang w:val="en-US"/>
        </w:rPr>
        <w:t>s</w:t>
      </w:r>
      <w:r w:rsidR="0051585C" w:rsidRPr="0051585C">
        <w:rPr>
          <w:rFonts w:ascii="Cambria Math" w:hAnsi="Cambria Math" w:cs="Times New Roman"/>
          <w:color w:val="000000" w:themeColor="text1"/>
          <w:sz w:val="18"/>
          <w:szCs w:val="18"/>
          <w:lang w:val="en-US"/>
        </w:rPr>
        <w:t xml:space="preserve"> the change of Thailand sentiment index (ISI index) caused by the change of ownership level (or demand shock in risky stocks when we consider </w:t>
      </w:r>
      <w:r w:rsidR="0051585C" w:rsidRPr="0051585C">
        <w:rPr>
          <w:rFonts w:ascii="Cambria Math" w:hAnsi="Cambria Math" w:cs="Times New Roman"/>
          <w:color w:val="000000"/>
          <w:sz w:val="18"/>
          <w:szCs w:val="18"/>
          <w:lang w:val="en-US"/>
        </w:rPr>
        <w:t xml:space="preserve">High </w:t>
      </w:r>
      <m:oMath>
        <m:r>
          <w:rPr>
            <w:rFonts w:ascii="Cambria Math" w:hAnsi="Cambria Math" w:cs="Times New Roman"/>
            <w:color w:val="000000"/>
            <w:sz w:val="18"/>
            <w:szCs w:val="18"/>
            <w:lang w:val="en-US"/>
          </w:rPr>
          <m:t>σ</m:t>
        </m:r>
      </m:oMath>
      <w:r w:rsidR="0051585C" w:rsidRPr="0051585C">
        <w:rPr>
          <w:rFonts w:ascii="Cambria Math" w:hAnsi="Cambria Math" w:cs="Times New Roman"/>
          <w:color w:val="000000"/>
          <w:sz w:val="18"/>
          <w:szCs w:val="18"/>
          <w:lang w:val="en-US"/>
        </w:rPr>
        <w:t xml:space="preserve"> – low </w:t>
      </w:r>
      <m:oMath>
        <m:r>
          <w:rPr>
            <w:rFonts w:ascii="Cambria Math" w:hAnsi="Cambria Math" w:cs="Times New Roman"/>
            <w:color w:val="000000"/>
            <w:sz w:val="18"/>
            <w:szCs w:val="18"/>
            <w:lang w:val="en-US"/>
          </w:rPr>
          <m:t>σ</m:t>
        </m:r>
      </m:oMath>
      <w:r w:rsidR="0051585C" w:rsidRPr="0051585C">
        <w:rPr>
          <w:rFonts w:ascii="Cambria Math" w:eastAsiaTheme="minorEastAsia" w:hAnsi="Cambria Math" w:cs="Times New Roman"/>
          <w:color w:val="000000"/>
          <w:sz w:val="18"/>
          <w:szCs w:val="18"/>
          <w:lang w:val="en-US"/>
        </w:rPr>
        <w:t xml:space="preserve"> group</w:t>
      </w:r>
      <w:r w:rsidR="0051585C" w:rsidRPr="0051585C">
        <w:rPr>
          <w:rFonts w:ascii="Cambria Math" w:hAnsi="Cambria Math" w:cs="Times New Roman"/>
          <w:color w:val="000000" w:themeColor="text1"/>
          <w:sz w:val="18"/>
          <w:szCs w:val="18"/>
          <w:lang w:val="en-US"/>
        </w:rPr>
        <w:t xml:space="preserve">). </w:t>
      </w:r>
      <m:oMath>
        <m:sSub>
          <m:sSubPr>
            <m:ctrlPr>
              <w:ins w:id="238" w:author="SiiENG TC" w:date="2021-11-04T05:48:00Z">
                <w:rPr>
                  <w:rFonts w:ascii="Cambria Math" w:hAnsi="Cambria Math" w:cs="Times New Roman"/>
                  <w:i/>
                  <w:iCs/>
                  <w:color w:val="000000" w:themeColor="text1"/>
                  <w:sz w:val="18"/>
                  <w:szCs w:val="18"/>
                </w:rPr>
              </w:ins>
            </m:ctrlPr>
          </m:sSubPr>
          <m:e>
            <m:r>
              <w:rPr>
                <w:rFonts w:ascii="Cambria Math" w:hAnsi="Cambria Math" w:cs="Times New Roman"/>
                <w:color w:val="000000" w:themeColor="text1"/>
                <w:sz w:val="18"/>
                <w:szCs w:val="18"/>
                <w:cs/>
              </w:rPr>
              <m:t>∆</m:t>
            </m:r>
            <m:r>
              <w:rPr>
                <w:rFonts w:ascii="Cambria Math" w:hAnsi="Cambria Math" w:cs="Cambria Math"/>
                <w:color w:val="000000" w:themeColor="text1"/>
                <w:sz w:val="18"/>
                <w:szCs w:val="18"/>
                <w:cs/>
              </w:rPr>
              <m:t>Inst</m:t>
            </m:r>
            <m:ctrlPr>
              <w:ins w:id="239" w:author="SiiENG TC" w:date="2021-11-04T05:48:00Z">
                <w:rPr>
                  <w:rFonts w:ascii="Cambria Math" w:hAnsi="Cambria Math" w:cs="Times New Roman"/>
                  <w:i/>
                  <w:iCs/>
                  <w:color w:val="000000" w:themeColor="text1"/>
                  <w:sz w:val="18"/>
                  <w:szCs w:val="18"/>
                  <w:lang w:val="en-US"/>
                </w:rPr>
              </w:ins>
            </m:ctrlPr>
          </m:e>
          <m:sub>
            <m:r>
              <w:rPr>
                <w:rFonts w:ascii="Cambria Math" w:hAnsi="Cambria Math" w:cs="Cambria Math"/>
                <w:color w:val="000000" w:themeColor="text1"/>
                <w:sz w:val="18"/>
                <w:szCs w:val="18"/>
                <w:cs/>
              </w:rPr>
              <m:t>t</m:t>
            </m:r>
            <m:ctrlPr>
              <w:ins w:id="240" w:author="SiiENG TC" w:date="2021-11-04T05:48:00Z">
                <w:rPr>
                  <w:rFonts w:ascii="Cambria Math" w:hAnsi="Cambria Math" w:cs="Times New Roman"/>
                  <w:i/>
                  <w:iCs/>
                  <w:color w:val="000000" w:themeColor="text1"/>
                  <w:sz w:val="18"/>
                  <w:szCs w:val="18"/>
                  <w:lang w:val="en-US"/>
                </w:rPr>
              </w:ins>
            </m:ctrlPr>
          </m:sub>
        </m:sSub>
      </m:oMath>
      <w:r w:rsidR="0051585C" w:rsidRPr="0051585C">
        <w:rPr>
          <w:rFonts w:ascii="Cambria Math" w:hAnsi="Cambria Math" w:cs="Times New Roman"/>
          <w:color w:val="000000" w:themeColor="text1"/>
          <w:sz w:val="18"/>
          <w:szCs w:val="18"/>
          <w:lang w:val="en-US"/>
        </w:rPr>
        <w:t xml:space="preserve"> ~ </w:t>
      </w:r>
      <m:oMath>
        <m:sSub>
          <m:sSubPr>
            <m:ctrlPr>
              <w:ins w:id="241" w:author="SiiENG TC" w:date="2021-11-04T05:48:00Z">
                <w:rPr>
                  <w:rFonts w:ascii="Cambria Math" w:hAnsi="Cambria Math" w:cs="Times New Roman"/>
                  <w:i/>
                  <w:sz w:val="18"/>
                  <w:szCs w:val="18"/>
                  <w:lang w:val="en-US"/>
                </w:rPr>
              </w:ins>
            </m:ctrlPr>
          </m:sSubPr>
          <m:e>
            <m:acc>
              <m:accPr>
                <m:chr m:val="̅"/>
                <m:ctrlPr>
                  <w:ins w:id="242" w:author="SiiENG TC" w:date="2021-11-04T05:48:00Z">
                    <w:rPr>
                      <w:rFonts w:ascii="Cambria Math" w:hAnsi="Cambria Math" w:cs="Times New Roman"/>
                      <w:i/>
                      <w:sz w:val="18"/>
                      <w:szCs w:val="18"/>
                      <w:lang w:val="en-US"/>
                    </w:rPr>
                  </w:ins>
                </m:ctrlPr>
              </m:accPr>
              <m:e>
                <m:r>
                  <w:rPr>
                    <w:rFonts w:ascii="Cambria Math" w:hAnsi="Cambria Math" w:cs="Times New Roman"/>
                    <w:sz w:val="18"/>
                    <w:szCs w:val="18"/>
                    <w:lang w:val="en-US"/>
                  </w:rPr>
                  <m:t>∆ISI</m:t>
                </m:r>
              </m:e>
            </m:acc>
          </m:e>
          <m:sub>
            <m:r>
              <w:rPr>
                <w:rFonts w:ascii="Cambria Math" w:hAnsi="Cambria Math" w:cs="Times New Roman"/>
                <w:sz w:val="18"/>
                <w:szCs w:val="18"/>
                <w:lang w:val="en-US"/>
              </w:rPr>
              <m:t>t</m:t>
            </m:r>
          </m:sub>
        </m:sSub>
      </m:oMath>
      <w:r w:rsidR="0051585C" w:rsidRPr="0051585C">
        <w:rPr>
          <w:rFonts w:ascii="Cambria Math" w:hAnsi="Cambria Math" w:cs="Times New Roman"/>
          <w:color w:val="000000" w:themeColor="text1"/>
          <w:sz w:val="18"/>
          <w:szCs w:val="18"/>
          <w:lang w:val="en-US"/>
        </w:rPr>
        <w:t xml:space="preserve"> mean the change of ownership level (or demand shock in risky stocks when we consider </w:t>
      </w:r>
      <w:r w:rsidR="0051585C" w:rsidRPr="0051585C">
        <w:rPr>
          <w:rFonts w:ascii="Cambria Math" w:hAnsi="Cambria Math" w:cs="Times New Roman"/>
          <w:color w:val="000000"/>
          <w:sz w:val="18"/>
          <w:szCs w:val="18"/>
          <w:lang w:val="en-US"/>
        </w:rPr>
        <w:t xml:space="preserve">High </w:t>
      </w:r>
      <m:oMath>
        <m:r>
          <w:rPr>
            <w:rFonts w:ascii="Cambria Math" w:hAnsi="Cambria Math" w:cs="Times New Roman"/>
            <w:color w:val="000000"/>
            <w:sz w:val="18"/>
            <w:szCs w:val="18"/>
            <w:lang w:val="en-US"/>
          </w:rPr>
          <m:t>σ</m:t>
        </m:r>
      </m:oMath>
      <w:r w:rsidR="0051585C" w:rsidRPr="0051585C">
        <w:rPr>
          <w:rFonts w:ascii="Cambria Math" w:hAnsi="Cambria Math" w:cs="Times New Roman"/>
          <w:color w:val="000000"/>
          <w:sz w:val="18"/>
          <w:szCs w:val="18"/>
          <w:lang w:val="en-US"/>
        </w:rPr>
        <w:t xml:space="preserve"> – low </w:t>
      </w:r>
      <m:oMath>
        <m:r>
          <w:rPr>
            <w:rFonts w:ascii="Cambria Math" w:hAnsi="Cambria Math" w:cs="Times New Roman"/>
            <w:color w:val="000000"/>
            <w:sz w:val="18"/>
            <w:szCs w:val="18"/>
            <w:lang w:val="en-US"/>
          </w:rPr>
          <m:t>σ</m:t>
        </m:r>
      </m:oMath>
      <w:r w:rsidR="0051585C" w:rsidRPr="0051585C">
        <w:rPr>
          <w:rFonts w:ascii="Cambria Math" w:eastAsiaTheme="minorEastAsia" w:hAnsi="Cambria Math" w:cs="Times New Roman"/>
          <w:color w:val="000000"/>
          <w:sz w:val="18"/>
          <w:szCs w:val="18"/>
          <w:lang w:val="en-US"/>
        </w:rPr>
        <w:t xml:space="preserve"> group</w:t>
      </w:r>
      <w:r w:rsidR="0051585C" w:rsidRPr="0051585C">
        <w:rPr>
          <w:rFonts w:ascii="Cambria Math" w:hAnsi="Cambria Math" w:cs="Times New Roman"/>
          <w:color w:val="000000" w:themeColor="text1"/>
          <w:sz w:val="18"/>
          <w:szCs w:val="18"/>
          <w:lang w:val="en-US"/>
        </w:rPr>
        <w:t xml:space="preserve">) caused by the change of Thailand sentiment index (ISI index). The value in the table is a standardize statistic recommended by </w:t>
      </w:r>
      <w:proofErr w:type="spellStart"/>
      <w:r w:rsidR="0051585C" w:rsidRPr="0051585C">
        <w:rPr>
          <w:rFonts w:ascii="Cambria Math" w:hAnsi="Cambria Math" w:cs="Times New Roman"/>
          <w:color w:val="000000" w:themeColor="text1"/>
          <w:sz w:val="18"/>
          <w:szCs w:val="18"/>
          <w:lang w:val="en-US"/>
        </w:rPr>
        <w:t>Dumitrescu</w:t>
      </w:r>
      <w:proofErr w:type="spellEnd"/>
      <w:r w:rsidR="0051585C" w:rsidRPr="0051585C">
        <w:rPr>
          <w:rFonts w:ascii="Cambria Math" w:hAnsi="Cambria Math" w:cs="Times New Roman"/>
          <w:color w:val="000000" w:themeColor="text1"/>
          <w:sz w:val="18"/>
          <w:szCs w:val="18"/>
          <w:lang w:val="en-US"/>
        </w:rPr>
        <w:t xml:space="preserve"> and </w:t>
      </w:r>
      <w:proofErr w:type="spellStart"/>
      <w:r w:rsidR="0051585C" w:rsidRPr="0051585C">
        <w:rPr>
          <w:rFonts w:ascii="Cambria Math" w:hAnsi="Cambria Math" w:cs="Times New Roman"/>
          <w:color w:val="000000" w:themeColor="text1"/>
          <w:sz w:val="18"/>
          <w:szCs w:val="18"/>
          <w:lang w:val="en-US"/>
        </w:rPr>
        <w:t>Hurlin</w:t>
      </w:r>
      <w:proofErr w:type="spellEnd"/>
      <w:r w:rsidR="0051585C" w:rsidRPr="0051585C">
        <w:rPr>
          <w:rFonts w:ascii="Cambria Math" w:hAnsi="Cambria Math" w:cs="Times New Roman"/>
          <w:color w:val="000000" w:themeColor="text1"/>
          <w:sz w:val="18"/>
          <w:szCs w:val="18"/>
          <w:lang w:val="en-US"/>
        </w:rPr>
        <w:t xml:space="preserve"> </w:t>
      </w:r>
      <w:r w:rsidR="0051585C" w:rsidRPr="0051585C">
        <w:rPr>
          <w:rFonts w:ascii="Cambria Math" w:hAnsi="Cambria Math" w:cs="Times New Roman"/>
          <w:color w:val="000000" w:themeColor="text1"/>
          <w:sz w:val="18"/>
          <w:szCs w:val="18"/>
          <w:cs/>
          <w:lang w:val="en-US"/>
        </w:rPr>
        <w:t>(</w:t>
      </w:r>
      <w:r w:rsidR="0051585C" w:rsidRPr="0051585C">
        <w:rPr>
          <w:rFonts w:ascii="Cambria Math" w:hAnsi="Cambria Math" w:cs="Times New Roman"/>
          <w:color w:val="000000" w:themeColor="text1"/>
          <w:sz w:val="18"/>
          <w:szCs w:val="18"/>
          <w:lang w:val="en-US"/>
        </w:rPr>
        <w:t>2012</w:t>
      </w:r>
      <w:r w:rsidR="0051585C" w:rsidRPr="0051585C">
        <w:rPr>
          <w:rFonts w:ascii="Cambria Math" w:hAnsi="Cambria Math" w:cs="Times New Roman"/>
          <w:color w:val="000000" w:themeColor="text1"/>
          <w:sz w:val="18"/>
          <w:szCs w:val="18"/>
          <w:cs/>
          <w:lang w:val="en-US"/>
        </w:rPr>
        <w:t>).</w:t>
      </w:r>
      <w:r w:rsidR="0051585C" w:rsidRPr="0051585C">
        <w:rPr>
          <w:rFonts w:ascii="Cambria Math" w:hAnsi="Cambria Math" w:cs="Times New Roman"/>
          <w:color w:val="000000" w:themeColor="text1"/>
          <w:sz w:val="18"/>
          <w:szCs w:val="18"/>
          <w:lang w:val="en-US"/>
        </w:rPr>
        <w:t xml:space="preserve"> </w:t>
      </w:r>
      <w:r w:rsidR="0051585C" w:rsidRPr="0051585C">
        <w:rPr>
          <w:rFonts w:ascii="Cambria Math" w:hAnsi="Cambria Math" w:cs="Times New Roman"/>
          <w:color w:val="000000" w:themeColor="text1"/>
          <w:sz w:val="18"/>
          <w:szCs w:val="18"/>
          <w:cs/>
          <w:lang w:val="en-US"/>
        </w:rPr>
        <w:t xml:space="preserve">*** </w:t>
      </w:r>
      <w:r w:rsidR="0051585C" w:rsidRPr="0051585C">
        <w:rPr>
          <w:rFonts w:ascii="Cambria Math" w:hAnsi="Cambria Math" w:cs="Times New Roman"/>
          <w:color w:val="000000" w:themeColor="text1"/>
          <w:sz w:val="18"/>
          <w:szCs w:val="18"/>
          <w:lang w:val="en-US"/>
        </w:rPr>
        <w:t>is P</w:t>
      </w:r>
      <w:r w:rsidR="0051585C" w:rsidRPr="0051585C">
        <w:rPr>
          <w:rFonts w:ascii="Cambria Math" w:hAnsi="Cambria Math" w:cs="Times New Roman"/>
          <w:color w:val="000000" w:themeColor="text1"/>
          <w:sz w:val="18"/>
          <w:szCs w:val="18"/>
          <w:cs/>
          <w:lang w:val="en-US"/>
        </w:rPr>
        <w:t>-</w:t>
      </w:r>
      <w:r w:rsidR="0051585C" w:rsidRPr="0051585C">
        <w:rPr>
          <w:rFonts w:ascii="Cambria Math" w:hAnsi="Cambria Math" w:cs="Times New Roman"/>
          <w:color w:val="000000" w:themeColor="text1"/>
          <w:sz w:val="18"/>
          <w:szCs w:val="18"/>
          <w:lang w:val="en-US"/>
        </w:rPr>
        <w:t>value &lt; 0</w:t>
      </w:r>
      <w:r w:rsidR="0051585C" w:rsidRPr="0051585C">
        <w:rPr>
          <w:rFonts w:ascii="Cambria Math" w:hAnsi="Cambria Math" w:cs="Times New Roman"/>
          <w:color w:val="000000" w:themeColor="text1"/>
          <w:sz w:val="18"/>
          <w:szCs w:val="18"/>
          <w:cs/>
          <w:lang w:val="en-US"/>
        </w:rPr>
        <w:t>.</w:t>
      </w:r>
      <w:r w:rsidR="0051585C" w:rsidRPr="0051585C">
        <w:rPr>
          <w:rFonts w:ascii="Cambria Math" w:hAnsi="Cambria Math" w:cs="Times New Roman"/>
          <w:color w:val="000000" w:themeColor="text1"/>
          <w:sz w:val="18"/>
          <w:szCs w:val="18"/>
          <w:lang w:val="en-US"/>
        </w:rPr>
        <w:t xml:space="preserve">01. </w:t>
      </w:r>
      <w:r w:rsidR="0051585C" w:rsidRPr="0051585C">
        <w:rPr>
          <w:rFonts w:ascii="Cambria Math" w:hAnsi="Cambria Math" w:cs="Times New Roman"/>
          <w:color w:val="000000" w:themeColor="text1"/>
          <w:sz w:val="18"/>
          <w:szCs w:val="18"/>
          <w:cs/>
          <w:lang w:val="en-US"/>
        </w:rPr>
        <w:t xml:space="preserve">** </w:t>
      </w:r>
      <w:r w:rsidR="0051585C" w:rsidRPr="0051585C">
        <w:rPr>
          <w:rFonts w:ascii="Cambria Math" w:hAnsi="Cambria Math" w:cs="Times New Roman"/>
          <w:color w:val="000000" w:themeColor="text1"/>
          <w:sz w:val="18"/>
          <w:szCs w:val="18"/>
          <w:lang w:val="en-US"/>
        </w:rPr>
        <w:t>is P</w:t>
      </w:r>
      <w:r w:rsidR="0051585C" w:rsidRPr="0051585C">
        <w:rPr>
          <w:rFonts w:ascii="Cambria Math" w:hAnsi="Cambria Math" w:cs="Times New Roman"/>
          <w:color w:val="000000" w:themeColor="text1"/>
          <w:sz w:val="18"/>
          <w:szCs w:val="18"/>
          <w:cs/>
          <w:lang w:val="en-US"/>
        </w:rPr>
        <w:t>-</w:t>
      </w:r>
      <w:r w:rsidR="0051585C" w:rsidRPr="0051585C">
        <w:rPr>
          <w:rFonts w:ascii="Cambria Math" w:hAnsi="Cambria Math" w:cs="Times New Roman"/>
          <w:color w:val="000000" w:themeColor="text1"/>
          <w:sz w:val="18"/>
          <w:szCs w:val="18"/>
          <w:lang w:val="en-US"/>
        </w:rPr>
        <w:t>vale &lt; 0</w:t>
      </w:r>
      <w:r w:rsidR="0051585C" w:rsidRPr="0051585C">
        <w:rPr>
          <w:rFonts w:ascii="Cambria Math" w:hAnsi="Cambria Math" w:cs="Times New Roman"/>
          <w:color w:val="000000" w:themeColor="text1"/>
          <w:sz w:val="18"/>
          <w:szCs w:val="18"/>
          <w:cs/>
          <w:lang w:val="en-US"/>
        </w:rPr>
        <w:t>.</w:t>
      </w:r>
      <w:r w:rsidR="0051585C" w:rsidRPr="0051585C">
        <w:rPr>
          <w:rFonts w:ascii="Cambria Math" w:hAnsi="Cambria Math" w:cs="Times New Roman"/>
          <w:color w:val="000000" w:themeColor="text1"/>
          <w:sz w:val="18"/>
          <w:szCs w:val="18"/>
          <w:lang w:val="en-US"/>
        </w:rPr>
        <w:t xml:space="preserve">05. </w:t>
      </w:r>
      <w:r w:rsidR="0051585C" w:rsidRPr="0051585C">
        <w:rPr>
          <w:rFonts w:ascii="Cambria Math" w:hAnsi="Cambria Math" w:cs="Times New Roman"/>
          <w:color w:val="000000" w:themeColor="text1"/>
          <w:sz w:val="18"/>
          <w:szCs w:val="18"/>
          <w:cs/>
          <w:lang w:val="en-US"/>
        </w:rPr>
        <w:t xml:space="preserve">* </w:t>
      </w:r>
      <w:r w:rsidR="0051585C" w:rsidRPr="0051585C">
        <w:rPr>
          <w:rFonts w:ascii="Cambria Math" w:hAnsi="Cambria Math" w:cs="Times New Roman"/>
          <w:color w:val="000000" w:themeColor="text1"/>
          <w:sz w:val="18"/>
          <w:szCs w:val="18"/>
          <w:lang w:val="en-US"/>
        </w:rPr>
        <w:t>is P</w:t>
      </w:r>
      <w:r w:rsidR="0051585C" w:rsidRPr="0051585C">
        <w:rPr>
          <w:rFonts w:ascii="Cambria Math" w:hAnsi="Cambria Math" w:cs="Times New Roman"/>
          <w:color w:val="000000" w:themeColor="text1"/>
          <w:sz w:val="18"/>
          <w:szCs w:val="18"/>
          <w:cs/>
          <w:lang w:val="en-US"/>
        </w:rPr>
        <w:t>-</w:t>
      </w:r>
      <w:r w:rsidR="0051585C" w:rsidRPr="0051585C">
        <w:rPr>
          <w:rFonts w:ascii="Cambria Math" w:hAnsi="Cambria Math" w:cs="Times New Roman"/>
          <w:color w:val="000000" w:themeColor="text1"/>
          <w:sz w:val="18"/>
          <w:szCs w:val="18"/>
          <w:lang w:val="en-US"/>
        </w:rPr>
        <w:t>value &lt; 0</w:t>
      </w:r>
      <w:r w:rsidR="0051585C" w:rsidRPr="0051585C">
        <w:rPr>
          <w:rFonts w:ascii="Cambria Math" w:hAnsi="Cambria Math" w:cs="Times New Roman"/>
          <w:color w:val="000000" w:themeColor="text1"/>
          <w:sz w:val="18"/>
          <w:szCs w:val="18"/>
          <w:cs/>
          <w:lang w:val="en-US"/>
        </w:rPr>
        <w:t>.</w:t>
      </w:r>
      <w:r w:rsidR="0051585C" w:rsidRPr="0051585C">
        <w:rPr>
          <w:rFonts w:ascii="Cambria Math" w:hAnsi="Cambria Math" w:cs="Times New Roman"/>
          <w:color w:val="000000" w:themeColor="text1"/>
          <w:sz w:val="18"/>
          <w:szCs w:val="18"/>
          <w:lang w:val="en-US"/>
        </w:rPr>
        <w:t xml:space="preserve">1. All data is in quarterly basis, 3Q2016 to 3Q2019. </w:t>
      </w:r>
      <w:r w:rsidR="0051585C" w:rsidRPr="0051585C">
        <w:rPr>
          <w:rFonts w:ascii="Cambria Math" w:hAnsi="Cambria Math" w:cs="Times New Roman"/>
          <w:color w:val="000000"/>
          <w:sz w:val="18"/>
          <w:szCs w:val="18"/>
          <w:lang w:val="en-US"/>
        </w:rPr>
        <w:t xml:space="preserve">High </w:t>
      </w:r>
      <m:oMath>
        <m:r>
          <w:rPr>
            <w:rFonts w:ascii="Cambria Math" w:hAnsi="Cambria Math" w:cs="Times New Roman"/>
            <w:color w:val="000000"/>
            <w:sz w:val="18"/>
            <w:szCs w:val="18"/>
            <w:lang w:val="en-US"/>
          </w:rPr>
          <m:t>σ</m:t>
        </m:r>
      </m:oMath>
      <w:r w:rsidR="0051585C" w:rsidRPr="0051585C">
        <w:rPr>
          <w:rFonts w:ascii="Cambria Math" w:hAnsi="Cambria Math" w:cs="Times New Roman"/>
          <w:color w:val="000000"/>
          <w:sz w:val="18"/>
          <w:szCs w:val="18"/>
          <w:lang w:val="en-US"/>
        </w:rPr>
        <w:t xml:space="preserve"> – low </w:t>
      </w:r>
      <m:oMath>
        <m:r>
          <w:rPr>
            <w:rFonts w:ascii="Cambria Math" w:hAnsi="Cambria Math" w:cs="Times New Roman"/>
            <w:color w:val="000000"/>
            <w:sz w:val="18"/>
            <w:szCs w:val="18"/>
            <w:lang w:val="en-US"/>
          </w:rPr>
          <m:t>σ</m:t>
        </m:r>
      </m:oMath>
      <w:r w:rsidR="0051585C" w:rsidRPr="0051585C">
        <w:rPr>
          <w:rFonts w:ascii="Cambria Math" w:eastAsiaTheme="minorEastAsia" w:hAnsi="Cambria Math" w:cs="Times New Roman"/>
          <w:color w:val="000000"/>
          <w:sz w:val="18"/>
          <w:szCs w:val="18"/>
          <w:lang w:val="en-US"/>
        </w:rPr>
        <w:t xml:space="preserve"> is the different between high-volatility and low-volatility or institutional demand shock in risk stocks (</w:t>
      </w:r>
      <m:oMath>
        <m:sSubSup>
          <m:sSubSupPr>
            <m:ctrlPr>
              <w:ins w:id="243" w:author="SiiENG TC" w:date="2021-11-04T05:48:00Z">
                <w:rPr>
                  <w:rFonts w:ascii="Cambria Math" w:eastAsiaTheme="minorEastAsia" w:hAnsi="Cambria Math" w:cs="Times New Roman"/>
                  <w:i/>
                  <w:sz w:val="18"/>
                  <w:szCs w:val="18"/>
                  <w:lang w:val="en-US"/>
                </w:rPr>
              </w:ins>
            </m:ctrlPr>
          </m:sSubSupPr>
          <m:e>
            <m:acc>
              <m:accPr>
                <m:chr m:val="̅"/>
                <m:ctrlPr>
                  <w:ins w:id="244" w:author="SiiENG TC" w:date="2021-11-04T05:48:00Z">
                    <w:rPr>
                      <w:rFonts w:ascii="Cambria Math" w:eastAsiaTheme="minorEastAsia" w:hAnsi="Cambria Math" w:cs="Times New Roman"/>
                      <w:i/>
                      <w:sz w:val="18"/>
                      <w:szCs w:val="18"/>
                      <w:lang w:val="en-US"/>
                    </w:rPr>
                  </w:ins>
                </m:ctrlPr>
              </m:accPr>
              <m:e>
                <m:r>
                  <w:rPr>
                    <w:rFonts w:ascii="Cambria Math" w:eastAsiaTheme="minorEastAsia" w:hAnsi="Cambria Math" w:cs="Times New Roman"/>
                    <w:sz w:val="18"/>
                    <w:szCs w:val="18"/>
                    <w:lang w:val="en-US"/>
                  </w:rPr>
                  <m:t>InstDS</m:t>
                </m:r>
              </m:e>
            </m:acc>
          </m:e>
          <m:sub>
            <m:r>
              <w:rPr>
                <w:rFonts w:ascii="Cambria Math" w:eastAsiaTheme="minorEastAsia" w:hAnsi="Cambria Math" w:cs="Times New Roman"/>
                <w:sz w:val="18"/>
                <w:szCs w:val="18"/>
                <w:lang w:val="en-US"/>
              </w:rPr>
              <m:t>t</m:t>
            </m:r>
          </m:sub>
          <m:sup>
            <m:r>
              <w:rPr>
                <w:rFonts w:ascii="Cambria Math" w:eastAsiaTheme="minorEastAsia" w:hAnsi="Cambria Math" w:cs="Times New Roman"/>
                <w:sz w:val="18"/>
                <w:szCs w:val="18"/>
                <w:lang w:val="en-US"/>
              </w:rPr>
              <m:t>f,</m:t>
            </m:r>
            <m:sSup>
              <m:sSupPr>
                <m:ctrlPr>
                  <w:ins w:id="245" w:author="SiiENG TC" w:date="2021-11-04T05:48:00Z">
                    <w:rPr>
                      <w:rFonts w:ascii="Cambria Math" w:eastAsiaTheme="minorEastAsia" w:hAnsi="Cambria Math" w:cs="Times New Roman"/>
                      <w:i/>
                      <w:sz w:val="18"/>
                      <w:szCs w:val="18"/>
                      <w:lang w:val="en-US"/>
                    </w:rPr>
                  </w:ins>
                </m:ctrlPr>
              </m:sSupPr>
              <m:e>
                <m:r>
                  <w:rPr>
                    <w:rFonts w:ascii="Cambria Math" w:eastAsiaTheme="minorEastAsia" w:hAnsi="Cambria Math" w:cs="Times New Roman"/>
                    <w:sz w:val="18"/>
                    <w:szCs w:val="18"/>
                    <w:lang w:val="en-US"/>
                  </w:rPr>
                  <m:t>σ</m:t>
                </m:r>
              </m:e>
              <m:sup>
                <m:r>
                  <w:rPr>
                    <w:rFonts w:ascii="Cambria Math" w:eastAsiaTheme="minorEastAsia" w:hAnsi="Cambria Math" w:cs="Times New Roman"/>
                    <w:sz w:val="18"/>
                    <w:szCs w:val="18"/>
                    <w:lang w:val="en-US"/>
                  </w:rPr>
                  <m:t>H-L</m:t>
                </m:r>
              </m:sup>
            </m:sSup>
          </m:sup>
        </m:sSubSup>
      </m:oMath>
      <w:r w:rsidR="0051585C" w:rsidRPr="0051585C">
        <w:rPr>
          <w:rFonts w:ascii="Cambria Math" w:eastAsiaTheme="minorEastAsia" w:hAnsi="Cambria Math" w:cs="Times New Roman"/>
          <w:color w:val="000000"/>
          <w:sz w:val="18"/>
          <w:szCs w:val="18"/>
          <w:lang w:val="en-US"/>
        </w:rPr>
        <w:t xml:space="preserve">). Section </w:t>
      </w:r>
      <w:r w:rsidR="00623558">
        <w:rPr>
          <w:rFonts w:ascii="Cambria Math" w:eastAsiaTheme="minorEastAsia" w:hAnsi="Cambria Math" w:cs="Times New Roman"/>
          <w:color w:val="000000"/>
          <w:sz w:val="18"/>
          <w:szCs w:val="18"/>
          <w:lang w:val="en-US"/>
        </w:rPr>
        <w:t>3.3.3.</w:t>
      </w:r>
      <w:r w:rsidR="0051585C" w:rsidRPr="0051585C">
        <w:rPr>
          <w:rFonts w:ascii="Cambria Math" w:eastAsiaTheme="minorEastAsia" w:hAnsi="Cambria Math" w:cs="Times New Roman"/>
          <w:color w:val="000000"/>
          <w:sz w:val="18"/>
          <w:szCs w:val="18"/>
          <w:lang w:val="en-US"/>
        </w:rPr>
        <w:t xml:space="preserve"> show the calculation method.</w:t>
      </w:r>
      <w:r w:rsidR="0051585C" w:rsidRPr="0051585C">
        <w:rPr>
          <w:rFonts w:ascii="Cambria Math" w:hAnsi="Cambria Math" w:cs="Times New Roman"/>
          <w:color w:val="000000" w:themeColor="text1"/>
          <w:sz w:val="18"/>
          <w:szCs w:val="18"/>
          <w:lang w:val="en-US"/>
        </w:rPr>
        <w:t xml:space="preserve"> </w:t>
      </w:r>
    </w:p>
    <w:tbl>
      <w:tblPr>
        <w:tblW w:w="5000" w:type="pct"/>
        <w:tblBorders>
          <w:bottom w:val="single" w:sz="4" w:space="0" w:color="auto"/>
        </w:tblBorders>
        <w:tblLook w:val="04A0" w:firstRow="1" w:lastRow="0" w:firstColumn="1" w:lastColumn="0" w:noHBand="0" w:noVBand="1"/>
      </w:tblPr>
      <w:tblGrid>
        <w:gridCol w:w="1547"/>
        <w:gridCol w:w="1244"/>
        <w:gridCol w:w="1247"/>
        <w:gridCol w:w="1247"/>
        <w:gridCol w:w="1247"/>
        <w:gridCol w:w="1247"/>
        <w:gridCol w:w="1241"/>
      </w:tblGrid>
      <w:tr w:rsidR="00F756ED" w:rsidRPr="008803F1" w14:paraId="24A9F35C" w14:textId="77777777" w:rsidTr="009F6A91">
        <w:trPr>
          <w:trHeight w:val="340"/>
        </w:trPr>
        <w:tc>
          <w:tcPr>
            <w:tcW w:w="858" w:type="pct"/>
            <w:vMerge w:val="restart"/>
            <w:tcBorders>
              <w:top w:val="single" w:sz="4" w:space="0" w:color="auto"/>
              <w:bottom w:val="nil"/>
            </w:tcBorders>
            <w:shd w:val="clear" w:color="auto" w:fill="auto"/>
            <w:noWrap/>
            <w:vAlign w:val="center"/>
            <w:hideMark/>
          </w:tcPr>
          <w:p w14:paraId="71D7C928" w14:textId="77777777" w:rsidR="00F756ED" w:rsidRPr="008803F1" w:rsidRDefault="00F756ED" w:rsidP="00DD04ED">
            <w:pPr>
              <w:jc w:val="center"/>
              <w:rPr>
                <w:rFonts w:ascii="Cambria Math" w:hAnsi="Cambria Math"/>
                <w:sz w:val="16"/>
                <w:szCs w:val="16"/>
                <w:lang w:val="en-US"/>
              </w:rPr>
            </w:pPr>
          </w:p>
        </w:tc>
        <w:tc>
          <w:tcPr>
            <w:tcW w:w="1380" w:type="pct"/>
            <w:gridSpan w:val="2"/>
            <w:tcBorders>
              <w:top w:val="single" w:sz="4" w:space="0" w:color="auto"/>
              <w:bottom w:val="nil"/>
            </w:tcBorders>
            <w:shd w:val="clear" w:color="auto" w:fill="auto"/>
            <w:noWrap/>
            <w:vAlign w:val="center"/>
            <w:hideMark/>
          </w:tcPr>
          <w:p w14:paraId="7E4CF3EC" w14:textId="77777777" w:rsidR="00F756ED" w:rsidRPr="008803F1" w:rsidRDefault="00F756ED" w:rsidP="00DD04ED">
            <w:pPr>
              <w:jc w:val="center"/>
              <w:rPr>
                <w:rFonts w:ascii="Cambria Math" w:hAnsi="Cambria Math"/>
                <w:color w:val="000000"/>
                <w:sz w:val="20"/>
                <w:szCs w:val="20"/>
              </w:rPr>
            </w:pPr>
            <w:r w:rsidRPr="008803F1">
              <w:rPr>
                <w:rFonts w:ascii="Cambria Math" w:hAnsi="Cambria Math"/>
                <w:color w:val="000000"/>
                <w:sz w:val="20"/>
                <w:szCs w:val="20"/>
              </w:rPr>
              <w:t>All Funds</w:t>
            </w:r>
          </w:p>
        </w:tc>
        <w:tc>
          <w:tcPr>
            <w:tcW w:w="1382" w:type="pct"/>
            <w:gridSpan w:val="2"/>
            <w:tcBorders>
              <w:top w:val="single" w:sz="4" w:space="0" w:color="auto"/>
              <w:bottom w:val="nil"/>
            </w:tcBorders>
            <w:shd w:val="clear" w:color="auto" w:fill="auto"/>
            <w:noWrap/>
            <w:vAlign w:val="center"/>
            <w:hideMark/>
          </w:tcPr>
          <w:p w14:paraId="69369041" w14:textId="77777777" w:rsidR="00F756ED" w:rsidRPr="008803F1" w:rsidRDefault="00F756ED" w:rsidP="00DD04ED">
            <w:pPr>
              <w:jc w:val="center"/>
              <w:rPr>
                <w:rFonts w:ascii="Cambria Math" w:hAnsi="Cambria Math"/>
                <w:color w:val="000000"/>
                <w:sz w:val="20"/>
                <w:szCs w:val="20"/>
              </w:rPr>
            </w:pPr>
            <w:r w:rsidRPr="008803F1">
              <w:rPr>
                <w:rFonts w:ascii="Cambria Math" w:hAnsi="Cambria Math"/>
                <w:color w:val="000000"/>
                <w:sz w:val="20"/>
                <w:szCs w:val="20"/>
              </w:rPr>
              <w:t>Equity Funds</w:t>
            </w:r>
          </w:p>
        </w:tc>
        <w:tc>
          <w:tcPr>
            <w:tcW w:w="1379" w:type="pct"/>
            <w:gridSpan w:val="2"/>
            <w:tcBorders>
              <w:top w:val="single" w:sz="4" w:space="0" w:color="auto"/>
              <w:bottom w:val="nil"/>
            </w:tcBorders>
            <w:shd w:val="clear" w:color="auto" w:fill="auto"/>
            <w:noWrap/>
            <w:vAlign w:val="center"/>
            <w:hideMark/>
          </w:tcPr>
          <w:p w14:paraId="6D4900A0" w14:textId="77777777" w:rsidR="00F756ED" w:rsidRPr="008803F1" w:rsidRDefault="00F756ED" w:rsidP="00DD04ED">
            <w:pPr>
              <w:jc w:val="center"/>
              <w:rPr>
                <w:rFonts w:ascii="Cambria Math" w:hAnsi="Cambria Math"/>
                <w:color w:val="000000"/>
                <w:sz w:val="20"/>
                <w:szCs w:val="20"/>
              </w:rPr>
            </w:pPr>
            <w:r w:rsidRPr="008803F1">
              <w:rPr>
                <w:rFonts w:ascii="Cambria Math" w:hAnsi="Cambria Math"/>
                <w:color w:val="000000"/>
                <w:sz w:val="20"/>
                <w:szCs w:val="20"/>
              </w:rPr>
              <w:t>Mixed Funds</w:t>
            </w:r>
          </w:p>
        </w:tc>
      </w:tr>
      <w:tr w:rsidR="00F756ED" w:rsidRPr="008803F1" w14:paraId="5E5CC945" w14:textId="77777777" w:rsidTr="009F6A91">
        <w:trPr>
          <w:trHeight w:val="340"/>
        </w:trPr>
        <w:tc>
          <w:tcPr>
            <w:tcW w:w="858" w:type="pct"/>
            <w:vMerge/>
            <w:tcBorders>
              <w:bottom w:val="single" w:sz="4" w:space="0" w:color="auto"/>
            </w:tcBorders>
            <w:shd w:val="clear" w:color="auto" w:fill="auto"/>
            <w:noWrap/>
            <w:vAlign w:val="center"/>
            <w:hideMark/>
          </w:tcPr>
          <w:p w14:paraId="26E9E65E" w14:textId="77777777" w:rsidR="00F756ED" w:rsidRPr="008803F1" w:rsidRDefault="00F756ED" w:rsidP="00DD04ED">
            <w:pPr>
              <w:jc w:val="center"/>
              <w:rPr>
                <w:rFonts w:ascii="Cambria Math" w:hAnsi="Cambria Math"/>
                <w:color w:val="000000"/>
                <w:sz w:val="16"/>
                <w:szCs w:val="16"/>
              </w:rPr>
            </w:pPr>
          </w:p>
        </w:tc>
        <w:tc>
          <w:tcPr>
            <w:tcW w:w="690" w:type="pct"/>
            <w:tcBorders>
              <w:bottom w:val="single" w:sz="4" w:space="0" w:color="auto"/>
            </w:tcBorders>
            <w:shd w:val="clear" w:color="auto" w:fill="auto"/>
            <w:noWrap/>
            <w:vAlign w:val="center"/>
            <w:hideMark/>
          </w:tcPr>
          <w:p w14:paraId="763764BC" w14:textId="77777777" w:rsidR="00F756ED" w:rsidRPr="008803F1" w:rsidRDefault="00492167" w:rsidP="00DD04ED">
            <w:pPr>
              <w:jc w:val="center"/>
              <w:rPr>
                <w:rFonts w:ascii="Cambria Math" w:hAnsi="Cambria Math"/>
                <w:color w:val="000000"/>
                <w:sz w:val="16"/>
                <w:szCs w:val="16"/>
              </w:rPr>
            </w:pPr>
            <m:oMath>
              <m:sSubSup>
                <m:sSubSupPr>
                  <m:ctrlPr>
                    <w:ins w:id="246" w:author="SiiENG TC" w:date="2021-11-04T00:38:00Z">
                      <w:rPr>
                        <w:rFonts w:ascii="Cambria Math" w:hAnsi="Cambria Math"/>
                        <w:i/>
                        <w:sz w:val="16"/>
                        <w:szCs w:val="16"/>
                        <w:lang w:val="en-US"/>
                      </w:rPr>
                    </w:ins>
                  </m:ctrlPr>
                </m:sSubSupPr>
                <m:e>
                  <m:r>
                    <w:rPr>
                      <w:rFonts w:ascii="Cambria Math" w:hAnsi="Cambria Math" w:cs="Cambria Math"/>
                      <w:sz w:val="16"/>
                      <w:szCs w:val="16"/>
                      <w:cs/>
                    </w:rPr>
                    <m:t>∆</m:t>
                  </m:r>
                  <m:r>
                    <m:rPr>
                      <m:sty m:val="p"/>
                    </m:rPr>
                    <w:rPr>
                      <w:rFonts w:ascii="Cambria Math" w:hAnsi="Cambria Math"/>
                      <w:sz w:val="16"/>
                      <w:szCs w:val="16"/>
                    </w:rPr>
                    <m:t>Inst</m:t>
                  </m:r>
                </m:e>
                <m:sub>
                  <m:r>
                    <w:rPr>
                      <w:rFonts w:ascii="Cambria Math" w:hAnsi="Cambria Math" w:cs="Cambria Math"/>
                      <w:sz w:val="16"/>
                      <w:szCs w:val="16"/>
                      <w:cs/>
                    </w:rPr>
                    <m:t>t</m:t>
                  </m:r>
                </m:sub>
                <m:sup>
                  <m:r>
                    <w:rPr>
                      <w:rFonts w:ascii="Cambria Math" w:hAnsi="Cambria Math" w:cs="Cambria Math"/>
                      <w:sz w:val="16"/>
                      <w:szCs w:val="16"/>
                      <w:cs/>
                    </w:rPr>
                    <m:t>σ</m:t>
                  </m:r>
                </m:sup>
              </m:sSubSup>
            </m:oMath>
            <w:r w:rsidR="00F756ED" w:rsidRPr="008803F1">
              <w:rPr>
                <w:rFonts w:ascii="Cambria Math" w:hAnsi="Cambria Math"/>
                <w:color w:val="000000"/>
                <w:sz w:val="16"/>
                <w:szCs w:val="16"/>
              </w:rPr>
              <w:t xml:space="preserve"> ~ </w:t>
            </w:r>
            <m:oMath>
              <m:r>
                <w:rPr>
                  <w:rFonts w:ascii="Cambria Math" w:hAnsi="Cambria Math" w:cs="Cambria Math"/>
                  <w:sz w:val="16"/>
                  <w:szCs w:val="16"/>
                  <w:cs/>
                </w:rPr>
                <m:t>∆</m:t>
              </m:r>
              <m:sSub>
                <m:sSubPr>
                  <m:ctrlPr>
                    <w:ins w:id="247" w:author="SiiENG TC" w:date="2021-11-04T00:38:00Z">
                      <w:rPr>
                        <w:rFonts w:ascii="Cambria Math" w:hAnsi="Cambria Math"/>
                        <w:sz w:val="16"/>
                        <w:szCs w:val="16"/>
                        <w:lang w:val="en-US"/>
                      </w:rPr>
                    </w:ins>
                  </m:ctrlPr>
                </m:sSubPr>
                <m:e>
                  <m:r>
                    <m:rPr>
                      <m:sty m:val="p"/>
                    </m:rPr>
                    <w:rPr>
                      <w:rFonts w:ascii="Cambria Math" w:hAnsi="Cambria Math"/>
                      <w:sz w:val="16"/>
                      <w:szCs w:val="16"/>
                    </w:rPr>
                    <m:t>ISI</m:t>
                  </m:r>
                </m:e>
                <m:sub>
                  <m:r>
                    <m:rPr>
                      <m:sty m:val="p"/>
                    </m:rPr>
                    <w:rPr>
                      <w:rFonts w:ascii="Cambria Math" w:hAnsi="Cambria Math"/>
                      <w:sz w:val="16"/>
                      <w:szCs w:val="16"/>
                    </w:rPr>
                    <m:t>t</m:t>
                  </m:r>
                </m:sub>
              </m:sSub>
            </m:oMath>
          </w:p>
        </w:tc>
        <w:tc>
          <w:tcPr>
            <w:tcW w:w="691" w:type="pct"/>
            <w:tcBorders>
              <w:bottom w:val="single" w:sz="4" w:space="0" w:color="auto"/>
            </w:tcBorders>
            <w:shd w:val="clear" w:color="auto" w:fill="auto"/>
            <w:noWrap/>
            <w:vAlign w:val="center"/>
            <w:hideMark/>
          </w:tcPr>
          <w:p w14:paraId="4620702A" w14:textId="77777777" w:rsidR="00F756ED" w:rsidRPr="008803F1" w:rsidRDefault="00F756ED" w:rsidP="00DD04ED">
            <w:pPr>
              <w:jc w:val="center"/>
              <w:rPr>
                <w:rFonts w:ascii="Cambria Math" w:hAnsi="Cambria Math"/>
                <w:color w:val="000000"/>
                <w:sz w:val="16"/>
                <w:szCs w:val="16"/>
              </w:rPr>
            </w:pPr>
            <m:oMath>
              <m:r>
                <w:rPr>
                  <w:rFonts w:ascii="Cambria Math" w:hAnsi="Cambria Math" w:cs="Cambria Math"/>
                  <w:sz w:val="16"/>
                  <w:szCs w:val="16"/>
                  <w:cs/>
                </w:rPr>
                <m:t>∆</m:t>
              </m:r>
              <m:sSub>
                <m:sSubPr>
                  <m:ctrlPr>
                    <w:ins w:id="248" w:author="SiiENG TC" w:date="2021-11-04T00:38:00Z">
                      <w:rPr>
                        <w:rFonts w:ascii="Cambria Math" w:hAnsi="Cambria Math"/>
                        <w:sz w:val="16"/>
                        <w:szCs w:val="16"/>
                        <w:lang w:val="en-US"/>
                      </w:rPr>
                    </w:ins>
                  </m:ctrlPr>
                </m:sSubPr>
                <m:e>
                  <m:r>
                    <m:rPr>
                      <m:sty m:val="p"/>
                    </m:rPr>
                    <w:rPr>
                      <w:rFonts w:ascii="Cambria Math" w:hAnsi="Cambria Math"/>
                      <w:sz w:val="16"/>
                      <w:szCs w:val="16"/>
                    </w:rPr>
                    <m:t>ISI</m:t>
                  </m:r>
                </m:e>
                <m:sub>
                  <m:r>
                    <m:rPr>
                      <m:sty m:val="p"/>
                    </m:rPr>
                    <w:rPr>
                      <w:rFonts w:ascii="Cambria Math" w:hAnsi="Cambria Math"/>
                      <w:sz w:val="16"/>
                      <w:szCs w:val="16"/>
                    </w:rPr>
                    <m:t>t</m:t>
                  </m:r>
                </m:sub>
              </m:sSub>
            </m:oMath>
            <w:r w:rsidRPr="008803F1">
              <w:rPr>
                <w:rFonts w:ascii="Cambria Math" w:hAnsi="Cambria Math"/>
                <w:color w:val="000000"/>
                <w:sz w:val="16"/>
                <w:szCs w:val="16"/>
              </w:rPr>
              <w:t xml:space="preserve"> ~ </w:t>
            </w:r>
            <m:oMath>
              <m:sSubSup>
                <m:sSubSupPr>
                  <m:ctrlPr>
                    <w:ins w:id="249" w:author="SiiENG TC" w:date="2021-11-04T00:38:00Z">
                      <w:rPr>
                        <w:rFonts w:ascii="Cambria Math" w:hAnsi="Cambria Math"/>
                        <w:i/>
                        <w:sz w:val="16"/>
                        <w:szCs w:val="16"/>
                        <w:lang w:val="en-US"/>
                      </w:rPr>
                    </w:ins>
                  </m:ctrlPr>
                </m:sSubSupPr>
                <m:e>
                  <m:r>
                    <w:rPr>
                      <w:rFonts w:ascii="Cambria Math" w:hAnsi="Cambria Math" w:cs="Cambria Math"/>
                      <w:sz w:val="16"/>
                      <w:szCs w:val="16"/>
                      <w:cs/>
                    </w:rPr>
                    <m:t>∆</m:t>
                  </m:r>
                  <m:r>
                    <m:rPr>
                      <m:sty m:val="p"/>
                    </m:rPr>
                    <w:rPr>
                      <w:rFonts w:ascii="Cambria Math" w:hAnsi="Cambria Math"/>
                      <w:sz w:val="16"/>
                      <w:szCs w:val="16"/>
                    </w:rPr>
                    <m:t>Inst</m:t>
                  </m:r>
                </m:e>
                <m:sub>
                  <m:r>
                    <w:rPr>
                      <w:rFonts w:ascii="Cambria Math" w:hAnsi="Cambria Math" w:cs="Cambria Math"/>
                      <w:sz w:val="16"/>
                      <w:szCs w:val="16"/>
                      <w:cs/>
                    </w:rPr>
                    <m:t>t</m:t>
                  </m:r>
                </m:sub>
                <m:sup>
                  <m:r>
                    <w:rPr>
                      <w:rFonts w:ascii="Cambria Math" w:hAnsi="Cambria Math" w:cs="Cambria Math"/>
                      <w:sz w:val="16"/>
                      <w:szCs w:val="16"/>
                      <w:cs/>
                    </w:rPr>
                    <m:t>σ</m:t>
                  </m:r>
                </m:sup>
              </m:sSubSup>
            </m:oMath>
          </w:p>
        </w:tc>
        <w:tc>
          <w:tcPr>
            <w:tcW w:w="691" w:type="pct"/>
            <w:tcBorders>
              <w:bottom w:val="single" w:sz="4" w:space="0" w:color="auto"/>
            </w:tcBorders>
            <w:shd w:val="clear" w:color="auto" w:fill="auto"/>
            <w:noWrap/>
            <w:vAlign w:val="center"/>
            <w:hideMark/>
          </w:tcPr>
          <w:p w14:paraId="657BDC70" w14:textId="77777777" w:rsidR="00F756ED" w:rsidRPr="008803F1" w:rsidRDefault="00492167" w:rsidP="00DD04ED">
            <w:pPr>
              <w:jc w:val="center"/>
              <w:rPr>
                <w:rFonts w:ascii="Cambria Math" w:hAnsi="Cambria Math"/>
                <w:color w:val="000000"/>
                <w:sz w:val="16"/>
                <w:szCs w:val="16"/>
              </w:rPr>
            </w:pPr>
            <m:oMath>
              <m:sSubSup>
                <m:sSubSupPr>
                  <m:ctrlPr>
                    <w:ins w:id="250" w:author="SiiENG TC" w:date="2021-11-04T00:38:00Z">
                      <w:rPr>
                        <w:rFonts w:ascii="Cambria Math" w:hAnsi="Cambria Math"/>
                        <w:i/>
                        <w:sz w:val="16"/>
                        <w:szCs w:val="16"/>
                        <w:lang w:val="en-US"/>
                      </w:rPr>
                    </w:ins>
                  </m:ctrlPr>
                </m:sSubSupPr>
                <m:e>
                  <m:r>
                    <w:rPr>
                      <w:rFonts w:ascii="Cambria Math" w:hAnsi="Cambria Math" w:cs="Cambria Math"/>
                      <w:sz w:val="16"/>
                      <w:szCs w:val="16"/>
                      <w:cs/>
                    </w:rPr>
                    <m:t>∆</m:t>
                  </m:r>
                  <m:r>
                    <m:rPr>
                      <m:sty m:val="p"/>
                    </m:rPr>
                    <w:rPr>
                      <w:rFonts w:ascii="Cambria Math" w:hAnsi="Cambria Math"/>
                      <w:sz w:val="16"/>
                      <w:szCs w:val="16"/>
                    </w:rPr>
                    <m:t>Inst</m:t>
                  </m:r>
                </m:e>
                <m:sub>
                  <m:r>
                    <w:rPr>
                      <w:rFonts w:ascii="Cambria Math" w:hAnsi="Cambria Math" w:cs="Cambria Math"/>
                      <w:sz w:val="16"/>
                      <w:szCs w:val="16"/>
                      <w:cs/>
                    </w:rPr>
                    <m:t>t</m:t>
                  </m:r>
                </m:sub>
                <m:sup>
                  <m:r>
                    <w:rPr>
                      <w:rFonts w:ascii="Cambria Math" w:hAnsi="Cambria Math" w:cs="Cambria Math"/>
                      <w:sz w:val="16"/>
                      <w:szCs w:val="16"/>
                      <w:cs/>
                    </w:rPr>
                    <m:t>σ</m:t>
                  </m:r>
                </m:sup>
              </m:sSubSup>
            </m:oMath>
            <w:r w:rsidR="00F756ED" w:rsidRPr="008803F1">
              <w:rPr>
                <w:rFonts w:ascii="Cambria Math" w:hAnsi="Cambria Math"/>
                <w:color w:val="000000"/>
                <w:sz w:val="16"/>
                <w:szCs w:val="16"/>
              </w:rPr>
              <w:t xml:space="preserve"> ~ </w:t>
            </w:r>
            <m:oMath>
              <m:r>
                <w:rPr>
                  <w:rFonts w:ascii="Cambria Math" w:hAnsi="Cambria Math" w:cs="Cambria Math"/>
                  <w:sz w:val="16"/>
                  <w:szCs w:val="16"/>
                  <w:cs/>
                </w:rPr>
                <m:t>∆</m:t>
              </m:r>
              <m:sSub>
                <m:sSubPr>
                  <m:ctrlPr>
                    <w:ins w:id="251" w:author="SiiENG TC" w:date="2021-11-04T00:38:00Z">
                      <w:rPr>
                        <w:rFonts w:ascii="Cambria Math" w:hAnsi="Cambria Math"/>
                        <w:sz w:val="16"/>
                        <w:szCs w:val="16"/>
                        <w:lang w:val="en-US"/>
                      </w:rPr>
                    </w:ins>
                  </m:ctrlPr>
                </m:sSubPr>
                <m:e>
                  <m:r>
                    <m:rPr>
                      <m:sty m:val="p"/>
                    </m:rPr>
                    <w:rPr>
                      <w:rFonts w:ascii="Cambria Math" w:hAnsi="Cambria Math"/>
                      <w:sz w:val="16"/>
                      <w:szCs w:val="16"/>
                    </w:rPr>
                    <m:t>ISI</m:t>
                  </m:r>
                </m:e>
                <m:sub>
                  <m:r>
                    <m:rPr>
                      <m:sty m:val="p"/>
                    </m:rPr>
                    <w:rPr>
                      <w:rFonts w:ascii="Cambria Math" w:hAnsi="Cambria Math"/>
                      <w:sz w:val="16"/>
                      <w:szCs w:val="16"/>
                    </w:rPr>
                    <m:t>t</m:t>
                  </m:r>
                </m:sub>
              </m:sSub>
            </m:oMath>
          </w:p>
        </w:tc>
        <w:tc>
          <w:tcPr>
            <w:tcW w:w="691" w:type="pct"/>
            <w:tcBorders>
              <w:bottom w:val="single" w:sz="4" w:space="0" w:color="auto"/>
            </w:tcBorders>
            <w:shd w:val="clear" w:color="auto" w:fill="auto"/>
            <w:noWrap/>
            <w:vAlign w:val="center"/>
            <w:hideMark/>
          </w:tcPr>
          <w:p w14:paraId="5BC4A514" w14:textId="77777777" w:rsidR="00F756ED" w:rsidRPr="008803F1" w:rsidRDefault="00F756ED" w:rsidP="00DD04ED">
            <w:pPr>
              <w:jc w:val="center"/>
              <w:rPr>
                <w:rFonts w:ascii="Cambria Math" w:hAnsi="Cambria Math"/>
                <w:color w:val="000000"/>
                <w:sz w:val="16"/>
                <w:szCs w:val="16"/>
              </w:rPr>
            </w:pPr>
            <m:oMath>
              <m:r>
                <w:rPr>
                  <w:rFonts w:ascii="Cambria Math" w:hAnsi="Cambria Math" w:cs="Cambria Math"/>
                  <w:sz w:val="16"/>
                  <w:szCs w:val="16"/>
                  <w:cs/>
                </w:rPr>
                <m:t>∆</m:t>
              </m:r>
              <m:sSub>
                <m:sSubPr>
                  <m:ctrlPr>
                    <w:ins w:id="252" w:author="SiiENG TC" w:date="2021-11-04T00:38:00Z">
                      <w:rPr>
                        <w:rFonts w:ascii="Cambria Math" w:hAnsi="Cambria Math"/>
                        <w:sz w:val="16"/>
                        <w:szCs w:val="16"/>
                        <w:lang w:val="en-US"/>
                      </w:rPr>
                    </w:ins>
                  </m:ctrlPr>
                </m:sSubPr>
                <m:e>
                  <m:r>
                    <m:rPr>
                      <m:sty m:val="p"/>
                    </m:rPr>
                    <w:rPr>
                      <w:rFonts w:ascii="Cambria Math" w:hAnsi="Cambria Math"/>
                      <w:sz w:val="16"/>
                      <w:szCs w:val="16"/>
                    </w:rPr>
                    <m:t>ISI</m:t>
                  </m:r>
                </m:e>
                <m:sub>
                  <m:r>
                    <m:rPr>
                      <m:sty m:val="p"/>
                    </m:rPr>
                    <w:rPr>
                      <w:rFonts w:ascii="Cambria Math" w:hAnsi="Cambria Math"/>
                      <w:sz w:val="16"/>
                      <w:szCs w:val="16"/>
                    </w:rPr>
                    <m:t>t</m:t>
                  </m:r>
                </m:sub>
              </m:sSub>
            </m:oMath>
            <w:r w:rsidRPr="008803F1">
              <w:rPr>
                <w:rFonts w:ascii="Cambria Math" w:hAnsi="Cambria Math"/>
                <w:color w:val="000000"/>
                <w:sz w:val="16"/>
                <w:szCs w:val="16"/>
              </w:rPr>
              <w:t xml:space="preserve"> ~ </w:t>
            </w:r>
            <m:oMath>
              <m:sSubSup>
                <m:sSubSupPr>
                  <m:ctrlPr>
                    <w:ins w:id="253" w:author="SiiENG TC" w:date="2021-11-04T00:38:00Z">
                      <w:rPr>
                        <w:rFonts w:ascii="Cambria Math" w:hAnsi="Cambria Math"/>
                        <w:i/>
                        <w:sz w:val="16"/>
                        <w:szCs w:val="16"/>
                        <w:lang w:val="en-US"/>
                      </w:rPr>
                    </w:ins>
                  </m:ctrlPr>
                </m:sSubSupPr>
                <m:e>
                  <m:r>
                    <w:rPr>
                      <w:rFonts w:ascii="Cambria Math" w:hAnsi="Cambria Math" w:cs="Cambria Math"/>
                      <w:sz w:val="16"/>
                      <w:szCs w:val="16"/>
                      <w:cs/>
                    </w:rPr>
                    <m:t>∆</m:t>
                  </m:r>
                  <m:r>
                    <m:rPr>
                      <m:sty m:val="p"/>
                    </m:rPr>
                    <w:rPr>
                      <w:rFonts w:ascii="Cambria Math" w:hAnsi="Cambria Math"/>
                      <w:sz w:val="16"/>
                      <w:szCs w:val="16"/>
                    </w:rPr>
                    <m:t>Inst</m:t>
                  </m:r>
                </m:e>
                <m:sub>
                  <m:r>
                    <w:rPr>
                      <w:rFonts w:ascii="Cambria Math" w:hAnsi="Cambria Math" w:cs="Cambria Math"/>
                      <w:sz w:val="16"/>
                      <w:szCs w:val="16"/>
                      <w:cs/>
                    </w:rPr>
                    <m:t>t</m:t>
                  </m:r>
                </m:sub>
                <m:sup>
                  <m:r>
                    <w:rPr>
                      <w:rFonts w:ascii="Cambria Math" w:hAnsi="Cambria Math" w:cs="Cambria Math"/>
                      <w:sz w:val="16"/>
                      <w:szCs w:val="16"/>
                      <w:cs/>
                    </w:rPr>
                    <m:t>σ</m:t>
                  </m:r>
                </m:sup>
              </m:sSubSup>
            </m:oMath>
          </w:p>
        </w:tc>
        <w:tc>
          <w:tcPr>
            <w:tcW w:w="691" w:type="pct"/>
            <w:tcBorders>
              <w:bottom w:val="single" w:sz="4" w:space="0" w:color="auto"/>
            </w:tcBorders>
            <w:shd w:val="clear" w:color="auto" w:fill="auto"/>
            <w:noWrap/>
            <w:vAlign w:val="center"/>
            <w:hideMark/>
          </w:tcPr>
          <w:p w14:paraId="21FDDBCA" w14:textId="77777777" w:rsidR="00F756ED" w:rsidRPr="008803F1" w:rsidRDefault="00492167" w:rsidP="00DD04ED">
            <w:pPr>
              <w:jc w:val="center"/>
              <w:rPr>
                <w:rFonts w:ascii="Cambria Math" w:hAnsi="Cambria Math"/>
                <w:color w:val="000000"/>
                <w:sz w:val="16"/>
                <w:szCs w:val="16"/>
              </w:rPr>
            </w:pPr>
            <m:oMath>
              <m:sSubSup>
                <m:sSubSupPr>
                  <m:ctrlPr>
                    <w:ins w:id="254" w:author="SiiENG TC" w:date="2021-11-04T00:38:00Z">
                      <w:rPr>
                        <w:rFonts w:ascii="Cambria Math" w:hAnsi="Cambria Math"/>
                        <w:i/>
                        <w:sz w:val="16"/>
                        <w:szCs w:val="16"/>
                        <w:lang w:val="en-US"/>
                      </w:rPr>
                    </w:ins>
                  </m:ctrlPr>
                </m:sSubSupPr>
                <m:e>
                  <m:r>
                    <w:rPr>
                      <w:rFonts w:ascii="Cambria Math" w:hAnsi="Cambria Math" w:cs="Cambria Math"/>
                      <w:sz w:val="16"/>
                      <w:szCs w:val="16"/>
                      <w:cs/>
                    </w:rPr>
                    <m:t>∆</m:t>
                  </m:r>
                  <m:r>
                    <m:rPr>
                      <m:sty m:val="p"/>
                    </m:rPr>
                    <w:rPr>
                      <w:rFonts w:ascii="Cambria Math" w:hAnsi="Cambria Math"/>
                      <w:sz w:val="16"/>
                      <w:szCs w:val="16"/>
                    </w:rPr>
                    <m:t>Inst</m:t>
                  </m:r>
                </m:e>
                <m:sub>
                  <m:r>
                    <w:rPr>
                      <w:rFonts w:ascii="Cambria Math" w:hAnsi="Cambria Math" w:cs="Cambria Math"/>
                      <w:sz w:val="16"/>
                      <w:szCs w:val="16"/>
                      <w:cs/>
                    </w:rPr>
                    <m:t>t</m:t>
                  </m:r>
                </m:sub>
                <m:sup>
                  <m:r>
                    <w:rPr>
                      <w:rFonts w:ascii="Cambria Math" w:hAnsi="Cambria Math" w:cs="Cambria Math"/>
                      <w:sz w:val="16"/>
                      <w:szCs w:val="16"/>
                      <w:cs/>
                    </w:rPr>
                    <m:t>σ</m:t>
                  </m:r>
                </m:sup>
              </m:sSubSup>
            </m:oMath>
            <w:r w:rsidR="00F756ED" w:rsidRPr="008803F1">
              <w:rPr>
                <w:rFonts w:ascii="Cambria Math" w:hAnsi="Cambria Math"/>
                <w:color w:val="000000"/>
                <w:sz w:val="16"/>
                <w:szCs w:val="16"/>
              </w:rPr>
              <w:t xml:space="preserve"> ~ </w:t>
            </w:r>
            <m:oMath>
              <m:r>
                <w:rPr>
                  <w:rFonts w:ascii="Cambria Math" w:hAnsi="Cambria Math" w:cs="Cambria Math"/>
                  <w:sz w:val="16"/>
                  <w:szCs w:val="16"/>
                  <w:cs/>
                </w:rPr>
                <m:t>∆</m:t>
              </m:r>
              <m:sSub>
                <m:sSubPr>
                  <m:ctrlPr>
                    <w:ins w:id="255" w:author="SiiENG TC" w:date="2021-11-04T00:38:00Z">
                      <w:rPr>
                        <w:rFonts w:ascii="Cambria Math" w:hAnsi="Cambria Math"/>
                        <w:sz w:val="16"/>
                        <w:szCs w:val="16"/>
                        <w:lang w:val="en-US"/>
                      </w:rPr>
                    </w:ins>
                  </m:ctrlPr>
                </m:sSubPr>
                <m:e>
                  <m:r>
                    <m:rPr>
                      <m:sty m:val="p"/>
                    </m:rPr>
                    <w:rPr>
                      <w:rFonts w:ascii="Cambria Math" w:hAnsi="Cambria Math"/>
                      <w:sz w:val="16"/>
                      <w:szCs w:val="16"/>
                    </w:rPr>
                    <m:t>ISI</m:t>
                  </m:r>
                </m:e>
                <m:sub>
                  <m:r>
                    <m:rPr>
                      <m:sty m:val="p"/>
                    </m:rPr>
                    <w:rPr>
                      <w:rFonts w:ascii="Cambria Math" w:hAnsi="Cambria Math"/>
                      <w:sz w:val="16"/>
                      <w:szCs w:val="16"/>
                    </w:rPr>
                    <m:t>t</m:t>
                  </m:r>
                </m:sub>
              </m:sSub>
            </m:oMath>
          </w:p>
        </w:tc>
        <w:tc>
          <w:tcPr>
            <w:tcW w:w="688" w:type="pct"/>
            <w:tcBorders>
              <w:bottom w:val="single" w:sz="4" w:space="0" w:color="auto"/>
            </w:tcBorders>
            <w:shd w:val="clear" w:color="auto" w:fill="auto"/>
            <w:noWrap/>
            <w:vAlign w:val="center"/>
            <w:hideMark/>
          </w:tcPr>
          <w:p w14:paraId="22E5A0F6" w14:textId="77777777" w:rsidR="00F756ED" w:rsidRPr="008803F1" w:rsidRDefault="00F756ED" w:rsidP="00DD04ED">
            <w:pPr>
              <w:jc w:val="center"/>
              <w:rPr>
                <w:rFonts w:ascii="Cambria Math" w:hAnsi="Cambria Math"/>
                <w:color w:val="000000"/>
                <w:sz w:val="16"/>
                <w:szCs w:val="16"/>
              </w:rPr>
            </w:pPr>
            <m:oMath>
              <m:r>
                <w:rPr>
                  <w:rFonts w:ascii="Cambria Math" w:hAnsi="Cambria Math" w:cs="Cambria Math"/>
                  <w:sz w:val="16"/>
                  <w:szCs w:val="16"/>
                  <w:cs/>
                </w:rPr>
                <m:t>∆</m:t>
              </m:r>
              <m:sSub>
                <m:sSubPr>
                  <m:ctrlPr>
                    <w:ins w:id="256" w:author="SiiENG TC" w:date="2021-11-04T00:38:00Z">
                      <w:rPr>
                        <w:rFonts w:ascii="Cambria Math" w:hAnsi="Cambria Math"/>
                        <w:sz w:val="16"/>
                        <w:szCs w:val="16"/>
                        <w:lang w:val="en-US"/>
                      </w:rPr>
                    </w:ins>
                  </m:ctrlPr>
                </m:sSubPr>
                <m:e>
                  <m:r>
                    <m:rPr>
                      <m:sty m:val="p"/>
                    </m:rPr>
                    <w:rPr>
                      <w:rFonts w:ascii="Cambria Math" w:hAnsi="Cambria Math"/>
                      <w:sz w:val="16"/>
                      <w:szCs w:val="16"/>
                    </w:rPr>
                    <m:t>ISI</m:t>
                  </m:r>
                </m:e>
                <m:sub>
                  <m:r>
                    <m:rPr>
                      <m:sty m:val="p"/>
                    </m:rPr>
                    <w:rPr>
                      <w:rFonts w:ascii="Cambria Math" w:hAnsi="Cambria Math"/>
                      <w:sz w:val="16"/>
                      <w:szCs w:val="16"/>
                    </w:rPr>
                    <m:t>t</m:t>
                  </m:r>
                </m:sub>
              </m:sSub>
            </m:oMath>
            <w:r w:rsidRPr="008803F1">
              <w:rPr>
                <w:rFonts w:ascii="Cambria Math" w:hAnsi="Cambria Math"/>
                <w:color w:val="000000"/>
                <w:sz w:val="16"/>
                <w:szCs w:val="16"/>
              </w:rPr>
              <w:t xml:space="preserve"> ~ </w:t>
            </w:r>
            <m:oMath>
              <m:sSubSup>
                <m:sSubSupPr>
                  <m:ctrlPr>
                    <w:ins w:id="257" w:author="SiiENG TC" w:date="2021-11-04T00:38:00Z">
                      <w:rPr>
                        <w:rFonts w:ascii="Cambria Math" w:hAnsi="Cambria Math"/>
                        <w:i/>
                        <w:sz w:val="16"/>
                        <w:szCs w:val="16"/>
                        <w:lang w:val="en-US"/>
                      </w:rPr>
                    </w:ins>
                  </m:ctrlPr>
                </m:sSubSupPr>
                <m:e>
                  <m:r>
                    <w:rPr>
                      <w:rFonts w:ascii="Cambria Math" w:hAnsi="Cambria Math" w:cs="Cambria Math"/>
                      <w:sz w:val="16"/>
                      <w:szCs w:val="16"/>
                      <w:cs/>
                    </w:rPr>
                    <m:t>∆</m:t>
                  </m:r>
                  <m:r>
                    <m:rPr>
                      <m:sty m:val="p"/>
                    </m:rPr>
                    <w:rPr>
                      <w:rFonts w:ascii="Cambria Math" w:hAnsi="Cambria Math"/>
                      <w:sz w:val="16"/>
                      <w:szCs w:val="16"/>
                    </w:rPr>
                    <m:t>Inst</m:t>
                  </m:r>
                </m:e>
                <m:sub>
                  <m:r>
                    <w:rPr>
                      <w:rFonts w:ascii="Cambria Math" w:hAnsi="Cambria Math" w:cs="Cambria Math"/>
                      <w:sz w:val="16"/>
                      <w:szCs w:val="16"/>
                      <w:cs/>
                    </w:rPr>
                    <m:t>t</m:t>
                  </m:r>
                </m:sub>
                <m:sup>
                  <m:r>
                    <w:rPr>
                      <w:rFonts w:ascii="Cambria Math" w:hAnsi="Cambria Math" w:cs="Cambria Math"/>
                      <w:sz w:val="16"/>
                      <w:szCs w:val="16"/>
                      <w:cs/>
                    </w:rPr>
                    <m:t>σ</m:t>
                  </m:r>
                </m:sup>
              </m:sSubSup>
            </m:oMath>
          </w:p>
        </w:tc>
      </w:tr>
      <w:tr w:rsidR="0051585C" w:rsidRPr="008803F1" w14:paraId="572DFF8D" w14:textId="77777777" w:rsidTr="009F6A91">
        <w:trPr>
          <w:trHeight w:val="340"/>
        </w:trPr>
        <w:tc>
          <w:tcPr>
            <w:tcW w:w="858" w:type="pct"/>
            <w:shd w:val="clear" w:color="auto" w:fill="auto"/>
            <w:noWrap/>
            <w:vAlign w:val="center"/>
            <w:hideMark/>
          </w:tcPr>
          <w:p w14:paraId="5A66506F" w14:textId="77777777" w:rsidR="0051585C" w:rsidRPr="008803F1" w:rsidRDefault="0051585C" w:rsidP="0051585C">
            <w:pPr>
              <w:rPr>
                <w:rFonts w:ascii="Cambria Math" w:hAnsi="Cambria Math"/>
                <w:color w:val="000000"/>
                <w:sz w:val="16"/>
                <w:szCs w:val="16"/>
                <w:lang w:val="en-US"/>
              </w:rPr>
            </w:pPr>
            <w:r w:rsidRPr="008803F1">
              <w:rPr>
                <w:rFonts w:ascii="Cambria Math" w:hAnsi="Cambria Math"/>
                <w:color w:val="000000"/>
                <w:sz w:val="20"/>
                <w:szCs w:val="20"/>
                <w:lang w:val="en-US"/>
              </w:rPr>
              <w:t xml:space="preserve">High </w:t>
            </w:r>
            <m:oMath>
              <m:r>
                <w:rPr>
                  <w:rFonts w:ascii="Cambria Math" w:hAnsi="Cambria Math"/>
                  <w:color w:val="000000"/>
                  <w:sz w:val="20"/>
                  <w:szCs w:val="20"/>
                  <w:lang w:val="en-US"/>
                </w:rPr>
                <m:t>σ</m:t>
              </m:r>
            </m:oMath>
            <w:r w:rsidRPr="008803F1">
              <w:rPr>
                <w:rFonts w:ascii="Cambria Math" w:hAnsi="Cambria Math"/>
                <w:color w:val="000000"/>
                <w:sz w:val="20"/>
                <w:szCs w:val="20"/>
                <w:lang w:val="en-US"/>
              </w:rPr>
              <w:t xml:space="preserve"> – low </w:t>
            </w:r>
            <m:oMath>
              <m:r>
                <w:rPr>
                  <w:rFonts w:ascii="Cambria Math" w:hAnsi="Cambria Math"/>
                  <w:color w:val="000000"/>
                  <w:sz w:val="20"/>
                  <w:szCs w:val="20"/>
                  <w:lang w:val="en-US"/>
                </w:rPr>
                <m:t>σ</m:t>
              </m:r>
            </m:oMath>
          </w:p>
        </w:tc>
        <w:tc>
          <w:tcPr>
            <w:tcW w:w="690" w:type="pct"/>
            <w:shd w:val="clear" w:color="auto" w:fill="auto"/>
            <w:noWrap/>
            <w:vAlign w:val="center"/>
            <w:hideMark/>
          </w:tcPr>
          <w:p w14:paraId="22289F46" w14:textId="6D76C14D" w:rsidR="0051585C" w:rsidRPr="0051585C" w:rsidRDefault="0051585C" w:rsidP="0051585C">
            <w:pPr>
              <w:jc w:val="center"/>
              <w:rPr>
                <w:rFonts w:ascii="Cambria Math" w:hAnsi="Cambria Math"/>
                <w:color w:val="000000"/>
                <w:sz w:val="20"/>
                <w:szCs w:val="20"/>
              </w:rPr>
            </w:pPr>
            <w:r w:rsidRPr="0051585C">
              <w:rPr>
                <w:rFonts w:ascii="Cambria Math" w:hAnsi="Cambria Math" w:cs="Times New Roman"/>
                <w:color w:val="000000"/>
                <w:sz w:val="20"/>
                <w:szCs w:val="20"/>
              </w:rPr>
              <w:t>8.90</w:t>
            </w:r>
            <w:r w:rsidRPr="0051585C">
              <w:rPr>
                <w:rFonts w:ascii="Cambria Math" w:hAnsi="Cambria Math" w:cs="Times New Roman"/>
                <w:color w:val="000000"/>
                <w:sz w:val="20"/>
                <w:szCs w:val="20"/>
                <w:lang w:val="en-US"/>
              </w:rPr>
              <w:t>***</w:t>
            </w:r>
          </w:p>
        </w:tc>
        <w:tc>
          <w:tcPr>
            <w:tcW w:w="691" w:type="pct"/>
            <w:shd w:val="clear" w:color="auto" w:fill="auto"/>
            <w:noWrap/>
            <w:vAlign w:val="center"/>
            <w:hideMark/>
          </w:tcPr>
          <w:p w14:paraId="0B72F7F5" w14:textId="35177C64" w:rsidR="0051585C" w:rsidRPr="0051585C" w:rsidRDefault="0051585C" w:rsidP="0051585C">
            <w:pPr>
              <w:jc w:val="center"/>
              <w:rPr>
                <w:rFonts w:ascii="Cambria Math" w:hAnsi="Cambria Math"/>
                <w:color w:val="000000"/>
                <w:sz w:val="20"/>
                <w:szCs w:val="20"/>
              </w:rPr>
            </w:pPr>
            <w:r w:rsidRPr="0051585C">
              <w:rPr>
                <w:rFonts w:ascii="Cambria Math" w:hAnsi="Cambria Math" w:cs="Times New Roman"/>
                <w:color w:val="000000"/>
                <w:sz w:val="20"/>
                <w:szCs w:val="20"/>
              </w:rPr>
              <w:t>74.95</w:t>
            </w:r>
            <w:r w:rsidRPr="0051585C">
              <w:rPr>
                <w:rFonts w:ascii="Cambria Math" w:hAnsi="Cambria Math" w:cs="Times New Roman"/>
                <w:color w:val="000000"/>
                <w:sz w:val="20"/>
                <w:szCs w:val="20"/>
                <w:lang w:val="en-US"/>
              </w:rPr>
              <w:t>***</w:t>
            </w:r>
          </w:p>
        </w:tc>
        <w:tc>
          <w:tcPr>
            <w:tcW w:w="691" w:type="pct"/>
            <w:shd w:val="clear" w:color="auto" w:fill="auto"/>
            <w:noWrap/>
            <w:vAlign w:val="center"/>
            <w:hideMark/>
          </w:tcPr>
          <w:p w14:paraId="549F15F8" w14:textId="1B9ACF37" w:rsidR="0051585C" w:rsidRPr="0051585C" w:rsidRDefault="0051585C" w:rsidP="0051585C">
            <w:pPr>
              <w:jc w:val="center"/>
              <w:rPr>
                <w:rFonts w:ascii="Cambria Math" w:hAnsi="Cambria Math"/>
                <w:color w:val="000000"/>
                <w:sz w:val="20"/>
                <w:szCs w:val="20"/>
              </w:rPr>
            </w:pPr>
            <w:r w:rsidRPr="0051585C">
              <w:rPr>
                <w:rFonts w:ascii="Cambria Math" w:hAnsi="Cambria Math" w:cs="Times New Roman"/>
                <w:color w:val="000000"/>
                <w:sz w:val="20"/>
                <w:szCs w:val="20"/>
              </w:rPr>
              <w:t>-1.70</w:t>
            </w:r>
            <w:r w:rsidRPr="0051585C">
              <w:rPr>
                <w:rFonts w:ascii="Cambria Math" w:hAnsi="Cambria Math" w:cs="Times New Roman"/>
                <w:color w:val="000000"/>
                <w:sz w:val="20"/>
                <w:szCs w:val="20"/>
                <w:lang w:val="en-US"/>
              </w:rPr>
              <w:t>*</w:t>
            </w:r>
          </w:p>
        </w:tc>
        <w:tc>
          <w:tcPr>
            <w:tcW w:w="691" w:type="pct"/>
            <w:shd w:val="clear" w:color="auto" w:fill="auto"/>
            <w:noWrap/>
            <w:vAlign w:val="center"/>
            <w:hideMark/>
          </w:tcPr>
          <w:p w14:paraId="761AAC1F" w14:textId="787A502B" w:rsidR="0051585C" w:rsidRPr="0051585C" w:rsidRDefault="0051585C" w:rsidP="0051585C">
            <w:pPr>
              <w:jc w:val="center"/>
              <w:rPr>
                <w:rFonts w:ascii="Cambria Math" w:hAnsi="Cambria Math"/>
                <w:color w:val="000000"/>
                <w:sz w:val="20"/>
                <w:szCs w:val="20"/>
              </w:rPr>
            </w:pPr>
            <w:r w:rsidRPr="0051585C">
              <w:rPr>
                <w:rFonts w:ascii="Cambria Math" w:hAnsi="Cambria Math" w:cs="Times New Roman"/>
                <w:color w:val="000000"/>
                <w:sz w:val="20"/>
                <w:szCs w:val="20"/>
              </w:rPr>
              <w:t>32.05</w:t>
            </w:r>
            <w:r w:rsidRPr="0051585C">
              <w:rPr>
                <w:rFonts w:ascii="Cambria Math" w:hAnsi="Cambria Math" w:cs="Times New Roman"/>
                <w:color w:val="000000"/>
                <w:sz w:val="20"/>
                <w:szCs w:val="20"/>
                <w:lang w:val="en-US"/>
              </w:rPr>
              <w:t>***</w:t>
            </w:r>
          </w:p>
        </w:tc>
        <w:tc>
          <w:tcPr>
            <w:tcW w:w="691" w:type="pct"/>
            <w:shd w:val="clear" w:color="auto" w:fill="auto"/>
            <w:noWrap/>
            <w:vAlign w:val="center"/>
            <w:hideMark/>
          </w:tcPr>
          <w:p w14:paraId="784A2A14" w14:textId="697D0900" w:rsidR="0051585C" w:rsidRPr="0051585C" w:rsidRDefault="0051585C" w:rsidP="0051585C">
            <w:pPr>
              <w:jc w:val="center"/>
              <w:rPr>
                <w:rFonts w:ascii="Cambria Math" w:hAnsi="Cambria Math"/>
                <w:color w:val="000000"/>
                <w:sz w:val="20"/>
                <w:szCs w:val="20"/>
              </w:rPr>
            </w:pPr>
            <w:r w:rsidRPr="0051585C">
              <w:rPr>
                <w:rFonts w:ascii="Cambria Math" w:hAnsi="Cambria Math" w:cs="Times New Roman"/>
                <w:color w:val="000000"/>
                <w:sz w:val="20"/>
                <w:szCs w:val="20"/>
              </w:rPr>
              <w:t>3.35</w:t>
            </w:r>
            <w:r w:rsidRPr="0051585C">
              <w:rPr>
                <w:rFonts w:ascii="Cambria Math" w:hAnsi="Cambria Math" w:cs="Times New Roman"/>
                <w:color w:val="000000"/>
                <w:sz w:val="20"/>
                <w:szCs w:val="20"/>
                <w:lang w:val="en-US"/>
              </w:rPr>
              <w:t>***</w:t>
            </w:r>
          </w:p>
        </w:tc>
        <w:tc>
          <w:tcPr>
            <w:tcW w:w="688" w:type="pct"/>
            <w:shd w:val="clear" w:color="auto" w:fill="auto"/>
            <w:noWrap/>
            <w:vAlign w:val="center"/>
            <w:hideMark/>
          </w:tcPr>
          <w:p w14:paraId="503D352E" w14:textId="33D8AD82" w:rsidR="0051585C" w:rsidRPr="0051585C" w:rsidRDefault="0051585C" w:rsidP="0051585C">
            <w:pPr>
              <w:jc w:val="center"/>
              <w:rPr>
                <w:rFonts w:ascii="Cambria Math" w:hAnsi="Cambria Math"/>
                <w:color w:val="000000"/>
                <w:sz w:val="20"/>
                <w:szCs w:val="20"/>
              </w:rPr>
            </w:pPr>
            <w:r w:rsidRPr="0051585C">
              <w:rPr>
                <w:rFonts w:ascii="Cambria Math" w:hAnsi="Cambria Math" w:cs="Times New Roman"/>
                <w:color w:val="000000"/>
                <w:sz w:val="20"/>
                <w:szCs w:val="20"/>
              </w:rPr>
              <w:t>16.08</w:t>
            </w:r>
            <w:r w:rsidRPr="0051585C">
              <w:rPr>
                <w:rFonts w:ascii="Cambria Math" w:hAnsi="Cambria Math" w:cs="Times New Roman"/>
                <w:color w:val="000000"/>
                <w:sz w:val="20"/>
                <w:szCs w:val="20"/>
                <w:lang w:val="en-US"/>
              </w:rPr>
              <w:t>***</w:t>
            </w:r>
          </w:p>
        </w:tc>
      </w:tr>
    </w:tbl>
    <w:p w14:paraId="467F7D3B" w14:textId="78F2F31F" w:rsidR="001922E2" w:rsidRDefault="001922E2" w:rsidP="009F6A91">
      <w:pPr>
        <w:jc w:val="both"/>
        <w:rPr>
          <w:rFonts w:ascii="Times New Roman" w:hAnsi="Times New Roman" w:cs="Times New Roman"/>
          <w:szCs w:val="22"/>
        </w:rPr>
      </w:pPr>
    </w:p>
    <w:p w14:paraId="297B8E01" w14:textId="79A73C3A" w:rsidR="00F756ED" w:rsidRPr="008803F1" w:rsidRDefault="00F756ED" w:rsidP="00F756ED">
      <w:pPr>
        <w:pStyle w:val="Caption"/>
        <w:spacing w:after="0"/>
        <w:rPr>
          <w:rFonts w:ascii="Times New Roman" w:hAnsi="Times New Roman" w:cs="Times New Roman"/>
          <w:i w:val="0"/>
          <w:iCs w:val="0"/>
          <w:color w:val="000000" w:themeColor="text1"/>
          <w:sz w:val="24"/>
          <w:szCs w:val="24"/>
          <w:lang w:val="en-US"/>
        </w:rPr>
      </w:pPr>
      <w:r w:rsidRPr="008803F1">
        <w:rPr>
          <w:rFonts w:ascii="Times New Roman" w:hAnsi="Times New Roman" w:cs="Times New Roman"/>
          <w:i w:val="0"/>
          <w:iCs w:val="0"/>
          <w:color w:val="000000" w:themeColor="text1"/>
          <w:sz w:val="24"/>
          <w:szCs w:val="24"/>
        </w:rPr>
        <w:t xml:space="preserve">Table </w:t>
      </w:r>
      <w:r w:rsidRPr="008803F1">
        <w:rPr>
          <w:rFonts w:ascii="Times New Roman" w:hAnsi="Times New Roman" w:cs="Times New Roman"/>
          <w:i w:val="0"/>
          <w:iCs w:val="0"/>
          <w:color w:val="000000" w:themeColor="text1"/>
          <w:sz w:val="24"/>
          <w:szCs w:val="24"/>
        </w:rPr>
        <w:fldChar w:fldCharType="begin"/>
      </w:r>
      <w:r w:rsidRPr="008803F1">
        <w:rPr>
          <w:rFonts w:ascii="Times New Roman" w:hAnsi="Times New Roman" w:cs="Times New Roman"/>
          <w:i w:val="0"/>
          <w:iCs w:val="0"/>
          <w:color w:val="000000" w:themeColor="text1"/>
          <w:sz w:val="24"/>
          <w:szCs w:val="24"/>
        </w:rPr>
        <w:instrText xml:space="preserve"> SEQ Table \* ROMAN </w:instrText>
      </w:r>
      <w:r w:rsidRPr="008803F1">
        <w:rPr>
          <w:rFonts w:ascii="Times New Roman" w:hAnsi="Times New Roman" w:cs="Times New Roman"/>
          <w:i w:val="0"/>
          <w:iCs w:val="0"/>
          <w:color w:val="000000" w:themeColor="text1"/>
          <w:sz w:val="24"/>
          <w:szCs w:val="24"/>
        </w:rPr>
        <w:fldChar w:fldCharType="separate"/>
      </w:r>
      <w:r w:rsidR="001922E2">
        <w:rPr>
          <w:rFonts w:ascii="Times New Roman" w:hAnsi="Times New Roman" w:cs="Times New Roman"/>
          <w:i w:val="0"/>
          <w:iCs w:val="0"/>
          <w:noProof/>
          <w:color w:val="000000" w:themeColor="text1"/>
          <w:sz w:val="24"/>
          <w:szCs w:val="24"/>
        </w:rPr>
        <w:t>IV</w:t>
      </w:r>
      <w:r w:rsidRPr="008803F1">
        <w:rPr>
          <w:rFonts w:ascii="Times New Roman" w:hAnsi="Times New Roman" w:cs="Times New Roman"/>
          <w:i w:val="0"/>
          <w:iCs w:val="0"/>
          <w:color w:val="000000" w:themeColor="text1"/>
          <w:sz w:val="24"/>
          <w:szCs w:val="24"/>
        </w:rPr>
        <w:fldChar w:fldCharType="end"/>
      </w:r>
      <w:r w:rsidRPr="008803F1">
        <w:rPr>
          <w:rFonts w:ascii="Times New Roman" w:hAnsi="Times New Roman" w:cs="Times New Roman"/>
          <w:i w:val="0"/>
          <w:iCs w:val="0"/>
          <w:color w:val="000000" w:themeColor="text1"/>
          <w:sz w:val="24"/>
          <w:szCs w:val="24"/>
          <w:lang w:val="en-US"/>
        </w:rPr>
        <w:t>. Result of panel cointegration testing (</w:t>
      </w:r>
      <w:proofErr w:type="spellStart"/>
      <w:r w:rsidRPr="008803F1">
        <w:rPr>
          <w:rFonts w:ascii="Times New Roman" w:hAnsi="Times New Roman" w:cs="Times New Roman"/>
          <w:i w:val="0"/>
          <w:iCs w:val="0"/>
          <w:color w:val="000000" w:themeColor="text1"/>
          <w:sz w:val="24"/>
          <w:szCs w:val="24"/>
          <w:lang w:val="en-US"/>
        </w:rPr>
        <w:t>Pedroni</w:t>
      </w:r>
      <w:proofErr w:type="spellEnd"/>
      <w:r w:rsidRPr="008803F1">
        <w:rPr>
          <w:rFonts w:ascii="Times New Roman" w:hAnsi="Times New Roman" w:cs="Times New Roman"/>
          <w:i w:val="0"/>
          <w:iCs w:val="0"/>
          <w:color w:val="000000" w:themeColor="text1"/>
          <w:sz w:val="24"/>
          <w:szCs w:val="24"/>
          <w:lang w:val="en-US"/>
        </w:rPr>
        <w:t>, 1999)</w:t>
      </w:r>
    </w:p>
    <w:p w14:paraId="04038F03" w14:textId="3D6A50B2" w:rsidR="00F756ED" w:rsidRPr="008803F1" w:rsidRDefault="0051585C" w:rsidP="00F756ED">
      <w:pPr>
        <w:spacing w:beforeLines="25" w:before="60" w:afterLines="25" w:after="60"/>
        <w:jc w:val="both"/>
        <w:rPr>
          <w:rFonts w:ascii="Cambria Math" w:hAnsi="Cambria Math" w:cs="Times New Roman"/>
          <w:sz w:val="18"/>
          <w:szCs w:val="18"/>
          <w:lang w:val="en-US"/>
        </w:rPr>
      </w:pPr>
      <w:r w:rsidRPr="0051585C">
        <w:rPr>
          <w:rFonts w:ascii="Cambria Math" w:hAnsi="Cambria Math" w:cs="Times New Roman"/>
          <w:color w:val="000000" w:themeColor="text1"/>
          <w:sz w:val="18"/>
          <w:szCs w:val="18"/>
          <w:lang w:val="en-US"/>
        </w:rPr>
        <w:t xml:space="preserve">All data is in quarterly basis from 3Q2016 to 3Q2019. </w:t>
      </w:r>
      <w:proofErr w:type="spellStart"/>
      <w:r w:rsidRPr="0051585C">
        <w:rPr>
          <w:rFonts w:ascii="Cambria Math" w:hAnsi="Cambria Math" w:cs="Times New Roman"/>
          <w:color w:val="000000" w:themeColor="text1"/>
          <w:sz w:val="18"/>
          <w:szCs w:val="18"/>
          <w:lang w:val="en-US"/>
        </w:rPr>
        <w:t>Pedroni</w:t>
      </w:r>
      <w:proofErr w:type="spellEnd"/>
      <w:r w:rsidRPr="0051585C">
        <w:rPr>
          <w:rFonts w:ascii="Cambria Math" w:hAnsi="Cambria Math" w:cs="Times New Roman"/>
          <w:color w:val="000000" w:themeColor="text1"/>
          <w:sz w:val="18"/>
          <w:szCs w:val="18"/>
          <w:lang w:val="en-US"/>
        </w:rPr>
        <w:t xml:space="preserve"> (1999) suggested 7 tests for panel data cointegration. The first 4 method is a within-dimensions-based statistics simply as panel cointegration statistics, the other three are between-dimensions-based statistics as group mean panel cointegration. Compare the empirical value to critical value (m = 2 or 2 regressors</w:t>
      </w:r>
      <w:proofErr w:type="gramStart"/>
      <w:r w:rsidRPr="0051585C">
        <w:rPr>
          <w:rFonts w:ascii="Cambria Math" w:hAnsi="Cambria Math" w:cs="Times New Roman"/>
          <w:color w:val="000000" w:themeColor="text1"/>
          <w:sz w:val="18"/>
          <w:szCs w:val="18"/>
          <w:lang w:val="en-US"/>
        </w:rPr>
        <w:t>), if</w:t>
      </w:r>
      <w:proofErr w:type="gramEnd"/>
      <w:r w:rsidRPr="0051585C">
        <w:rPr>
          <w:rFonts w:ascii="Cambria Math" w:hAnsi="Cambria Math" w:cs="Times New Roman"/>
          <w:color w:val="000000" w:themeColor="text1"/>
          <w:sz w:val="18"/>
          <w:szCs w:val="18"/>
          <w:lang w:val="en-US"/>
        </w:rPr>
        <w:t xml:space="preserve"> empirical value higher (for </w:t>
      </w:r>
      <w:proofErr w:type="spellStart"/>
      <w:r w:rsidRPr="0051585C">
        <w:rPr>
          <w:rFonts w:ascii="Cambria Math" w:hAnsi="Cambria Math" w:cs="Times New Roman"/>
          <w:color w:val="000000" w:themeColor="text1"/>
          <w:sz w:val="18"/>
          <w:szCs w:val="18"/>
          <w:lang w:val="en-US"/>
        </w:rPr>
        <w:t>nipanel</w:t>
      </w:r>
      <w:proofErr w:type="spellEnd"/>
      <w:r w:rsidRPr="0051585C">
        <w:rPr>
          <w:rFonts w:ascii="Cambria Math" w:hAnsi="Cambria Math" w:cs="Times New Roman"/>
          <w:color w:val="000000" w:themeColor="text1"/>
          <w:sz w:val="18"/>
          <w:szCs w:val="18"/>
          <w:lang w:val="en-US"/>
        </w:rPr>
        <w:t>) or lower (other six testing methods) than the critical value which suggest by the theory the accept H1. H0; No cointegration. Our research used only ADF t-statistics of panel regression (</w:t>
      </w:r>
      <w:proofErr w:type="spellStart"/>
      <w:r w:rsidRPr="0051585C">
        <w:rPr>
          <w:rFonts w:ascii="Cambria Math" w:hAnsi="Cambria Math" w:cs="Times New Roman"/>
          <w:color w:val="000000" w:themeColor="text1"/>
          <w:sz w:val="18"/>
          <w:szCs w:val="18"/>
          <w:lang w:val="en-US"/>
        </w:rPr>
        <w:t>tpanelpar</w:t>
      </w:r>
      <w:proofErr w:type="spellEnd"/>
      <w:r w:rsidRPr="0051585C">
        <w:rPr>
          <w:rFonts w:ascii="Cambria Math" w:hAnsi="Cambria Math" w:cs="Times New Roman"/>
          <w:color w:val="000000" w:themeColor="text1"/>
          <w:sz w:val="18"/>
          <w:szCs w:val="18"/>
          <w:lang w:val="en-US"/>
        </w:rPr>
        <w:t xml:space="preserve">) to test our hypothesis. We tested institutional demand shock in risky stocks of all </w:t>
      </w:r>
      <w:r w:rsidR="003A4161" w:rsidRPr="0051585C">
        <w:rPr>
          <w:rFonts w:ascii="Cambria Math" w:hAnsi="Cambria Math" w:cs="Times New Roman"/>
          <w:color w:val="000000" w:themeColor="text1"/>
          <w:sz w:val="18"/>
          <w:szCs w:val="18"/>
          <w:lang w:val="en-US"/>
        </w:rPr>
        <w:t>funds</w:t>
      </w:r>
      <w:r w:rsidRPr="0051585C">
        <w:rPr>
          <w:rFonts w:ascii="Cambria Math" w:hAnsi="Cambria Math" w:cs="Times New Roman"/>
          <w:color w:val="000000" w:themeColor="text1"/>
          <w:sz w:val="18"/>
          <w:szCs w:val="18"/>
          <w:lang w:val="en-US"/>
        </w:rPr>
        <w:t xml:space="preserve"> with the change of Thailand sentiment index (ISI index).</w:t>
      </w:r>
    </w:p>
    <w:tbl>
      <w:tblPr>
        <w:tblW w:w="5000" w:type="pct"/>
        <w:tblBorders>
          <w:top w:val="single" w:sz="4" w:space="0" w:color="auto"/>
          <w:bottom w:val="single" w:sz="4" w:space="0" w:color="auto"/>
        </w:tblBorders>
        <w:tblLook w:val="04A0" w:firstRow="1" w:lastRow="0" w:firstColumn="1" w:lastColumn="0" w:noHBand="0" w:noVBand="1"/>
      </w:tblPr>
      <w:tblGrid>
        <w:gridCol w:w="1475"/>
        <w:gridCol w:w="3206"/>
        <w:gridCol w:w="1243"/>
        <w:gridCol w:w="1362"/>
        <w:gridCol w:w="1734"/>
      </w:tblGrid>
      <w:tr w:rsidR="00F756ED" w:rsidRPr="008803F1" w14:paraId="5CEE2A32" w14:textId="77777777" w:rsidTr="00DD04ED">
        <w:trPr>
          <w:trHeight w:val="320"/>
        </w:trPr>
        <w:tc>
          <w:tcPr>
            <w:tcW w:w="5000" w:type="pct"/>
            <w:gridSpan w:val="5"/>
            <w:tcBorders>
              <w:top w:val="single" w:sz="4" w:space="0" w:color="auto"/>
              <w:bottom w:val="single" w:sz="4" w:space="0" w:color="auto"/>
            </w:tcBorders>
            <w:shd w:val="clear" w:color="auto" w:fill="auto"/>
            <w:noWrap/>
            <w:vAlign w:val="center"/>
          </w:tcPr>
          <w:p w14:paraId="179226FB" w14:textId="77777777" w:rsidR="00F756ED" w:rsidRPr="008803F1" w:rsidRDefault="00F756ED" w:rsidP="00DD04ED">
            <w:pPr>
              <w:jc w:val="center"/>
              <w:rPr>
                <w:rFonts w:ascii="Cambria Math" w:hAnsi="Cambria Math" w:cs="Times New Roman"/>
                <w:color w:val="000000"/>
                <w:sz w:val="20"/>
                <w:szCs w:val="20"/>
                <w:lang w:val="en-US"/>
              </w:rPr>
            </w:pPr>
            <w:r w:rsidRPr="008803F1">
              <w:rPr>
                <w:rFonts w:ascii="Cambria Math" w:hAnsi="Cambria Math" w:cs="Times New Roman"/>
                <w:color w:val="000000"/>
                <w:sz w:val="20"/>
                <w:szCs w:val="20"/>
                <w:lang w:val="en-US"/>
              </w:rPr>
              <w:t>Cointegration (</w:t>
            </w:r>
            <m:oMath>
              <m:sSubSup>
                <m:sSubSupPr>
                  <m:ctrlPr>
                    <w:ins w:id="258" w:author="SiiENG TC" w:date="2021-11-04T00:38:00Z">
                      <w:rPr>
                        <w:rFonts w:ascii="Cambria Math" w:eastAsiaTheme="minorEastAsia" w:hAnsi="Cambria Math" w:cs="Times New Roman"/>
                        <w:i/>
                        <w:sz w:val="18"/>
                        <w:szCs w:val="18"/>
                        <w:lang w:val="en-US"/>
                      </w:rPr>
                    </w:ins>
                  </m:ctrlPr>
                </m:sSubSupPr>
                <m:e>
                  <m:acc>
                    <m:accPr>
                      <m:chr m:val="̅"/>
                      <m:ctrlPr>
                        <w:ins w:id="259" w:author="SiiENG TC" w:date="2021-11-04T00:38:00Z">
                          <w:rPr>
                            <w:rFonts w:ascii="Cambria Math" w:eastAsiaTheme="minorEastAsia" w:hAnsi="Cambria Math" w:cs="Times New Roman"/>
                            <w:i/>
                            <w:sz w:val="18"/>
                            <w:szCs w:val="18"/>
                            <w:lang w:val="en-US"/>
                          </w:rPr>
                        </w:ins>
                      </m:ctrlPr>
                    </m:accPr>
                    <m:e>
                      <m:r>
                        <w:rPr>
                          <w:rFonts w:ascii="Cambria Math" w:eastAsiaTheme="minorEastAsia" w:hAnsi="Cambria Math" w:cs="Times New Roman"/>
                          <w:sz w:val="18"/>
                          <w:szCs w:val="18"/>
                          <w:lang w:val="en-US"/>
                        </w:rPr>
                        <m:t>InstDS</m:t>
                      </m:r>
                    </m:e>
                  </m:acc>
                </m:e>
                <m:sub>
                  <m:r>
                    <w:rPr>
                      <w:rFonts w:ascii="Cambria Math" w:eastAsiaTheme="minorEastAsia" w:hAnsi="Cambria Math" w:cs="Times New Roman"/>
                      <w:sz w:val="18"/>
                      <w:szCs w:val="18"/>
                      <w:lang w:val="en-US"/>
                    </w:rPr>
                    <m:t>t</m:t>
                  </m:r>
                </m:sub>
                <m:sup>
                  <m:r>
                    <w:rPr>
                      <w:rFonts w:ascii="Cambria Math" w:eastAsiaTheme="minorEastAsia" w:hAnsi="Cambria Math" w:cs="Times New Roman"/>
                      <w:sz w:val="18"/>
                      <w:szCs w:val="18"/>
                      <w:lang w:val="en-US"/>
                    </w:rPr>
                    <m:t>All fund,</m:t>
                  </m:r>
                  <m:sSup>
                    <m:sSupPr>
                      <m:ctrlPr>
                        <w:ins w:id="260" w:author="SiiENG TC" w:date="2021-11-04T00:38:00Z">
                          <w:rPr>
                            <w:rFonts w:ascii="Cambria Math" w:eastAsiaTheme="minorEastAsia" w:hAnsi="Cambria Math" w:cs="Times New Roman"/>
                            <w:i/>
                            <w:sz w:val="18"/>
                            <w:szCs w:val="18"/>
                            <w:lang w:val="en-US"/>
                          </w:rPr>
                        </w:ins>
                      </m:ctrlPr>
                    </m:sSupPr>
                    <m:e>
                      <m:r>
                        <w:rPr>
                          <w:rFonts w:ascii="Cambria Math" w:eastAsiaTheme="minorEastAsia" w:hAnsi="Cambria Math" w:cs="Times New Roman"/>
                          <w:sz w:val="18"/>
                          <w:szCs w:val="18"/>
                          <w:lang w:val="en-US"/>
                        </w:rPr>
                        <m:t>σ</m:t>
                      </m:r>
                    </m:e>
                    <m:sup>
                      <m:r>
                        <w:rPr>
                          <w:rFonts w:ascii="Cambria Math" w:eastAsiaTheme="minorEastAsia" w:hAnsi="Cambria Math" w:cs="Times New Roman"/>
                          <w:sz w:val="18"/>
                          <w:szCs w:val="18"/>
                          <w:lang w:val="en-US"/>
                        </w:rPr>
                        <m:t>H-L</m:t>
                      </m:r>
                    </m:sup>
                  </m:sSup>
                </m:sup>
              </m:sSubSup>
              <m:r>
                <w:rPr>
                  <w:rFonts w:ascii="Cambria Math" w:eastAsiaTheme="minorEastAsia" w:hAnsi="Cambria Math" w:cs="Times New Roman"/>
                  <w:sz w:val="18"/>
                  <w:szCs w:val="18"/>
                  <w:lang w:val="en-US"/>
                </w:rPr>
                <m:t xml:space="preserve">, </m:t>
              </m:r>
              <m:sSubSup>
                <m:sSubSupPr>
                  <m:ctrlPr>
                    <w:ins w:id="261" w:author="SiiENG TC" w:date="2021-11-04T00:38:00Z">
                      <w:rPr>
                        <w:rFonts w:ascii="Cambria Math" w:hAnsi="Cambria Math" w:cs="Times New Roman"/>
                        <w:i/>
                        <w:sz w:val="18"/>
                        <w:szCs w:val="16"/>
                        <w:lang w:val="en-US"/>
                      </w:rPr>
                    </w:ins>
                  </m:ctrlPr>
                </m:sSubSupPr>
                <m:e>
                  <m:acc>
                    <m:accPr>
                      <m:chr m:val="̅"/>
                      <m:ctrlPr>
                        <w:ins w:id="262" w:author="SiiENG TC" w:date="2021-11-04T00:38:00Z">
                          <w:rPr>
                            <w:rFonts w:ascii="Cambria Math" w:hAnsi="Cambria Math" w:cs="Times New Roman"/>
                            <w:i/>
                            <w:sz w:val="18"/>
                            <w:szCs w:val="16"/>
                            <w:lang w:val="en-US"/>
                          </w:rPr>
                        </w:ins>
                      </m:ctrlPr>
                    </m:accPr>
                    <m:e>
                      <m:r>
                        <w:rPr>
                          <w:rFonts w:ascii="Cambria Math" w:hAnsi="Cambria Math" w:cs="Times New Roman"/>
                          <w:sz w:val="18"/>
                          <w:szCs w:val="16"/>
                          <w:lang w:val="en-US"/>
                        </w:rPr>
                        <m:t>∆ISI</m:t>
                      </m:r>
                    </m:e>
                  </m:acc>
                </m:e>
                <m:sub>
                  <m:r>
                    <w:rPr>
                      <w:rFonts w:ascii="Cambria Math" w:hAnsi="Cambria Math" w:cs="Times New Roman"/>
                      <w:sz w:val="18"/>
                      <w:szCs w:val="16"/>
                      <w:lang w:val="en-US"/>
                    </w:rPr>
                    <m:t>t</m:t>
                  </m:r>
                </m:sub>
                <m:sup>
                  <m:r>
                    <w:rPr>
                      <w:rFonts w:ascii="Cambria Math" w:hAnsi="Cambria Math" w:cs="Times New Roman"/>
                      <w:sz w:val="18"/>
                      <w:szCs w:val="16"/>
                      <w:lang w:val="en-US"/>
                    </w:rPr>
                    <m:t>⊥</m:t>
                  </m:r>
                </m:sup>
              </m:sSubSup>
            </m:oMath>
            <w:r w:rsidRPr="008803F1">
              <w:rPr>
                <w:rFonts w:ascii="Cambria Math" w:hAnsi="Cambria Math" w:cs="Times New Roman"/>
                <w:color w:val="000000"/>
                <w:sz w:val="20"/>
                <w:szCs w:val="20"/>
                <w:lang w:val="en-US"/>
              </w:rPr>
              <w:t>)</w:t>
            </w:r>
          </w:p>
        </w:tc>
      </w:tr>
      <w:tr w:rsidR="00F756ED" w:rsidRPr="008803F1" w14:paraId="11B4B30F" w14:textId="77777777" w:rsidTr="00DD04ED">
        <w:trPr>
          <w:trHeight w:val="320"/>
        </w:trPr>
        <w:tc>
          <w:tcPr>
            <w:tcW w:w="2595" w:type="pct"/>
            <w:gridSpan w:val="2"/>
            <w:tcBorders>
              <w:top w:val="single" w:sz="4" w:space="0" w:color="auto"/>
              <w:bottom w:val="single" w:sz="4" w:space="0" w:color="auto"/>
            </w:tcBorders>
            <w:shd w:val="clear" w:color="auto" w:fill="auto"/>
            <w:noWrap/>
            <w:vAlign w:val="center"/>
            <w:hideMark/>
          </w:tcPr>
          <w:p w14:paraId="37D5B727" w14:textId="77777777" w:rsidR="00F756ED" w:rsidRPr="008803F1" w:rsidRDefault="00F756ED" w:rsidP="00DD04ED">
            <w:pPr>
              <w:jc w:val="center"/>
              <w:rPr>
                <w:rFonts w:ascii="Cambria Math" w:hAnsi="Cambria Math" w:cs="Times New Roman"/>
                <w:color w:val="000000"/>
                <w:sz w:val="20"/>
                <w:szCs w:val="20"/>
                <w:lang w:val="en-US"/>
              </w:rPr>
            </w:pPr>
            <w:r w:rsidRPr="008803F1">
              <w:rPr>
                <w:rFonts w:ascii="Cambria Math" w:hAnsi="Cambria Math" w:cs="Times New Roman"/>
                <w:color w:val="000000"/>
                <w:sz w:val="20"/>
                <w:szCs w:val="20"/>
                <w:lang w:val="en-US"/>
              </w:rPr>
              <w:t>Testing Methods</w:t>
            </w:r>
          </w:p>
        </w:tc>
        <w:tc>
          <w:tcPr>
            <w:tcW w:w="689" w:type="pct"/>
            <w:tcBorders>
              <w:top w:val="single" w:sz="4" w:space="0" w:color="auto"/>
              <w:bottom w:val="single" w:sz="4" w:space="0" w:color="auto"/>
            </w:tcBorders>
            <w:shd w:val="clear" w:color="auto" w:fill="auto"/>
            <w:noWrap/>
            <w:vAlign w:val="center"/>
            <w:hideMark/>
          </w:tcPr>
          <w:p w14:paraId="1CE017BB" w14:textId="77777777" w:rsidR="00F756ED" w:rsidRPr="008803F1" w:rsidRDefault="00F756ED" w:rsidP="00DD04ED">
            <w:pPr>
              <w:jc w:val="center"/>
              <w:rPr>
                <w:rFonts w:ascii="Cambria Math" w:hAnsi="Cambria Math" w:cs="Times New Roman"/>
                <w:color w:val="000000"/>
                <w:sz w:val="20"/>
                <w:szCs w:val="20"/>
              </w:rPr>
            </w:pPr>
            <w:r w:rsidRPr="008803F1">
              <w:rPr>
                <w:rFonts w:ascii="Cambria Math" w:hAnsi="Cambria Math" w:cs="Times New Roman"/>
                <w:color w:val="000000"/>
                <w:sz w:val="20"/>
                <w:szCs w:val="20"/>
                <w:lang w:val="en-US"/>
              </w:rPr>
              <w:t>E</w:t>
            </w:r>
            <w:r w:rsidRPr="008803F1">
              <w:rPr>
                <w:rFonts w:ascii="Cambria Math" w:hAnsi="Cambria Math" w:cs="Times New Roman"/>
                <w:color w:val="000000"/>
                <w:sz w:val="20"/>
                <w:szCs w:val="20"/>
              </w:rPr>
              <w:t>mpirical</w:t>
            </w:r>
          </w:p>
        </w:tc>
        <w:tc>
          <w:tcPr>
            <w:tcW w:w="755" w:type="pct"/>
            <w:tcBorders>
              <w:top w:val="single" w:sz="4" w:space="0" w:color="auto"/>
              <w:bottom w:val="single" w:sz="4" w:space="0" w:color="auto"/>
            </w:tcBorders>
            <w:shd w:val="clear" w:color="auto" w:fill="auto"/>
            <w:noWrap/>
            <w:vAlign w:val="center"/>
            <w:hideMark/>
          </w:tcPr>
          <w:p w14:paraId="5BFB1C20" w14:textId="77777777" w:rsidR="00F756ED" w:rsidRPr="008803F1" w:rsidRDefault="00F756ED" w:rsidP="00DD04ED">
            <w:pPr>
              <w:jc w:val="center"/>
              <w:rPr>
                <w:rFonts w:ascii="Cambria Math" w:hAnsi="Cambria Math" w:cs="Times New Roman"/>
                <w:color w:val="000000"/>
                <w:sz w:val="20"/>
                <w:szCs w:val="20"/>
              </w:rPr>
            </w:pPr>
            <w:r w:rsidRPr="008803F1">
              <w:rPr>
                <w:rFonts w:ascii="Cambria Math" w:hAnsi="Cambria Math" w:cs="Times New Roman"/>
                <w:color w:val="000000"/>
                <w:sz w:val="20"/>
                <w:szCs w:val="20"/>
                <w:lang w:val="en-US"/>
              </w:rPr>
              <w:t>S</w:t>
            </w:r>
            <w:r w:rsidRPr="008803F1">
              <w:rPr>
                <w:rFonts w:ascii="Cambria Math" w:hAnsi="Cambria Math" w:cs="Times New Roman"/>
                <w:color w:val="000000"/>
                <w:sz w:val="20"/>
                <w:szCs w:val="20"/>
              </w:rPr>
              <w:t>tandardized</w:t>
            </w:r>
          </w:p>
        </w:tc>
        <w:tc>
          <w:tcPr>
            <w:tcW w:w="961" w:type="pct"/>
            <w:tcBorders>
              <w:top w:val="single" w:sz="4" w:space="0" w:color="auto"/>
              <w:bottom w:val="single" w:sz="4" w:space="0" w:color="auto"/>
            </w:tcBorders>
            <w:vAlign w:val="center"/>
          </w:tcPr>
          <w:p w14:paraId="4B72E47F" w14:textId="77777777" w:rsidR="00F756ED" w:rsidRPr="008803F1" w:rsidRDefault="00F756ED" w:rsidP="00DD04ED">
            <w:pPr>
              <w:jc w:val="center"/>
              <w:rPr>
                <w:rFonts w:ascii="Cambria Math" w:hAnsi="Cambria Math" w:cs="Times New Roman"/>
                <w:color w:val="000000"/>
                <w:sz w:val="20"/>
                <w:szCs w:val="20"/>
                <w:cs/>
                <w:lang w:val="en-US"/>
              </w:rPr>
            </w:pPr>
            <w:r w:rsidRPr="008803F1">
              <w:rPr>
                <w:rFonts w:ascii="Cambria Math" w:hAnsi="Cambria Math" w:cs="Times New Roman"/>
                <w:color w:val="000000"/>
                <w:sz w:val="20"/>
                <w:szCs w:val="20"/>
                <w:lang w:val="en-US"/>
              </w:rPr>
              <w:t>Critical Value</w:t>
            </w:r>
            <w:r w:rsidRPr="008803F1">
              <w:rPr>
                <w:rFonts w:ascii="Cambria Math" w:hAnsi="Cambria Math" w:cs="Times New Roman"/>
                <w:color w:val="000000"/>
                <w:sz w:val="20"/>
                <w:szCs w:val="20"/>
                <w:cs/>
                <w:lang w:val="en-US"/>
              </w:rPr>
              <w:t xml:space="preserve"> (</w:t>
            </w:r>
            <w:r w:rsidRPr="008803F1">
              <w:rPr>
                <w:rFonts w:ascii="Cambria Math" w:hAnsi="Cambria Math" w:cs="Times New Roman"/>
                <w:color w:val="000000"/>
                <w:sz w:val="20"/>
                <w:szCs w:val="20"/>
                <w:lang w:val="en-US"/>
              </w:rPr>
              <w:t>2</w:t>
            </w:r>
            <w:r w:rsidRPr="008803F1">
              <w:rPr>
                <w:rFonts w:ascii="Cambria Math" w:hAnsi="Cambria Math" w:cs="Times New Roman"/>
                <w:color w:val="000000"/>
                <w:sz w:val="20"/>
                <w:szCs w:val="20"/>
                <w:cs/>
                <w:lang w:val="en-US"/>
              </w:rPr>
              <w:t>)</w:t>
            </w:r>
          </w:p>
        </w:tc>
      </w:tr>
      <w:tr w:rsidR="0051585C" w:rsidRPr="008803F1" w14:paraId="407F2015" w14:textId="77777777" w:rsidTr="00DD04ED">
        <w:trPr>
          <w:trHeight w:val="320"/>
        </w:trPr>
        <w:tc>
          <w:tcPr>
            <w:tcW w:w="818" w:type="pct"/>
            <w:tcBorders>
              <w:top w:val="single" w:sz="4" w:space="0" w:color="auto"/>
            </w:tcBorders>
            <w:shd w:val="clear" w:color="auto" w:fill="auto"/>
            <w:noWrap/>
            <w:vAlign w:val="center"/>
            <w:hideMark/>
          </w:tcPr>
          <w:p w14:paraId="5C45EE89" w14:textId="496F6757" w:rsidR="0051585C" w:rsidRPr="0051585C" w:rsidRDefault="0051585C" w:rsidP="0051585C">
            <w:pPr>
              <w:rPr>
                <w:rFonts w:ascii="Cambria Math" w:hAnsi="Cambria Math" w:cs="Times New Roman"/>
                <w:color w:val="000000"/>
                <w:sz w:val="20"/>
                <w:szCs w:val="20"/>
              </w:rPr>
            </w:pPr>
            <w:r w:rsidRPr="0051585C">
              <w:rPr>
                <w:rFonts w:ascii="Cambria Math" w:hAnsi="Cambria Math" w:cs="Times New Roman"/>
                <w:color w:val="000000"/>
                <w:sz w:val="20"/>
                <w:szCs w:val="20"/>
              </w:rPr>
              <w:t>nipanel</w:t>
            </w:r>
          </w:p>
        </w:tc>
        <w:tc>
          <w:tcPr>
            <w:tcW w:w="1777" w:type="pct"/>
            <w:tcBorders>
              <w:top w:val="single" w:sz="4" w:space="0" w:color="auto"/>
            </w:tcBorders>
            <w:vAlign w:val="center"/>
          </w:tcPr>
          <w:p w14:paraId="01DCDE6E" w14:textId="0C3E7724" w:rsidR="0051585C" w:rsidRPr="0051585C" w:rsidRDefault="0051585C" w:rsidP="0051585C">
            <w:pPr>
              <w:rPr>
                <w:rFonts w:ascii="Cambria Math" w:hAnsi="Cambria Math" w:cs="Times New Roman"/>
                <w:color w:val="000000"/>
                <w:sz w:val="20"/>
                <w:szCs w:val="20"/>
                <w:lang w:val="en-US"/>
              </w:rPr>
            </w:pPr>
            <w:r w:rsidRPr="0051585C">
              <w:rPr>
                <w:rFonts w:ascii="Cambria Math" w:hAnsi="Cambria Math" w:cs="Times New Roman"/>
                <w:color w:val="000000"/>
                <w:sz w:val="20"/>
                <w:szCs w:val="20"/>
                <w:lang w:val="en-US"/>
              </w:rPr>
              <w:t>Variance Ratio statistics</w:t>
            </w:r>
          </w:p>
        </w:tc>
        <w:tc>
          <w:tcPr>
            <w:tcW w:w="689" w:type="pct"/>
            <w:tcBorders>
              <w:top w:val="single" w:sz="4" w:space="0" w:color="auto"/>
            </w:tcBorders>
            <w:shd w:val="clear" w:color="auto" w:fill="auto"/>
            <w:noWrap/>
            <w:vAlign w:val="center"/>
            <w:hideMark/>
          </w:tcPr>
          <w:p w14:paraId="114DE194" w14:textId="24703D28" w:rsidR="0051585C" w:rsidRPr="0051585C" w:rsidRDefault="0051585C" w:rsidP="0051585C">
            <w:pPr>
              <w:jc w:val="right"/>
              <w:rPr>
                <w:rFonts w:ascii="Cambria Math" w:hAnsi="Cambria Math" w:cs="Times New Roman"/>
                <w:color w:val="000000"/>
                <w:sz w:val="20"/>
                <w:szCs w:val="20"/>
              </w:rPr>
            </w:pPr>
            <w:r w:rsidRPr="0051585C">
              <w:rPr>
                <w:rFonts w:ascii="Cambria Math" w:hAnsi="Cambria Math" w:cs="Times New Roman"/>
                <w:color w:val="000000"/>
                <w:sz w:val="20"/>
                <w:szCs w:val="20"/>
              </w:rPr>
              <w:t>6.82</w:t>
            </w:r>
          </w:p>
        </w:tc>
        <w:tc>
          <w:tcPr>
            <w:tcW w:w="755" w:type="pct"/>
            <w:tcBorders>
              <w:top w:val="single" w:sz="4" w:space="0" w:color="auto"/>
            </w:tcBorders>
            <w:shd w:val="clear" w:color="auto" w:fill="auto"/>
            <w:noWrap/>
            <w:vAlign w:val="center"/>
            <w:hideMark/>
          </w:tcPr>
          <w:p w14:paraId="73D3A668" w14:textId="35C8523E" w:rsidR="0051585C" w:rsidRPr="0051585C" w:rsidRDefault="0051585C" w:rsidP="0051585C">
            <w:pPr>
              <w:jc w:val="right"/>
              <w:rPr>
                <w:rFonts w:ascii="Cambria Math" w:hAnsi="Cambria Math" w:cs="Times New Roman"/>
                <w:color w:val="000000"/>
                <w:sz w:val="20"/>
                <w:szCs w:val="20"/>
              </w:rPr>
            </w:pPr>
            <w:r w:rsidRPr="0051585C">
              <w:rPr>
                <w:rFonts w:ascii="Cambria Math" w:hAnsi="Cambria Math" w:cs="Times New Roman"/>
                <w:color w:val="000000"/>
                <w:sz w:val="20"/>
                <w:szCs w:val="20"/>
              </w:rPr>
              <w:t>-12.49</w:t>
            </w:r>
          </w:p>
        </w:tc>
        <w:tc>
          <w:tcPr>
            <w:tcW w:w="961" w:type="pct"/>
            <w:tcBorders>
              <w:top w:val="single" w:sz="4" w:space="0" w:color="auto"/>
            </w:tcBorders>
            <w:vAlign w:val="center"/>
          </w:tcPr>
          <w:p w14:paraId="19A3EB1B" w14:textId="0508E8B0" w:rsidR="0051585C" w:rsidRPr="0051585C" w:rsidRDefault="0051585C" w:rsidP="0051585C">
            <w:pPr>
              <w:jc w:val="right"/>
              <w:rPr>
                <w:rFonts w:ascii="Cambria Math" w:hAnsi="Cambria Math" w:cs="Times New Roman"/>
                <w:color w:val="000000"/>
                <w:sz w:val="20"/>
                <w:szCs w:val="20"/>
                <w:lang w:val="en-US"/>
              </w:rPr>
            </w:pPr>
            <w:r w:rsidRPr="0051585C">
              <w:rPr>
                <w:rFonts w:ascii="Cambria Math" w:hAnsi="Cambria Math" w:cs="Times New Roman"/>
                <w:color w:val="000000"/>
                <w:sz w:val="20"/>
                <w:szCs w:val="20"/>
                <w:lang w:val="en-US"/>
              </w:rPr>
              <w:t>&gt; 6</w:t>
            </w:r>
            <w:r w:rsidRPr="0051585C">
              <w:rPr>
                <w:rFonts w:ascii="Cambria Math" w:hAnsi="Cambria Math" w:cs="Times New Roman"/>
                <w:color w:val="000000"/>
                <w:sz w:val="20"/>
                <w:szCs w:val="20"/>
                <w:cs/>
                <w:lang w:val="en-US"/>
              </w:rPr>
              <w:t>.</w:t>
            </w:r>
            <w:r w:rsidRPr="0051585C">
              <w:rPr>
                <w:rFonts w:ascii="Cambria Math" w:hAnsi="Cambria Math" w:cs="Times New Roman"/>
                <w:color w:val="000000"/>
                <w:sz w:val="20"/>
                <w:szCs w:val="20"/>
                <w:lang w:val="en-US"/>
              </w:rPr>
              <w:t>982</w:t>
            </w:r>
          </w:p>
        </w:tc>
      </w:tr>
      <w:tr w:rsidR="0051585C" w:rsidRPr="008803F1" w14:paraId="32B75115" w14:textId="77777777" w:rsidTr="00DD04ED">
        <w:trPr>
          <w:trHeight w:val="320"/>
        </w:trPr>
        <w:tc>
          <w:tcPr>
            <w:tcW w:w="818" w:type="pct"/>
            <w:shd w:val="clear" w:color="auto" w:fill="auto"/>
            <w:noWrap/>
            <w:vAlign w:val="center"/>
            <w:hideMark/>
          </w:tcPr>
          <w:p w14:paraId="67FEA516" w14:textId="653E597A" w:rsidR="0051585C" w:rsidRPr="0051585C" w:rsidRDefault="0051585C" w:rsidP="0051585C">
            <w:pPr>
              <w:rPr>
                <w:rFonts w:ascii="Cambria Math" w:hAnsi="Cambria Math" w:cs="Times New Roman"/>
                <w:color w:val="000000"/>
                <w:sz w:val="20"/>
                <w:szCs w:val="20"/>
              </w:rPr>
            </w:pPr>
            <w:r w:rsidRPr="0051585C">
              <w:rPr>
                <w:rFonts w:ascii="Cambria Math" w:hAnsi="Cambria Math" w:cs="Times New Roman"/>
                <w:color w:val="000000"/>
                <w:sz w:val="20"/>
                <w:szCs w:val="20"/>
              </w:rPr>
              <w:t>rhopanel</w:t>
            </w:r>
          </w:p>
        </w:tc>
        <w:tc>
          <w:tcPr>
            <w:tcW w:w="1777" w:type="pct"/>
            <w:vAlign w:val="center"/>
          </w:tcPr>
          <w:p w14:paraId="2F102691" w14:textId="067253E2" w:rsidR="0051585C" w:rsidRPr="0051585C" w:rsidRDefault="0051585C" w:rsidP="0051585C">
            <w:pPr>
              <w:rPr>
                <w:rFonts w:ascii="Cambria Math" w:hAnsi="Cambria Math" w:cs="Times New Roman"/>
                <w:color w:val="000000"/>
                <w:sz w:val="20"/>
                <w:szCs w:val="20"/>
                <w:lang w:val="en-US"/>
              </w:rPr>
            </w:pPr>
            <w:r w:rsidRPr="0051585C">
              <w:rPr>
                <w:rFonts w:ascii="Cambria Math" w:hAnsi="Cambria Math" w:cs="Times New Roman"/>
                <w:color w:val="000000"/>
                <w:sz w:val="20"/>
                <w:szCs w:val="20"/>
                <w:lang w:val="en-US"/>
              </w:rPr>
              <w:t>Philips and Perron rho</w:t>
            </w:r>
            <w:r w:rsidRPr="0051585C">
              <w:rPr>
                <w:rFonts w:ascii="Cambria Math" w:hAnsi="Cambria Math" w:cs="Times New Roman"/>
                <w:color w:val="000000"/>
                <w:sz w:val="20"/>
                <w:szCs w:val="20"/>
                <w:cs/>
                <w:lang w:val="en-US"/>
              </w:rPr>
              <w:t>-</w:t>
            </w:r>
            <w:r w:rsidRPr="0051585C">
              <w:rPr>
                <w:rFonts w:ascii="Cambria Math" w:hAnsi="Cambria Math" w:cs="Times New Roman"/>
                <w:color w:val="000000"/>
                <w:sz w:val="20"/>
                <w:szCs w:val="20"/>
                <w:lang w:val="en-US"/>
              </w:rPr>
              <w:t>statistics</w:t>
            </w:r>
          </w:p>
        </w:tc>
        <w:tc>
          <w:tcPr>
            <w:tcW w:w="689" w:type="pct"/>
            <w:shd w:val="clear" w:color="auto" w:fill="auto"/>
            <w:noWrap/>
            <w:vAlign w:val="center"/>
            <w:hideMark/>
          </w:tcPr>
          <w:p w14:paraId="19A45FE5" w14:textId="472B081F" w:rsidR="0051585C" w:rsidRPr="0051585C" w:rsidRDefault="0051585C" w:rsidP="0051585C">
            <w:pPr>
              <w:jc w:val="right"/>
              <w:rPr>
                <w:rFonts w:ascii="Cambria Math" w:hAnsi="Cambria Math" w:cs="Times New Roman"/>
                <w:color w:val="000000"/>
                <w:sz w:val="20"/>
                <w:szCs w:val="20"/>
              </w:rPr>
            </w:pPr>
            <w:r w:rsidRPr="0051585C">
              <w:rPr>
                <w:rFonts w:ascii="Cambria Math" w:hAnsi="Cambria Math" w:cs="Times New Roman"/>
                <w:color w:val="000000"/>
                <w:sz w:val="20"/>
                <w:szCs w:val="20"/>
              </w:rPr>
              <w:t>-196.77</w:t>
            </w:r>
          </w:p>
        </w:tc>
        <w:tc>
          <w:tcPr>
            <w:tcW w:w="755" w:type="pct"/>
            <w:shd w:val="clear" w:color="auto" w:fill="auto"/>
            <w:noWrap/>
            <w:vAlign w:val="center"/>
            <w:hideMark/>
          </w:tcPr>
          <w:p w14:paraId="51FF9827" w14:textId="2616EC35" w:rsidR="0051585C" w:rsidRPr="0051585C" w:rsidRDefault="0051585C" w:rsidP="0051585C">
            <w:pPr>
              <w:jc w:val="right"/>
              <w:rPr>
                <w:rFonts w:ascii="Cambria Math" w:hAnsi="Cambria Math" w:cs="Times New Roman"/>
                <w:color w:val="000000"/>
                <w:sz w:val="20"/>
                <w:szCs w:val="20"/>
              </w:rPr>
            </w:pPr>
            <w:r w:rsidRPr="0051585C">
              <w:rPr>
                <w:rFonts w:ascii="Cambria Math" w:hAnsi="Cambria Math" w:cs="Times New Roman"/>
                <w:color w:val="000000"/>
                <w:sz w:val="20"/>
                <w:szCs w:val="20"/>
              </w:rPr>
              <w:t>-10.93</w:t>
            </w:r>
          </w:p>
        </w:tc>
        <w:tc>
          <w:tcPr>
            <w:tcW w:w="961" w:type="pct"/>
            <w:vAlign w:val="center"/>
          </w:tcPr>
          <w:p w14:paraId="557CE057" w14:textId="6C581F4A" w:rsidR="0051585C" w:rsidRPr="0051585C" w:rsidRDefault="0051585C" w:rsidP="0051585C">
            <w:pPr>
              <w:jc w:val="right"/>
              <w:rPr>
                <w:rFonts w:ascii="Cambria Math" w:hAnsi="Cambria Math" w:cs="Times New Roman"/>
                <w:color w:val="000000"/>
                <w:sz w:val="20"/>
                <w:szCs w:val="20"/>
                <w:lang w:val="en-US"/>
              </w:rPr>
            </w:pPr>
            <w:r w:rsidRPr="0051585C">
              <w:rPr>
                <w:rFonts w:ascii="Cambria Math" w:hAnsi="Cambria Math" w:cs="Times New Roman"/>
                <w:color w:val="000000"/>
                <w:sz w:val="20"/>
                <w:szCs w:val="20"/>
                <w:lang w:val="en-US"/>
              </w:rPr>
              <w:t xml:space="preserve">&lt; </w:t>
            </w:r>
            <w:r w:rsidRPr="0051585C">
              <w:rPr>
                <w:rFonts w:ascii="Cambria Math" w:hAnsi="Cambria Math" w:cs="Times New Roman"/>
                <w:color w:val="000000"/>
                <w:sz w:val="20"/>
                <w:szCs w:val="20"/>
                <w:cs/>
                <w:lang w:val="en-US"/>
              </w:rPr>
              <w:t>-</w:t>
            </w:r>
            <w:r w:rsidRPr="0051585C">
              <w:rPr>
                <w:rFonts w:ascii="Cambria Math" w:hAnsi="Cambria Math" w:cs="Times New Roman"/>
                <w:color w:val="000000"/>
                <w:sz w:val="20"/>
                <w:szCs w:val="20"/>
                <w:lang w:val="en-US"/>
              </w:rPr>
              <w:t>6</w:t>
            </w:r>
            <w:r w:rsidRPr="0051585C">
              <w:rPr>
                <w:rFonts w:ascii="Cambria Math" w:hAnsi="Cambria Math" w:cs="Times New Roman"/>
                <w:color w:val="000000"/>
                <w:sz w:val="20"/>
                <w:szCs w:val="20"/>
                <w:cs/>
                <w:lang w:val="en-US"/>
              </w:rPr>
              <w:t>.</w:t>
            </w:r>
            <w:r w:rsidRPr="0051585C">
              <w:rPr>
                <w:rFonts w:ascii="Cambria Math" w:hAnsi="Cambria Math" w:cs="Times New Roman"/>
                <w:color w:val="000000"/>
                <w:sz w:val="20"/>
                <w:szCs w:val="20"/>
                <w:lang w:val="en-US"/>
              </w:rPr>
              <w:t>388</w:t>
            </w:r>
          </w:p>
        </w:tc>
      </w:tr>
      <w:tr w:rsidR="0051585C" w:rsidRPr="008803F1" w14:paraId="697FDA7D" w14:textId="77777777" w:rsidTr="00DD04ED">
        <w:trPr>
          <w:trHeight w:val="320"/>
        </w:trPr>
        <w:tc>
          <w:tcPr>
            <w:tcW w:w="818" w:type="pct"/>
            <w:shd w:val="clear" w:color="auto" w:fill="auto"/>
            <w:noWrap/>
            <w:vAlign w:val="center"/>
            <w:hideMark/>
          </w:tcPr>
          <w:p w14:paraId="3DAE668D" w14:textId="461D1D73" w:rsidR="0051585C" w:rsidRPr="0051585C" w:rsidRDefault="0051585C" w:rsidP="0051585C">
            <w:pPr>
              <w:rPr>
                <w:rFonts w:ascii="Cambria Math" w:hAnsi="Cambria Math" w:cs="Times New Roman"/>
                <w:color w:val="000000"/>
                <w:sz w:val="20"/>
                <w:szCs w:val="20"/>
              </w:rPr>
            </w:pPr>
            <w:r w:rsidRPr="0051585C">
              <w:rPr>
                <w:rFonts w:ascii="Cambria Math" w:hAnsi="Cambria Math" w:cs="Times New Roman"/>
                <w:color w:val="000000"/>
                <w:sz w:val="20"/>
                <w:szCs w:val="20"/>
              </w:rPr>
              <w:t>tpanelnonpar</w:t>
            </w:r>
          </w:p>
        </w:tc>
        <w:tc>
          <w:tcPr>
            <w:tcW w:w="1777" w:type="pct"/>
            <w:vAlign w:val="center"/>
          </w:tcPr>
          <w:p w14:paraId="66A0F37B" w14:textId="17E8626E" w:rsidR="0051585C" w:rsidRPr="0051585C" w:rsidRDefault="0051585C" w:rsidP="0051585C">
            <w:pPr>
              <w:rPr>
                <w:rFonts w:ascii="Cambria Math" w:hAnsi="Cambria Math" w:cs="Times New Roman"/>
                <w:color w:val="000000"/>
                <w:sz w:val="20"/>
                <w:szCs w:val="20"/>
                <w:lang w:val="en-US"/>
              </w:rPr>
            </w:pPr>
            <w:r w:rsidRPr="0051585C">
              <w:rPr>
                <w:rFonts w:ascii="Cambria Math" w:hAnsi="Cambria Math" w:cs="Times New Roman"/>
                <w:color w:val="000000"/>
                <w:sz w:val="20"/>
                <w:szCs w:val="20"/>
                <w:lang w:val="en-US"/>
              </w:rPr>
              <w:t>Philips and Perron t</w:t>
            </w:r>
            <w:r w:rsidRPr="0051585C">
              <w:rPr>
                <w:rFonts w:ascii="Cambria Math" w:hAnsi="Cambria Math" w:cs="Times New Roman"/>
                <w:color w:val="000000"/>
                <w:sz w:val="20"/>
                <w:szCs w:val="20"/>
                <w:cs/>
                <w:lang w:val="en-US"/>
              </w:rPr>
              <w:t>-</w:t>
            </w:r>
            <w:r w:rsidRPr="0051585C">
              <w:rPr>
                <w:rFonts w:ascii="Cambria Math" w:hAnsi="Cambria Math" w:cs="Times New Roman"/>
                <w:color w:val="000000"/>
                <w:sz w:val="20"/>
                <w:szCs w:val="20"/>
                <w:lang w:val="en-US"/>
              </w:rPr>
              <w:t>statistics</w:t>
            </w:r>
          </w:p>
        </w:tc>
        <w:tc>
          <w:tcPr>
            <w:tcW w:w="689" w:type="pct"/>
            <w:shd w:val="clear" w:color="auto" w:fill="auto"/>
            <w:noWrap/>
            <w:vAlign w:val="center"/>
            <w:hideMark/>
          </w:tcPr>
          <w:p w14:paraId="47A9A1BB" w14:textId="3FA5A6A9" w:rsidR="0051585C" w:rsidRPr="0051585C" w:rsidRDefault="0051585C" w:rsidP="0051585C">
            <w:pPr>
              <w:jc w:val="right"/>
              <w:rPr>
                <w:rFonts w:ascii="Cambria Math" w:hAnsi="Cambria Math" w:cs="Times New Roman"/>
                <w:color w:val="000000"/>
                <w:sz w:val="20"/>
                <w:szCs w:val="20"/>
              </w:rPr>
            </w:pPr>
            <w:r w:rsidRPr="0051585C">
              <w:rPr>
                <w:rFonts w:ascii="Cambria Math" w:hAnsi="Cambria Math" w:cs="Times New Roman"/>
                <w:color w:val="000000"/>
                <w:sz w:val="20"/>
                <w:szCs w:val="20"/>
              </w:rPr>
              <w:t>-68.85</w:t>
            </w:r>
          </w:p>
        </w:tc>
        <w:tc>
          <w:tcPr>
            <w:tcW w:w="755" w:type="pct"/>
            <w:shd w:val="clear" w:color="auto" w:fill="auto"/>
            <w:noWrap/>
            <w:vAlign w:val="center"/>
            <w:hideMark/>
          </w:tcPr>
          <w:p w14:paraId="51AE59ED" w14:textId="3E348184" w:rsidR="0051585C" w:rsidRPr="0051585C" w:rsidRDefault="0051585C" w:rsidP="0051585C">
            <w:pPr>
              <w:jc w:val="right"/>
              <w:rPr>
                <w:rFonts w:ascii="Cambria Math" w:hAnsi="Cambria Math" w:cs="Times New Roman"/>
                <w:color w:val="000000"/>
                <w:sz w:val="20"/>
                <w:szCs w:val="20"/>
              </w:rPr>
            </w:pPr>
            <w:r w:rsidRPr="0051585C">
              <w:rPr>
                <w:rFonts w:ascii="Cambria Math" w:hAnsi="Cambria Math" w:cs="Times New Roman"/>
                <w:color w:val="000000"/>
                <w:sz w:val="20"/>
                <w:szCs w:val="20"/>
              </w:rPr>
              <w:t>-32.39</w:t>
            </w:r>
          </w:p>
        </w:tc>
        <w:tc>
          <w:tcPr>
            <w:tcW w:w="961" w:type="pct"/>
            <w:vAlign w:val="center"/>
          </w:tcPr>
          <w:p w14:paraId="28BCAE85" w14:textId="27F49CD3" w:rsidR="0051585C" w:rsidRPr="0051585C" w:rsidRDefault="0051585C" w:rsidP="0051585C">
            <w:pPr>
              <w:jc w:val="right"/>
              <w:rPr>
                <w:rFonts w:ascii="Cambria Math" w:hAnsi="Cambria Math" w:cs="Times New Roman"/>
                <w:color w:val="000000"/>
                <w:sz w:val="20"/>
                <w:szCs w:val="20"/>
                <w:lang w:val="en-US"/>
              </w:rPr>
            </w:pPr>
            <w:r w:rsidRPr="0051585C">
              <w:rPr>
                <w:rFonts w:ascii="Cambria Math" w:hAnsi="Cambria Math" w:cs="Times New Roman"/>
                <w:color w:val="000000"/>
                <w:sz w:val="20"/>
                <w:szCs w:val="20"/>
                <w:lang w:val="en-US"/>
              </w:rPr>
              <w:t xml:space="preserve">&lt; </w:t>
            </w:r>
            <w:r w:rsidRPr="0051585C">
              <w:rPr>
                <w:rFonts w:ascii="Cambria Math" w:hAnsi="Cambria Math" w:cs="Times New Roman"/>
                <w:color w:val="000000"/>
                <w:sz w:val="20"/>
                <w:szCs w:val="20"/>
                <w:cs/>
                <w:lang w:val="en-US"/>
              </w:rPr>
              <w:t>-</w:t>
            </w:r>
            <w:r w:rsidRPr="0051585C">
              <w:rPr>
                <w:rFonts w:ascii="Cambria Math" w:hAnsi="Cambria Math" w:cs="Times New Roman"/>
                <w:color w:val="000000"/>
                <w:sz w:val="20"/>
                <w:szCs w:val="20"/>
                <w:lang w:val="en-US"/>
              </w:rPr>
              <w:t>1</w:t>
            </w:r>
            <w:r w:rsidRPr="0051585C">
              <w:rPr>
                <w:rFonts w:ascii="Cambria Math" w:hAnsi="Cambria Math" w:cs="Times New Roman"/>
                <w:color w:val="000000"/>
                <w:sz w:val="20"/>
                <w:szCs w:val="20"/>
                <w:cs/>
                <w:lang w:val="en-US"/>
              </w:rPr>
              <w:t>.</w:t>
            </w:r>
            <w:r w:rsidRPr="0051585C">
              <w:rPr>
                <w:rFonts w:ascii="Cambria Math" w:hAnsi="Cambria Math" w:cs="Times New Roman"/>
                <w:color w:val="000000"/>
                <w:sz w:val="20"/>
                <w:szCs w:val="20"/>
                <w:lang w:val="en-US"/>
              </w:rPr>
              <w:t>662</w:t>
            </w:r>
          </w:p>
        </w:tc>
      </w:tr>
      <w:tr w:rsidR="0051585C" w:rsidRPr="008803F1" w14:paraId="080610A2" w14:textId="77777777" w:rsidTr="00DD04ED">
        <w:trPr>
          <w:trHeight w:val="320"/>
        </w:trPr>
        <w:tc>
          <w:tcPr>
            <w:tcW w:w="818" w:type="pct"/>
            <w:shd w:val="clear" w:color="auto" w:fill="auto"/>
            <w:noWrap/>
            <w:vAlign w:val="center"/>
            <w:hideMark/>
          </w:tcPr>
          <w:p w14:paraId="68EDD3C3" w14:textId="6B8327C6" w:rsidR="0051585C" w:rsidRPr="0051585C" w:rsidRDefault="0051585C" w:rsidP="0051585C">
            <w:pPr>
              <w:rPr>
                <w:rFonts w:ascii="Cambria Math" w:hAnsi="Cambria Math" w:cs="Times New Roman"/>
                <w:color w:val="000000"/>
                <w:sz w:val="20"/>
                <w:szCs w:val="20"/>
              </w:rPr>
            </w:pPr>
            <w:r w:rsidRPr="0051585C">
              <w:rPr>
                <w:rFonts w:ascii="Cambria Math" w:hAnsi="Cambria Math" w:cs="Times New Roman"/>
                <w:color w:val="000000"/>
                <w:sz w:val="20"/>
                <w:szCs w:val="20"/>
              </w:rPr>
              <w:t>tpanelpar</w:t>
            </w:r>
          </w:p>
        </w:tc>
        <w:tc>
          <w:tcPr>
            <w:tcW w:w="1777" w:type="pct"/>
            <w:vAlign w:val="center"/>
          </w:tcPr>
          <w:p w14:paraId="06E1BE54" w14:textId="24F90F72" w:rsidR="0051585C" w:rsidRPr="0051585C" w:rsidRDefault="0051585C" w:rsidP="0051585C">
            <w:pPr>
              <w:rPr>
                <w:rFonts w:ascii="Cambria Math" w:hAnsi="Cambria Math" w:cs="Times New Roman"/>
                <w:color w:val="000000"/>
                <w:sz w:val="20"/>
                <w:szCs w:val="20"/>
              </w:rPr>
            </w:pPr>
            <w:r w:rsidRPr="0051585C">
              <w:rPr>
                <w:rFonts w:ascii="Cambria Math" w:hAnsi="Cambria Math" w:cs="Times New Roman"/>
                <w:color w:val="000000"/>
                <w:sz w:val="20"/>
                <w:szCs w:val="20"/>
                <w:lang w:val="en-US"/>
              </w:rPr>
              <w:t>Augmented Dickey Fuller t</w:t>
            </w:r>
            <w:r w:rsidRPr="0051585C">
              <w:rPr>
                <w:rFonts w:ascii="Cambria Math" w:hAnsi="Cambria Math" w:cs="Times New Roman"/>
                <w:color w:val="000000"/>
                <w:sz w:val="20"/>
                <w:szCs w:val="20"/>
                <w:cs/>
                <w:lang w:val="en-US"/>
              </w:rPr>
              <w:t>-</w:t>
            </w:r>
            <w:r w:rsidRPr="0051585C">
              <w:rPr>
                <w:rFonts w:ascii="Cambria Math" w:hAnsi="Cambria Math" w:cs="Times New Roman"/>
                <w:color w:val="000000"/>
                <w:sz w:val="20"/>
                <w:szCs w:val="20"/>
                <w:lang w:val="en-US"/>
              </w:rPr>
              <w:t>statistics</w:t>
            </w:r>
          </w:p>
        </w:tc>
        <w:tc>
          <w:tcPr>
            <w:tcW w:w="689" w:type="pct"/>
            <w:shd w:val="clear" w:color="auto" w:fill="auto"/>
            <w:noWrap/>
            <w:vAlign w:val="center"/>
            <w:hideMark/>
          </w:tcPr>
          <w:p w14:paraId="1D4F51DE" w14:textId="7DB458EE" w:rsidR="0051585C" w:rsidRPr="0051585C" w:rsidRDefault="0051585C" w:rsidP="0051585C">
            <w:pPr>
              <w:jc w:val="right"/>
              <w:rPr>
                <w:rFonts w:ascii="Cambria Math" w:hAnsi="Cambria Math" w:cs="Times New Roman"/>
                <w:color w:val="000000"/>
                <w:sz w:val="20"/>
                <w:szCs w:val="20"/>
              </w:rPr>
            </w:pPr>
            <w:r w:rsidRPr="0051585C">
              <w:rPr>
                <w:rFonts w:ascii="Cambria Math" w:hAnsi="Cambria Math" w:cs="Times New Roman"/>
                <w:color w:val="000000"/>
                <w:sz w:val="20"/>
                <w:szCs w:val="20"/>
              </w:rPr>
              <w:t>-2</w:t>
            </w:r>
            <w:r w:rsidRPr="0051585C">
              <w:rPr>
                <w:rFonts w:ascii="Cambria Math" w:hAnsi="Cambria Math" w:cs="Times New Roman"/>
                <w:color w:val="000000"/>
                <w:sz w:val="20"/>
                <w:szCs w:val="20"/>
                <w:lang w:val="en-US"/>
              </w:rPr>
              <w:t>,</w:t>
            </w:r>
            <w:r w:rsidRPr="0051585C">
              <w:rPr>
                <w:rFonts w:ascii="Cambria Math" w:hAnsi="Cambria Math" w:cs="Times New Roman"/>
                <w:color w:val="000000"/>
                <w:sz w:val="20"/>
                <w:szCs w:val="20"/>
              </w:rPr>
              <w:t>540.23</w:t>
            </w:r>
          </w:p>
        </w:tc>
        <w:tc>
          <w:tcPr>
            <w:tcW w:w="755" w:type="pct"/>
            <w:shd w:val="clear" w:color="auto" w:fill="auto"/>
            <w:noWrap/>
            <w:vAlign w:val="center"/>
            <w:hideMark/>
          </w:tcPr>
          <w:p w14:paraId="070471B7" w14:textId="348D1D6A" w:rsidR="0051585C" w:rsidRPr="0051585C" w:rsidRDefault="0051585C" w:rsidP="0051585C">
            <w:pPr>
              <w:jc w:val="right"/>
              <w:rPr>
                <w:rFonts w:ascii="Cambria Math" w:hAnsi="Cambria Math" w:cs="Times New Roman"/>
                <w:color w:val="000000"/>
                <w:sz w:val="20"/>
                <w:szCs w:val="20"/>
              </w:rPr>
            </w:pPr>
            <w:r w:rsidRPr="0051585C">
              <w:rPr>
                <w:rFonts w:ascii="Cambria Math" w:hAnsi="Cambria Math" w:cs="Times New Roman"/>
                <w:color w:val="000000"/>
                <w:sz w:val="20"/>
                <w:szCs w:val="20"/>
              </w:rPr>
              <w:t>-2011.72</w:t>
            </w:r>
          </w:p>
        </w:tc>
        <w:tc>
          <w:tcPr>
            <w:tcW w:w="961" w:type="pct"/>
            <w:vAlign w:val="center"/>
          </w:tcPr>
          <w:p w14:paraId="508B3892" w14:textId="4AD86DD3" w:rsidR="0051585C" w:rsidRPr="0051585C" w:rsidRDefault="0051585C" w:rsidP="0051585C">
            <w:pPr>
              <w:jc w:val="right"/>
              <w:rPr>
                <w:rFonts w:ascii="Cambria Math" w:hAnsi="Cambria Math" w:cs="Times New Roman"/>
                <w:color w:val="000000"/>
                <w:sz w:val="20"/>
                <w:szCs w:val="20"/>
              </w:rPr>
            </w:pPr>
            <w:r w:rsidRPr="0051585C">
              <w:rPr>
                <w:rFonts w:ascii="Cambria Math" w:hAnsi="Cambria Math" w:cs="Times New Roman"/>
                <w:color w:val="000000"/>
                <w:sz w:val="20"/>
                <w:szCs w:val="20"/>
                <w:lang w:val="en-US"/>
              </w:rPr>
              <w:t xml:space="preserve">&lt; </w:t>
            </w:r>
            <w:r w:rsidRPr="0051585C">
              <w:rPr>
                <w:rFonts w:ascii="Cambria Math" w:hAnsi="Cambria Math" w:cs="Times New Roman"/>
                <w:color w:val="000000"/>
                <w:sz w:val="20"/>
                <w:szCs w:val="20"/>
                <w:cs/>
                <w:lang w:val="en-US"/>
              </w:rPr>
              <w:t>-</w:t>
            </w:r>
            <w:r w:rsidRPr="0051585C">
              <w:rPr>
                <w:rFonts w:ascii="Cambria Math" w:hAnsi="Cambria Math" w:cs="Times New Roman"/>
                <w:color w:val="000000"/>
                <w:sz w:val="20"/>
                <w:szCs w:val="20"/>
                <w:lang w:val="en-US"/>
              </w:rPr>
              <w:t>1</w:t>
            </w:r>
            <w:r w:rsidRPr="0051585C">
              <w:rPr>
                <w:rFonts w:ascii="Cambria Math" w:hAnsi="Cambria Math" w:cs="Times New Roman"/>
                <w:color w:val="000000"/>
                <w:sz w:val="20"/>
                <w:szCs w:val="20"/>
                <w:cs/>
                <w:lang w:val="en-US"/>
              </w:rPr>
              <w:t>.</w:t>
            </w:r>
            <w:r w:rsidRPr="0051585C">
              <w:rPr>
                <w:rFonts w:ascii="Cambria Math" w:hAnsi="Cambria Math" w:cs="Times New Roman"/>
                <w:color w:val="000000"/>
                <w:sz w:val="20"/>
                <w:szCs w:val="20"/>
                <w:lang w:val="en-US"/>
              </w:rPr>
              <w:t>662</w:t>
            </w:r>
          </w:p>
        </w:tc>
      </w:tr>
      <w:tr w:rsidR="0051585C" w:rsidRPr="008803F1" w14:paraId="158A3B88" w14:textId="77777777" w:rsidTr="00DD04ED">
        <w:trPr>
          <w:trHeight w:val="320"/>
        </w:trPr>
        <w:tc>
          <w:tcPr>
            <w:tcW w:w="818" w:type="pct"/>
            <w:shd w:val="clear" w:color="auto" w:fill="auto"/>
            <w:noWrap/>
            <w:vAlign w:val="center"/>
            <w:hideMark/>
          </w:tcPr>
          <w:p w14:paraId="6BB8D74A" w14:textId="751EADB1" w:rsidR="0051585C" w:rsidRPr="0051585C" w:rsidRDefault="0051585C" w:rsidP="0051585C">
            <w:pPr>
              <w:rPr>
                <w:rFonts w:ascii="Cambria Math" w:hAnsi="Cambria Math" w:cs="Times New Roman"/>
                <w:color w:val="000000"/>
                <w:sz w:val="20"/>
                <w:szCs w:val="20"/>
              </w:rPr>
            </w:pPr>
            <w:r w:rsidRPr="0051585C">
              <w:rPr>
                <w:rFonts w:ascii="Cambria Math" w:hAnsi="Cambria Math" w:cs="Times New Roman"/>
                <w:color w:val="000000"/>
                <w:sz w:val="20"/>
                <w:szCs w:val="20"/>
              </w:rPr>
              <w:t>rhogroup</w:t>
            </w:r>
          </w:p>
        </w:tc>
        <w:tc>
          <w:tcPr>
            <w:tcW w:w="1777" w:type="pct"/>
            <w:vAlign w:val="center"/>
          </w:tcPr>
          <w:p w14:paraId="2D2813D1" w14:textId="00D05069" w:rsidR="0051585C" w:rsidRPr="0051585C" w:rsidRDefault="0051585C" w:rsidP="0051585C">
            <w:pPr>
              <w:rPr>
                <w:rFonts w:ascii="Cambria Math" w:hAnsi="Cambria Math" w:cs="Times New Roman"/>
                <w:color w:val="000000"/>
                <w:sz w:val="20"/>
                <w:szCs w:val="20"/>
              </w:rPr>
            </w:pPr>
            <w:r w:rsidRPr="0051585C">
              <w:rPr>
                <w:rFonts w:ascii="Cambria Math" w:hAnsi="Cambria Math" w:cs="Times New Roman"/>
                <w:color w:val="000000"/>
                <w:sz w:val="20"/>
                <w:szCs w:val="20"/>
                <w:lang w:val="en-US"/>
              </w:rPr>
              <w:t>Philips and Perron rho</w:t>
            </w:r>
            <w:r w:rsidRPr="0051585C">
              <w:rPr>
                <w:rFonts w:ascii="Cambria Math" w:hAnsi="Cambria Math" w:cs="Times New Roman"/>
                <w:color w:val="000000"/>
                <w:sz w:val="20"/>
                <w:szCs w:val="20"/>
                <w:cs/>
                <w:lang w:val="en-US"/>
              </w:rPr>
              <w:t>-</w:t>
            </w:r>
            <w:r w:rsidRPr="0051585C">
              <w:rPr>
                <w:rFonts w:ascii="Cambria Math" w:hAnsi="Cambria Math" w:cs="Times New Roman"/>
                <w:color w:val="000000"/>
                <w:sz w:val="20"/>
                <w:szCs w:val="20"/>
                <w:lang w:val="en-US"/>
              </w:rPr>
              <w:t>statistics</w:t>
            </w:r>
          </w:p>
        </w:tc>
        <w:tc>
          <w:tcPr>
            <w:tcW w:w="689" w:type="pct"/>
            <w:shd w:val="clear" w:color="auto" w:fill="auto"/>
            <w:noWrap/>
            <w:vAlign w:val="center"/>
            <w:hideMark/>
          </w:tcPr>
          <w:p w14:paraId="758CFBFC" w14:textId="4DD94E2E" w:rsidR="0051585C" w:rsidRPr="0051585C" w:rsidRDefault="0051585C" w:rsidP="0051585C">
            <w:pPr>
              <w:jc w:val="right"/>
              <w:rPr>
                <w:rFonts w:ascii="Cambria Math" w:hAnsi="Cambria Math" w:cs="Times New Roman"/>
                <w:color w:val="000000"/>
                <w:sz w:val="20"/>
                <w:szCs w:val="20"/>
              </w:rPr>
            </w:pPr>
            <w:r w:rsidRPr="0051585C">
              <w:rPr>
                <w:rFonts w:ascii="Cambria Math" w:hAnsi="Cambria Math" w:cs="Times New Roman"/>
                <w:color w:val="000000"/>
                <w:sz w:val="20"/>
                <w:szCs w:val="20"/>
              </w:rPr>
              <w:t>-196.25</w:t>
            </w:r>
          </w:p>
        </w:tc>
        <w:tc>
          <w:tcPr>
            <w:tcW w:w="755" w:type="pct"/>
            <w:shd w:val="clear" w:color="auto" w:fill="auto"/>
            <w:noWrap/>
            <w:vAlign w:val="center"/>
            <w:hideMark/>
          </w:tcPr>
          <w:p w14:paraId="3CABE231" w14:textId="22795715" w:rsidR="0051585C" w:rsidRPr="0051585C" w:rsidRDefault="0051585C" w:rsidP="0051585C">
            <w:pPr>
              <w:jc w:val="right"/>
              <w:rPr>
                <w:rFonts w:ascii="Cambria Math" w:hAnsi="Cambria Math" w:cs="Times New Roman"/>
                <w:color w:val="000000"/>
                <w:sz w:val="20"/>
                <w:szCs w:val="20"/>
              </w:rPr>
            </w:pPr>
            <w:r w:rsidRPr="0051585C">
              <w:rPr>
                <w:rFonts w:ascii="Cambria Math" w:hAnsi="Cambria Math" w:cs="Times New Roman"/>
                <w:color w:val="000000"/>
                <w:sz w:val="20"/>
                <w:szCs w:val="20"/>
              </w:rPr>
              <w:t>-4.21</w:t>
            </w:r>
          </w:p>
        </w:tc>
        <w:tc>
          <w:tcPr>
            <w:tcW w:w="961" w:type="pct"/>
            <w:vAlign w:val="center"/>
          </w:tcPr>
          <w:p w14:paraId="29113E28" w14:textId="5CC4DC3C" w:rsidR="0051585C" w:rsidRPr="0051585C" w:rsidRDefault="0051585C" w:rsidP="0051585C">
            <w:pPr>
              <w:jc w:val="right"/>
              <w:rPr>
                <w:rFonts w:ascii="Cambria Math" w:hAnsi="Cambria Math" w:cs="Times New Roman"/>
                <w:color w:val="000000"/>
                <w:sz w:val="20"/>
                <w:szCs w:val="20"/>
                <w:lang w:val="en-US"/>
              </w:rPr>
            </w:pPr>
            <w:r w:rsidRPr="0051585C">
              <w:rPr>
                <w:rFonts w:ascii="Cambria Math" w:hAnsi="Cambria Math" w:cs="Times New Roman"/>
                <w:color w:val="000000"/>
                <w:sz w:val="20"/>
                <w:szCs w:val="20"/>
                <w:lang w:val="en-US"/>
              </w:rPr>
              <w:t xml:space="preserve">&lt; </w:t>
            </w:r>
            <w:r w:rsidRPr="0051585C">
              <w:rPr>
                <w:rFonts w:ascii="Cambria Math" w:hAnsi="Cambria Math" w:cs="Times New Roman"/>
                <w:color w:val="000000"/>
                <w:sz w:val="20"/>
                <w:szCs w:val="20"/>
                <w:cs/>
                <w:lang w:val="en-US"/>
              </w:rPr>
              <w:t>-</w:t>
            </w:r>
            <w:r w:rsidRPr="0051585C">
              <w:rPr>
                <w:rFonts w:ascii="Cambria Math" w:hAnsi="Cambria Math" w:cs="Times New Roman"/>
                <w:color w:val="000000"/>
                <w:sz w:val="20"/>
                <w:szCs w:val="20"/>
                <w:lang w:val="en-US"/>
              </w:rPr>
              <w:t>9</w:t>
            </w:r>
            <w:r w:rsidRPr="0051585C">
              <w:rPr>
                <w:rFonts w:ascii="Cambria Math" w:hAnsi="Cambria Math" w:cs="Times New Roman"/>
                <w:color w:val="000000"/>
                <w:sz w:val="20"/>
                <w:szCs w:val="20"/>
                <w:cs/>
                <w:lang w:val="en-US"/>
              </w:rPr>
              <w:t>.</w:t>
            </w:r>
            <w:r w:rsidRPr="0051585C">
              <w:rPr>
                <w:rFonts w:ascii="Cambria Math" w:hAnsi="Cambria Math" w:cs="Times New Roman"/>
                <w:color w:val="000000"/>
                <w:sz w:val="20"/>
                <w:szCs w:val="20"/>
                <w:lang w:val="en-US"/>
              </w:rPr>
              <w:t>889</w:t>
            </w:r>
          </w:p>
        </w:tc>
      </w:tr>
      <w:tr w:rsidR="0051585C" w:rsidRPr="008803F1" w14:paraId="5DAD67B3" w14:textId="77777777" w:rsidTr="00DD04ED">
        <w:trPr>
          <w:trHeight w:val="320"/>
        </w:trPr>
        <w:tc>
          <w:tcPr>
            <w:tcW w:w="818" w:type="pct"/>
            <w:shd w:val="clear" w:color="auto" w:fill="auto"/>
            <w:noWrap/>
            <w:vAlign w:val="center"/>
            <w:hideMark/>
          </w:tcPr>
          <w:p w14:paraId="731A9051" w14:textId="0145D287" w:rsidR="0051585C" w:rsidRPr="0051585C" w:rsidRDefault="0051585C" w:rsidP="0051585C">
            <w:pPr>
              <w:rPr>
                <w:rFonts w:ascii="Cambria Math" w:hAnsi="Cambria Math" w:cs="Times New Roman"/>
                <w:color w:val="000000"/>
                <w:sz w:val="20"/>
                <w:szCs w:val="20"/>
              </w:rPr>
            </w:pPr>
            <w:r w:rsidRPr="0051585C">
              <w:rPr>
                <w:rFonts w:ascii="Cambria Math" w:hAnsi="Cambria Math" w:cs="Times New Roman"/>
                <w:color w:val="000000"/>
                <w:sz w:val="20"/>
                <w:szCs w:val="20"/>
              </w:rPr>
              <w:t>tgroupnonpar</w:t>
            </w:r>
          </w:p>
        </w:tc>
        <w:tc>
          <w:tcPr>
            <w:tcW w:w="1777" w:type="pct"/>
            <w:vAlign w:val="center"/>
          </w:tcPr>
          <w:p w14:paraId="5D1F714E" w14:textId="14668B0F" w:rsidR="0051585C" w:rsidRPr="0051585C" w:rsidRDefault="0051585C" w:rsidP="0051585C">
            <w:pPr>
              <w:rPr>
                <w:rFonts w:ascii="Cambria Math" w:hAnsi="Cambria Math" w:cs="Times New Roman"/>
                <w:color w:val="000000"/>
                <w:sz w:val="20"/>
                <w:szCs w:val="20"/>
              </w:rPr>
            </w:pPr>
            <w:r w:rsidRPr="0051585C">
              <w:rPr>
                <w:rFonts w:ascii="Cambria Math" w:hAnsi="Cambria Math" w:cs="Times New Roman"/>
                <w:color w:val="000000"/>
                <w:sz w:val="20"/>
                <w:szCs w:val="20"/>
                <w:lang w:val="en-US"/>
              </w:rPr>
              <w:t>Philips and Perron t</w:t>
            </w:r>
            <w:r w:rsidRPr="0051585C">
              <w:rPr>
                <w:rFonts w:ascii="Cambria Math" w:hAnsi="Cambria Math" w:cs="Times New Roman"/>
                <w:color w:val="000000"/>
                <w:sz w:val="20"/>
                <w:szCs w:val="20"/>
                <w:cs/>
                <w:lang w:val="en-US"/>
              </w:rPr>
              <w:t>-</w:t>
            </w:r>
            <w:r w:rsidRPr="0051585C">
              <w:rPr>
                <w:rFonts w:ascii="Cambria Math" w:hAnsi="Cambria Math" w:cs="Times New Roman"/>
                <w:color w:val="000000"/>
                <w:sz w:val="20"/>
                <w:szCs w:val="20"/>
                <w:lang w:val="en-US"/>
              </w:rPr>
              <w:t>statistics</w:t>
            </w:r>
          </w:p>
        </w:tc>
        <w:tc>
          <w:tcPr>
            <w:tcW w:w="689" w:type="pct"/>
            <w:shd w:val="clear" w:color="auto" w:fill="auto"/>
            <w:noWrap/>
            <w:vAlign w:val="center"/>
            <w:hideMark/>
          </w:tcPr>
          <w:p w14:paraId="1A4A9D2C" w14:textId="18D13E90" w:rsidR="0051585C" w:rsidRPr="0051585C" w:rsidRDefault="0051585C" w:rsidP="0051585C">
            <w:pPr>
              <w:jc w:val="right"/>
              <w:rPr>
                <w:rFonts w:ascii="Cambria Math" w:hAnsi="Cambria Math" w:cs="Times New Roman"/>
                <w:color w:val="000000"/>
                <w:sz w:val="20"/>
                <w:szCs w:val="20"/>
              </w:rPr>
            </w:pPr>
            <w:r w:rsidRPr="0051585C">
              <w:rPr>
                <w:rFonts w:ascii="Cambria Math" w:hAnsi="Cambria Math" w:cs="Times New Roman"/>
                <w:color w:val="000000"/>
                <w:sz w:val="20"/>
                <w:szCs w:val="20"/>
              </w:rPr>
              <w:t>-69.22</w:t>
            </w:r>
          </w:p>
        </w:tc>
        <w:tc>
          <w:tcPr>
            <w:tcW w:w="755" w:type="pct"/>
            <w:shd w:val="clear" w:color="auto" w:fill="auto"/>
            <w:noWrap/>
            <w:vAlign w:val="center"/>
            <w:hideMark/>
          </w:tcPr>
          <w:p w14:paraId="3B7C60AD" w14:textId="45B45601" w:rsidR="0051585C" w:rsidRPr="0051585C" w:rsidRDefault="0051585C" w:rsidP="0051585C">
            <w:pPr>
              <w:jc w:val="right"/>
              <w:rPr>
                <w:rFonts w:ascii="Cambria Math" w:hAnsi="Cambria Math" w:cs="Times New Roman"/>
                <w:color w:val="000000"/>
                <w:sz w:val="20"/>
                <w:szCs w:val="20"/>
              </w:rPr>
            </w:pPr>
            <w:r w:rsidRPr="0051585C">
              <w:rPr>
                <w:rFonts w:ascii="Cambria Math" w:hAnsi="Cambria Math" w:cs="Times New Roman"/>
                <w:color w:val="000000"/>
                <w:sz w:val="20"/>
                <w:szCs w:val="20"/>
              </w:rPr>
              <w:t>-43.67</w:t>
            </w:r>
          </w:p>
        </w:tc>
        <w:tc>
          <w:tcPr>
            <w:tcW w:w="961" w:type="pct"/>
            <w:vAlign w:val="center"/>
          </w:tcPr>
          <w:p w14:paraId="2D958F76" w14:textId="647BA737" w:rsidR="0051585C" w:rsidRPr="0051585C" w:rsidRDefault="0051585C" w:rsidP="0051585C">
            <w:pPr>
              <w:jc w:val="right"/>
              <w:rPr>
                <w:rFonts w:ascii="Cambria Math" w:hAnsi="Cambria Math" w:cs="Times New Roman"/>
                <w:color w:val="000000"/>
                <w:sz w:val="20"/>
                <w:szCs w:val="20"/>
                <w:lang w:val="en-US"/>
              </w:rPr>
            </w:pPr>
            <w:r w:rsidRPr="0051585C">
              <w:rPr>
                <w:rFonts w:ascii="Cambria Math" w:hAnsi="Cambria Math" w:cs="Times New Roman"/>
                <w:color w:val="000000"/>
                <w:sz w:val="20"/>
                <w:szCs w:val="20"/>
                <w:lang w:val="en-US"/>
              </w:rPr>
              <w:t xml:space="preserve">&lt; </w:t>
            </w:r>
            <w:r w:rsidRPr="0051585C">
              <w:rPr>
                <w:rFonts w:ascii="Cambria Math" w:hAnsi="Cambria Math" w:cs="Times New Roman"/>
                <w:color w:val="000000"/>
                <w:sz w:val="20"/>
                <w:szCs w:val="20"/>
                <w:cs/>
                <w:lang w:val="en-US"/>
              </w:rPr>
              <w:t>-</w:t>
            </w:r>
            <w:r w:rsidRPr="0051585C">
              <w:rPr>
                <w:rFonts w:ascii="Cambria Math" w:hAnsi="Cambria Math" w:cs="Times New Roman"/>
                <w:color w:val="000000"/>
                <w:sz w:val="20"/>
                <w:szCs w:val="20"/>
                <w:lang w:val="en-US"/>
              </w:rPr>
              <w:t>1</w:t>
            </w:r>
            <w:r w:rsidRPr="0051585C">
              <w:rPr>
                <w:rFonts w:ascii="Cambria Math" w:hAnsi="Cambria Math" w:cs="Times New Roman"/>
                <w:color w:val="000000"/>
                <w:sz w:val="20"/>
                <w:szCs w:val="20"/>
                <w:cs/>
                <w:lang w:val="en-US"/>
              </w:rPr>
              <w:t>.</w:t>
            </w:r>
            <w:r w:rsidRPr="0051585C">
              <w:rPr>
                <w:rFonts w:ascii="Cambria Math" w:hAnsi="Cambria Math" w:cs="Times New Roman"/>
                <w:color w:val="000000"/>
                <w:sz w:val="20"/>
                <w:szCs w:val="20"/>
                <w:lang w:val="en-US"/>
              </w:rPr>
              <w:t>992</w:t>
            </w:r>
          </w:p>
        </w:tc>
      </w:tr>
      <w:tr w:rsidR="0051585C" w:rsidRPr="008803F1" w14:paraId="68ABC3AE" w14:textId="77777777" w:rsidTr="00DD04ED">
        <w:trPr>
          <w:trHeight w:val="320"/>
        </w:trPr>
        <w:tc>
          <w:tcPr>
            <w:tcW w:w="818" w:type="pct"/>
            <w:shd w:val="clear" w:color="auto" w:fill="auto"/>
            <w:noWrap/>
            <w:vAlign w:val="center"/>
            <w:hideMark/>
          </w:tcPr>
          <w:p w14:paraId="607022F4" w14:textId="608BCB51" w:rsidR="0051585C" w:rsidRPr="0051585C" w:rsidRDefault="0051585C" w:rsidP="0051585C">
            <w:pPr>
              <w:rPr>
                <w:rFonts w:ascii="Cambria Math" w:hAnsi="Cambria Math" w:cs="Times New Roman"/>
                <w:color w:val="000000"/>
                <w:sz w:val="20"/>
                <w:szCs w:val="20"/>
              </w:rPr>
            </w:pPr>
            <w:r w:rsidRPr="0051585C">
              <w:rPr>
                <w:rFonts w:ascii="Cambria Math" w:hAnsi="Cambria Math" w:cs="Times New Roman"/>
                <w:color w:val="000000"/>
                <w:sz w:val="20"/>
                <w:szCs w:val="20"/>
              </w:rPr>
              <w:t>tgrouppar</w:t>
            </w:r>
          </w:p>
        </w:tc>
        <w:tc>
          <w:tcPr>
            <w:tcW w:w="1777" w:type="pct"/>
            <w:vAlign w:val="center"/>
          </w:tcPr>
          <w:p w14:paraId="48F9DE2E" w14:textId="1FFE5284" w:rsidR="0051585C" w:rsidRPr="0051585C" w:rsidRDefault="0051585C" w:rsidP="0051585C">
            <w:pPr>
              <w:rPr>
                <w:rFonts w:ascii="Cambria Math" w:hAnsi="Cambria Math" w:cs="Times New Roman"/>
                <w:color w:val="000000"/>
                <w:sz w:val="20"/>
                <w:szCs w:val="20"/>
              </w:rPr>
            </w:pPr>
            <w:r w:rsidRPr="0051585C">
              <w:rPr>
                <w:rFonts w:ascii="Cambria Math" w:hAnsi="Cambria Math" w:cs="Times New Roman"/>
                <w:color w:val="000000"/>
                <w:sz w:val="20"/>
                <w:szCs w:val="20"/>
                <w:lang w:val="en-US"/>
              </w:rPr>
              <w:t>Augmented Dickey Fuller t</w:t>
            </w:r>
            <w:r w:rsidRPr="0051585C">
              <w:rPr>
                <w:rFonts w:ascii="Cambria Math" w:hAnsi="Cambria Math" w:cs="Times New Roman"/>
                <w:color w:val="000000"/>
                <w:sz w:val="20"/>
                <w:szCs w:val="20"/>
                <w:cs/>
                <w:lang w:val="en-US"/>
              </w:rPr>
              <w:t>-</w:t>
            </w:r>
            <w:r w:rsidRPr="0051585C">
              <w:rPr>
                <w:rFonts w:ascii="Cambria Math" w:hAnsi="Cambria Math" w:cs="Times New Roman"/>
                <w:color w:val="000000"/>
                <w:sz w:val="20"/>
                <w:szCs w:val="20"/>
                <w:lang w:val="en-US"/>
              </w:rPr>
              <w:t>statistics</w:t>
            </w:r>
          </w:p>
        </w:tc>
        <w:tc>
          <w:tcPr>
            <w:tcW w:w="689" w:type="pct"/>
            <w:shd w:val="clear" w:color="auto" w:fill="auto"/>
            <w:noWrap/>
            <w:vAlign w:val="center"/>
            <w:hideMark/>
          </w:tcPr>
          <w:p w14:paraId="34CD67FF" w14:textId="59DCC22E" w:rsidR="0051585C" w:rsidRPr="0051585C" w:rsidRDefault="0051585C" w:rsidP="0051585C">
            <w:pPr>
              <w:jc w:val="right"/>
              <w:rPr>
                <w:rFonts w:ascii="Cambria Math" w:hAnsi="Cambria Math" w:cs="Times New Roman"/>
                <w:color w:val="000000"/>
                <w:sz w:val="20"/>
                <w:szCs w:val="20"/>
              </w:rPr>
            </w:pPr>
            <w:r w:rsidRPr="0051585C">
              <w:rPr>
                <w:rFonts w:ascii="Cambria Math" w:hAnsi="Cambria Math" w:cs="Times New Roman"/>
                <w:color w:val="000000"/>
                <w:sz w:val="20"/>
                <w:szCs w:val="20"/>
              </w:rPr>
              <w:t>-65.64</w:t>
            </w:r>
          </w:p>
        </w:tc>
        <w:tc>
          <w:tcPr>
            <w:tcW w:w="755" w:type="pct"/>
            <w:shd w:val="clear" w:color="auto" w:fill="auto"/>
            <w:noWrap/>
            <w:vAlign w:val="center"/>
            <w:hideMark/>
          </w:tcPr>
          <w:p w14:paraId="471B80F2" w14:textId="2921331A" w:rsidR="0051585C" w:rsidRPr="0051585C" w:rsidRDefault="0051585C" w:rsidP="0051585C">
            <w:pPr>
              <w:jc w:val="right"/>
              <w:rPr>
                <w:rFonts w:ascii="Cambria Math" w:hAnsi="Cambria Math" w:cs="Times New Roman"/>
                <w:color w:val="000000"/>
                <w:sz w:val="20"/>
                <w:szCs w:val="20"/>
              </w:rPr>
            </w:pPr>
            <w:r w:rsidRPr="0051585C">
              <w:rPr>
                <w:rFonts w:ascii="Cambria Math" w:hAnsi="Cambria Math" w:cs="Times New Roman"/>
                <w:color w:val="000000"/>
                <w:sz w:val="20"/>
                <w:szCs w:val="20"/>
              </w:rPr>
              <w:t>-39.22</w:t>
            </w:r>
          </w:p>
        </w:tc>
        <w:tc>
          <w:tcPr>
            <w:tcW w:w="961" w:type="pct"/>
            <w:vAlign w:val="center"/>
          </w:tcPr>
          <w:p w14:paraId="052E9F8E" w14:textId="42C723AA" w:rsidR="0051585C" w:rsidRPr="0051585C" w:rsidRDefault="0051585C" w:rsidP="0051585C">
            <w:pPr>
              <w:jc w:val="right"/>
              <w:rPr>
                <w:rFonts w:ascii="Cambria Math" w:hAnsi="Cambria Math" w:cs="Times New Roman"/>
                <w:color w:val="000000"/>
                <w:sz w:val="20"/>
                <w:szCs w:val="20"/>
              </w:rPr>
            </w:pPr>
            <w:r w:rsidRPr="0051585C">
              <w:rPr>
                <w:rFonts w:ascii="Cambria Math" w:hAnsi="Cambria Math" w:cs="Times New Roman"/>
                <w:color w:val="000000"/>
                <w:sz w:val="20"/>
                <w:szCs w:val="20"/>
                <w:lang w:val="en-US"/>
              </w:rPr>
              <w:t xml:space="preserve">&lt; </w:t>
            </w:r>
            <w:r w:rsidRPr="0051585C">
              <w:rPr>
                <w:rFonts w:ascii="Cambria Math" w:hAnsi="Cambria Math" w:cs="Times New Roman"/>
                <w:color w:val="000000"/>
                <w:sz w:val="20"/>
                <w:szCs w:val="20"/>
                <w:cs/>
                <w:lang w:val="en-US"/>
              </w:rPr>
              <w:t>-</w:t>
            </w:r>
            <w:r w:rsidRPr="0051585C">
              <w:rPr>
                <w:rFonts w:ascii="Cambria Math" w:hAnsi="Cambria Math" w:cs="Times New Roman"/>
                <w:color w:val="000000"/>
                <w:sz w:val="20"/>
                <w:szCs w:val="20"/>
                <w:lang w:val="en-US"/>
              </w:rPr>
              <w:t>1</w:t>
            </w:r>
            <w:r w:rsidRPr="0051585C">
              <w:rPr>
                <w:rFonts w:ascii="Cambria Math" w:hAnsi="Cambria Math" w:cs="Times New Roman"/>
                <w:color w:val="000000"/>
                <w:sz w:val="20"/>
                <w:szCs w:val="20"/>
                <w:cs/>
                <w:lang w:val="en-US"/>
              </w:rPr>
              <w:t>.</w:t>
            </w:r>
            <w:r w:rsidRPr="0051585C">
              <w:rPr>
                <w:rFonts w:ascii="Cambria Math" w:hAnsi="Cambria Math" w:cs="Times New Roman"/>
                <w:color w:val="000000"/>
                <w:sz w:val="20"/>
                <w:szCs w:val="20"/>
                <w:lang w:val="en-US"/>
              </w:rPr>
              <w:t>992</w:t>
            </w:r>
          </w:p>
        </w:tc>
      </w:tr>
    </w:tbl>
    <w:p w14:paraId="0F66803D" w14:textId="231BE735" w:rsidR="00DE1774" w:rsidRDefault="00DE1774" w:rsidP="00F36930">
      <w:pPr>
        <w:jc w:val="both"/>
        <w:rPr>
          <w:rFonts w:ascii="Times New Roman" w:hAnsi="Times New Roman" w:cs="Times New Roman"/>
          <w:szCs w:val="22"/>
        </w:rPr>
      </w:pPr>
    </w:p>
    <w:p w14:paraId="62206B21" w14:textId="4D99FAA3" w:rsidR="00F36930" w:rsidRDefault="00F36930" w:rsidP="00F36930">
      <w:pPr>
        <w:spacing w:afterLines="50" w:after="120"/>
        <w:ind w:firstLine="567"/>
        <w:jc w:val="both"/>
        <w:rPr>
          <w:rFonts w:ascii="Times New Roman" w:hAnsi="Times New Roman" w:cs="Times New Roman"/>
          <w:szCs w:val="22"/>
        </w:rPr>
      </w:pPr>
      <w:r w:rsidRPr="008803F1">
        <w:rPr>
          <w:rFonts w:ascii="Times New Roman" w:hAnsi="Times New Roman" w:cs="Times New Roman"/>
          <w:szCs w:val="22"/>
        </w:rPr>
        <w:lastRenderedPageBreak/>
        <w:t xml:space="preserve">The results of </w:t>
      </w:r>
      <w:r w:rsidRPr="008803F1">
        <w:rPr>
          <w:rFonts w:ascii="Times New Roman" w:hAnsi="Times New Roman" w:cs="Times New Roman"/>
          <w:i/>
          <w:iCs/>
          <w:szCs w:val="22"/>
        </w:rPr>
        <w:t>Hypothesis 4</w:t>
      </w:r>
      <w:r w:rsidRPr="008803F1">
        <w:rPr>
          <w:rFonts w:ascii="Times New Roman" w:hAnsi="Times New Roman" w:cs="Times New Roman"/>
          <w:szCs w:val="22"/>
        </w:rPr>
        <w:t xml:space="preserve"> </w:t>
      </w:r>
      <w:r>
        <w:rPr>
          <w:rFonts w:ascii="Times New Roman" w:hAnsi="Times New Roman" w:cs="Times New Roman"/>
          <w:szCs w:val="22"/>
        </w:rPr>
        <w:t>support</w:t>
      </w:r>
      <w:r w:rsidRPr="008803F1">
        <w:rPr>
          <w:rFonts w:ascii="Times New Roman" w:hAnsi="Times New Roman" w:cs="Times New Roman"/>
          <w:szCs w:val="22"/>
        </w:rPr>
        <w:t xml:space="preserve"> a non-spurious relationship between our main </w:t>
      </w:r>
      <w:r>
        <w:rPr>
          <w:rFonts w:ascii="Times New Roman" w:hAnsi="Times New Roman" w:cs="Times New Roman"/>
          <w:szCs w:val="22"/>
        </w:rPr>
        <w:t>dataset</w:t>
      </w:r>
      <w:r w:rsidRPr="008803F1">
        <w:rPr>
          <w:rFonts w:ascii="Times New Roman" w:hAnsi="Times New Roman" w:cs="Times New Roman"/>
          <w:szCs w:val="22"/>
        </w:rPr>
        <w:t xml:space="preserve">, </w:t>
      </w:r>
      <w:r>
        <w:rPr>
          <w:rFonts w:ascii="Times New Roman" w:hAnsi="Times New Roman" w:cs="Times New Roman"/>
          <w:szCs w:val="22"/>
        </w:rPr>
        <w:t>the</w:t>
      </w:r>
      <w:r w:rsidRPr="008803F1">
        <w:rPr>
          <w:rFonts w:ascii="Times New Roman" w:hAnsi="Times New Roman" w:cs="Times New Roman"/>
          <w:szCs w:val="22"/>
        </w:rPr>
        <w:t xml:space="preserve"> institutional demand shock in risky stocks (</w:t>
      </w:r>
      <m:oMath>
        <m:sSubSup>
          <m:sSubSupPr>
            <m:ctrlPr>
              <w:rPr>
                <w:rFonts w:ascii="Cambria Math" w:eastAsiaTheme="minorEastAsia" w:hAnsi="Cambria Math" w:cs="Times New Roman"/>
                <w:i/>
                <w:sz w:val="18"/>
                <w:szCs w:val="18"/>
              </w:rPr>
            </m:ctrlPr>
          </m:sSubSupPr>
          <m:e>
            <m:acc>
              <m:accPr>
                <m:chr m:val="̅"/>
                <m:ctrlPr>
                  <w:rPr>
                    <w:rFonts w:ascii="Cambria Math" w:eastAsiaTheme="minorEastAsia" w:hAnsi="Cambria Math" w:cs="Times New Roman"/>
                    <w:i/>
                    <w:sz w:val="18"/>
                    <w:szCs w:val="18"/>
                  </w:rPr>
                </m:ctrlPr>
              </m:accPr>
              <m:e>
                <m:r>
                  <w:rPr>
                    <w:rFonts w:ascii="Cambria Math" w:eastAsiaTheme="minorEastAsia" w:hAnsi="Cambria Math" w:cs="Times New Roman"/>
                    <w:sz w:val="18"/>
                    <w:szCs w:val="18"/>
                  </w:rPr>
                  <m:t>InstDS</m:t>
                </m:r>
              </m:e>
            </m:acc>
          </m:e>
          <m:sub>
            <m:r>
              <w:rPr>
                <w:rFonts w:ascii="Cambria Math" w:eastAsiaTheme="minorEastAsia" w:hAnsi="Cambria Math" w:cs="Times New Roman"/>
                <w:sz w:val="18"/>
                <w:szCs w:val="18"/>
              </w:rPr>
              <m:t>t</m:t>
            </m:r>
          </m:sub>
          <m:sup>
            <m:r>
              <w:rPr>
                <w:rFonts w:ascii="Cambria Math" w:eastAsiaTheme="minorEastAsia" w:hAnsi="Cambria Math" w:cs="Times New Roman"/>
                <w:sz w:val="18"/>
                <w:szCs w:val="18"/>
              </w:rPr>
              <m:t>f,</m:t>
            </m:r>
            <m:sSup>
              <m:sSupPr>
                <m:ctrlPr>
                  <w:rPr>
                    <w:rFonts w:ascii="Cambria Math" w:eastAsiaTheme="minorEastAsia" w:hAnsi="Cambria Math" w:cs="Times New Roman"/>
                    <w:i/>
                    <w:sz w:val="18"/>
                    <w:szCs w:val="18"/>
                  </w:rPr>
                </m:ctrlPr>
              </m:sSupPr>
              <m:e>
                <m:r>
                  <w:rPr>
                    <w:rFonts w:ascii="Cambria Math" w:eastAsiaTheme="minorEastAsia" w:hAnsi="Cambria Math" w:cs="Times New Roman"/>
                    <w:sz w:val="18"/>
                    <w:szCs w:val="18"/>
                  </w:rPr>
                  <m:t>σ</m:t>
                </m:r>
              </m:e>
              <m:sup>
                <m:r>
                  <w:rPr>
                    <w:rFonts w:ascii="Cambria Math" w:eastAsiaTheme="minorEastAsia" w:hAnsi="Cambria Math" w:cs="Times New Roman"/>
                    <w:sz w:val="18"/>
                    <w:szCs w:val="18"/>
                  </w:rPr>
                  <m:t>H-L</m:t>
                </m:r>
              </m:sup>
            </m:sSup>
          </m:sup>
        </m:sSubSup>
      </m:oMath>
      <w:r w:rsidRPr="008803F1">
        <w:rPr>
          <w:rFonts w:ascii="Times New Roman" w:hAnsi="Times New Roman" w:cs="Times New Roman"/>
          <w:sz w:val="18"/>
          <w:szCs w:val="18"/>
        </w:rPr>
        <w:t>)</w:t>
      </w:r>
      <w:r w:rsidRPr="008803F1">
        <w:rPr>
          <w:rFonts w:ascii="Times New Roman" w:hAnsi="Times New Roman" w:cs="Times New Roman"/>
          <w:szCs w:val="22"/>
        </w:rPr>
        <w:t xml:space="preserve"> and Thai sentiment index. Similar to </w:t>
      </w:r>
      <w:r>
        <w:rPr>
          <w:rFonts w:ascii="Times New Roman" w:hAnsi="Times New Roman" w:cs="Times New Roman"/>
          <w:szCs w:val="22"/>
        </w:rPr>
        <w:t xml:space="preserve">our </w:t>
      </w:r>
      <w:r w:rsidRPr="008803F1">
        <w:rPr>
          <w:rFonts w:ascii="Times New Roman" w:hAnsi="Times New Roman" w:cs="Times New Roman"/>
          <w:szCs w:val="22"/>
        </w:rPr>
        <w:t xml:space="preserve">previous test, the </w:t>
      </w:r>
      <w:r>
        <w:rPr>
          <w:rFonts w:ascii="Times New Roman" w:hAnsi="Times New Roman" w:cs="Times New Roman"/>
          <w:szCs w:val="22"/>
        </w:rPr>
        <w:t>dataset</w:t>
      </w:r>
      <w:r w:rsidRPr="008803F1">
        <w:rPr>
          <w:rFonts w:ascii="Times New Roman" w:hAnsi="Times New Roman" w:cs="Times New Roman"/>
          <w:szCs w:val="22"/>
        </w:rPr>
        <w:t xml:space="preserve"> is panel data, we run panel cointegration by using “PCO” package in R programing which was constructed by Georgi Marinov (2015) based on Pedroni (1999). Table </w:t>
      </w:r>
      <w:r>
        <w:rPr>
          <w:rFonts w:ascii="Times New Roman" w:hAnsi="Times New Roman" w:cs="Times New Roman"/>
          <w:szCs w:val="22"/>
          <w:lang w:val="en-US"/>
        </w:rPr>
        <w:t>IV</w:t>
      </w:r>
      <w:r w:rsidRPr="008803F1">
        <w:rPr>
          <w:rFonts w:ascii="Times New Roman" w:hAnsi="Times New Roman" w:cs="Times New Roman"/>
          <w:szCs w:val="22"/>
        </w:rPr>
        <w:t xml:space="preserve"> shows the results of panel cointegration testing. This testing method consists of seven test statistics and the critical values were suggested by Pedroni (1999). However, our study focuses on Augmented Dickey Fuller test (denote as </w:t>
      </w:r>
      <w:r w:rsidRPr="008803F1">
        <w:rPr>
          <w:rFonts w:ascii="Times New Roman" w:hAnsi="Times New Roman" w:cs="Times New Roman"/>
          <w:i/>
          <w:iCs/>
          <w:szCs w:val="22"/>
        </w:rPr>
        <w:t>tpanelpar</w:t>
      </w:r>
      <w:r w:rsidRPr="008803F1">
        <w:rPr>
          <w:rFonts w:ascii="Times New Roman" w:hAnsi="Times New Roman" w:cs="Times New Roman"/>
          <w:szCs w:val="22"/>
        </w:rPr>
        <w:t xml:space="preserve"> which is called by the PCO package). We compared a standardized value with critical value. The standardized value is -2</w:t>
      </w:r>
      <w:r>
        <w:rPr>
          <w:rFonts w:ascii="Times New Roman" w:hAnsi="Times New Roman" w:cs="Times New Roman"/>
          <w:szCs w:val="22"/>
          <w:lang w:val="en-US"/>
        </w:rPr>
        <w:t>,</w:t>
      </w:r>
      <w:r w:rsidRPr="008803F1">
        <w:rPr>
          <w:rFonts w:ascii="Times New Roman" w:hAnsi="Times New Roman" w:cs="Times New Roman"/>
          <w:szCs w:val="22"/>
        </w:rPr>
        <w:t>011 which is lower than -1.662 of the critical value, hence H1 is accepted. The testing result confirms the cointegration between institutional demand shock in risky stocks and the change of ISI. Thus, the relationship between the two is concrete.</w:t>
      </w:r>
    </w:p>
    <w:p w14:paraId="7E5BF965" w14:textId="64FB1521" w:rsidR="00F756ED" w:rsidRDefault="00F756ED" w:rsidP="00F756ED">
      <w:pPr>
        <w:spacing w:afterLines="50" w:after="120"/>
        <w:ind w:firstLine="567"/>
        <w:jc w:val="both"/>
        <w:rPr>
          <w:rFonts w:ascii="Times New Roman" w:hAnsi="Times New Roman" w:cs="Times New Roman"/>
          <w:szCs w:val="22"/>
        </w:rPr>
      </w:pPr>
      <w:r w:rsidRPr="008803F1">
        <w:rPr>
          <w:rFonts w:ascii="Times New Roman" w:hAnsi="Times New Roman" w:cs="Times New Roman"/>
          <w:szCs w:val="22"/>
        </w:rPr>
        <w:t xml:space="preserve">Lastly, </w:t>
      </w:r>
      <w:r w:rsidRPr="008803F1">
        <w:rPr>
          <w:rFonts w:ascii="Times New Roman" w:hAnsi="Times New Roman" w:cs="Times New Roman"/>
          <w:i/>
          <w:iCs/>
          <w:szCs w:val="22"/>
        </w:rPr>
        <w:t>Hypothesis 5</w:t>
      </w:r>
      <w:r w:rsidRPr="008803F1">
        <w:rPr>
          <w:rFonts w:ascii="Times New Roman" w:hAnsi="Times New Roman" w:cs="Times New Roman"/>
          <w:szCs w:val="22"/>
        </w:rPr>
        <w:t xml:space="preserve"> examines the predictive power of our main factor “</w:t>
      </w:r>
      <w:r w:rsidRPr="008803F1">
        <w:rPr>
          <w:rFonts w:ascii="Times New Roman" w:hAnsi="Times New Roman" w:cs="Times New Roman"/>
          <w:i/>
          <w:iCs/>
          <w:szCs w:val="22"/>
        </w:rPr>
        <w:t>institutional demand shock in risky stocks</w:t>
      </w:r>
      <w:r w:rsidRPr="008803F1">
        <w:rPr>
          <w:rFonts w:ascii="Times New Roman" w:hAnsi="Times New Roman" w:cs="Times New Roman"/>
          <w:szCs w:val="22"/>
        </w:rPr>
        <w:t xml:space="preserve">” on SET index’s excess return over the three-month Thailand government bills using random effect panel regression. </w:t>
      </w:r>
    </w:p>
    <w:p w14:paraId="27763944" w14:textId="6E99ADB6" w:rsidR="00F756ED" w:rsidRDefault="00F756ED" w:rsidP="00F756ED">
      <w:pPr>
        <w:pStyle w:val="Caption"/>
        <w:spacing w:after="0"/>
        <w:rPr>
          <w:rFonts w:ascii="Times New Roman" w:hAnsi="Times New Roman" w:cs="Times New Roman"/>
          <w:i w:val="0"/>
          <w:iCs w:val="0"/>
          <w:color w:val="000000" w:themeColor="text1"/>
          <w:sz w:val="22"/>
          <w:szCs w:val="32"/>
          <w:lang w:val="en-US"/>
        </w:rPr>
      </w:pPr>
      <w:r w:rsidRPr="00531320">
        <w:rPr>
          <w:rFonts w:ascii="Times New Roman" w:hAnsi="Times New Roman" w:cs="Times New Roman"/>
          <w:i w:val="0"/>
          <w:iCs w:val="0"/>
          <w:color w:val="000000" w:themeColor="text1"/>
          <w:sz w:val="24"/>
          <w:szCs w:val="24"/>
        </w:rPr>
        <w:t xml:space="preserve">Table </w:t>
      </w:r>
      <w:r w:rsidRPr="00531320">
        <w:rPr>
          <w:rFonts w:ascii="Times New Roman" w:hAnsi="Times New Roman" w:cs="Times New Roman"/>
          <w:i w:val="0"/>
          <w:iCs w:val="0"/>
          <w:color w:val="000000" w:themeColor="text1"/>
          <w:sz w:val="24"/>
          <w:szCs w:val="24"/>
        </w:rPr>
        <w:fldChar w:fldCharType="begin"/>
      </w:r>
      <w:r w:rsidRPr="00531320">
        <w:rPr>
          <w:rFonts w:ascii="Times New Roman" w:hAnsi="Times New Roman" w:cs="Times New Roman"/>
          <w:i w:val="0"/>
          <w:iCs w:val="0"/>
          <w:color w:val="000000" w:themeColor="text1"/>
          <w:sz w:val="24"/>
          <w:szCs w:val="24"/>
        </w:rPr>
        <w:instrText xml:space="preserve"> SEQ Table \* ROMAN </w:instrText>
      </w:r>
      <w:r w:rsidRPr="00531320">
        <w:rPr>
          <w:rFonts w:ascii="Times New Roman" w:hAnsi="Times New Roman" w:cs="Times New Roman"/>
          <w:i w:val="0"/>
          <w:iCs w:val="0"/>
          <w:color w:val="000000" w:themeColor="text1"/>
          <w:sz w:val="24"/>
          <w:szCs w:val="24"/>
        </w:rPr>
        <w:fldChar w:fldCharType="separate"/>
      </w:r>
      <w:r w:rsidR="001922E2">
        <w:rPr>
          <w:rFonts w:ascii="Times New Roman" w:hAnsi="Times New Roman" w:cs="Times New Roman"/>
          <w:i w:val="0"/>
          <w:iCs w:val="0"/>
          <w:noProof/>
          <w:color w:val="000000" w:themeColor="text1"/>
          <w:sz w:val="24"/>
          <w:szCs w:val="24"/>
        </w:rPr>
        <w:t>V</w:t>
      </w:r>
      <w:r w:rsidRPr="00531320">
        <w:rPr>
          <w:rFonts w:ascii="Times New Roman" w:hAnsi="Times New Roman" w:cs="Times New Roman"/>
          <w:i w:val="0"/>
          <w:iCs w:val="0"/>
          <w:color w:val="000000" w:themeColor="text1"/>
          <w:sz w:val="24"/>
          <w:szCs w:val="24"/>
        </w:rPr>
        <w:fldChar w:fldCharType="end"/>
      </w:r>
      <w:r w:rsidRPr="00531320">
        <w:rPr>
          <w:rFonts w:ascii="Times New Roman" w:hAnsi="Times New Roman" w:cs="Times New Roman"/>
          <w:i w:val="0"/>
          <w:iCs w:val="0"/>
          <w:color w:val="000000" w:themeColor="text1"/>
          <w:sz w:val="24"/>
          <w:szCs w:val="24"/>
          <w:lang w:val="en-US"/>
        </w:rPr>
        <w:t>.</w:t>
      </w:r>
      <w:r>
        <w:rPr>
          <w:rFonts w:ascii="Times New Roman" w:hAnsi="Times New Roman" w:cs="Times New Roman"/>
          <w:i w:val="0"/>
          <w:iCs w:val="0"/>
          <w:color w:val="000000" w:themeColor="text1"/>
          <w:sz w:val="24"/>
          <w:szCs w:val="24"/>
          <w:lang w:val="en-US"/>
        </w:rPr>
        <w:t xml:space="preserve"> </w:t>
      </w:r>
      <w:r w:rsidRPr="00531320">
        <w:rPr>
          <w:rFonts w:ascii="Times New Roman" w:hAnsi="Times New Roman" w:cs="Times New Roman"/>
          <w:i w:val="0"/>
          <w:iCs w:val="0"/>
          <w:color w:val="000000" w:themeColor="text1"/>
          <w:sz w:val="24"/>
          <w:szCs w:val="36"/>
          <w:lang w:val="en-US"/>
        </w:rPr>
        <w:t>Random effect panel regression</w:t>
      </w:r>
    </w:p>
    <w:p w14:paraId="1D8F7523" w14:textId="77777777" w:rsidR="0051585C" w:rsidRPr="0051585C" w:rsidRDefault="0051585C" w:rsidP="0051585C">
      <w:pPr>
        <w:spacing w:beforeLines="25" w:before="60" w:afterLines="25" w:after="60"/>
        <w:jc w:val="both"/>
        <w:rPr>
          <w:rFonts w:ascii="Cambria Math" w:hAnsi="Cambria Math" w:cs="Times New Roman"/>
          <w:color w:val="000000" w:themeColor="text1"/>
          <w:sz w:val="18"/>
          <w:szCs w:val="18"/>
          <w:lang w:val="en-US"/>
        </w:rPr>
      </w:pPr>
      <w:r w:rsidRPr="0051585C">
        <w:rPr>
          <w:rFonts w:ascii="Cambria Math" w:hAnsi="Cambria Math" w:cs="Times New Roman"/>
          <w:color w:val="000000" w:themeColor="text1"/>
          <w:sz w:val="18"/>
          <w:szCs w:val="18"/>
          <w:cs/>
          <w:lang w:val="en-US"/>
        </w:rPr>
        <w:t xml:space="preserve">*** </w:t>
      </w:r>
      <w:r w:rsidRPr="0051585C">
        <w:rPr>
          <w:rFonts w:ascii="Cambria Math" w:hAnsi="Cambria Math" w:cs="Times New Roman"/>
          <w:color w:val="000000" w:themeColor="text1"/>
          <w:sz w:val="18"/>
          <w:szCs w:val="18"/>
          <w:lang w:val="en-US"/>
        </w:rPr>
        <w:t>is P</w:t>
      </w:r>
      <w:r w:rsidRPr="0051585C">
        <w:rPr>
          <w:rFonts w:ascii="Cambria Math" w:hAnsi="Cambria Math" w:cs="Times New Roman"/>
          <w:color w:val="000000" w:themeColor="text1"/>
          <w:sz w:val="18"/>
          <w:szCs w:val="18"/>
          <w:cs/>
          <w:lang w:val="en-US"/>
        </w:rPr>
        <w:t>-</w:t>
      </w:r>
      <w:r w:rsidRPr="0051585C">
        <w:rPr>
          <w:rFonts w:ascii="Cambria Math" w:hAnsi="Cambria Math" w:cs="Times New Roman"/>
          <w:color w:val="000000" w:themeColor="text1"/>
          <w:sz w:val="18"/>
          <w:szCs w:val="18"/>
          <w:lang w:val="en-US"/>
        </w:rPr>
        <w:t>value &lt; 0</w:t>
      </w:r>
      <w:r w:rsidRPr="0051585C">
        <w:rPr>
          <w:rFonts w:ascii="Cambria Math" w:hAnsi="Cambria Math" w:cs="Times New Roman"/>
          <w:color w:val="000000" w:themeColor="text1"/>
          <w:sz w:val="18"/>
          <w:szCs w:val="18"/>
          <w:cs/>
          <w:lang w:val="en-US"/>
        </w:rPr>
        <w:t>.</w:t>
      </w:r>
      <w:r w:rsidRPr="0051585C">
        <w:rPr>
          <w:rFonts w:ascii="Cambria Math" w:hAnsi="Cambria Math" w:cs="Times New Roman"/>
          <w:color w:val="000000" w:themeColor="text1"/>
          <w:sz w:val="18"/>
          <w:szCs w:val="18"/>
          <w:lang w:val="en-US"/>
        </w:rPr>
        <w:t xml:space="preserve">01. </w:t>
      </w:r>
      <w:r w:rsidRPr="0051585C">
        <w:rPr>
          <w:rFonts w:ascii="Cambria Math" w:hAnsi="Cambria Math" w:cs="Times New Roman"/>
          <w:color w:val="000000" w:themeColor="text1"/>
          <w:sz w:val="18"/>
          <w:szCs w:val="18"/>
          <w:cs/>
          <w:lang w:val="en-US"/>
        </w:rPr>
        <w:t xml:space="preserve">** </w:t>
      </w:r>
      <w:r w:rsidRPr="0051585C">
        <w:rPr>
          <w:rFonts w:ascii="Cambria Math" w:hAnsi="Cambria Math" w:cs="Times New Roman"/>
          <w:color w:val="000000" w:themeColor="text1"/>
          <w:sz w:val="18"/>
          <w:szCs w:val="18"/>
          <w:lang w:val="en-US"/>
        </w:rPr>
        <w:t>is P</w:t>
      </w:r>
      <w:r w:rsidRPr="0051585C">
        <w:rPr>
          <w:rFonts w:ascii="Cambria Math" w:hAnsi="Cambria Math" w:cs="Times New Roman"/>
          <w:color w:val="000000" w:themeColor="text1"/>
          <w:sz w:val="18"/>
          <w:szCs w:val="18"/>
          <w:cs/>
          <w:lang w:val="en-US"/>
        </w:rPr>
        <w:t>-</w:t>
      </w:r>
      <w:r w:rsidRPr="0051585C">
        <w:rPr>
          <w:rFonts w:ascii="Cambria Math" w:hAnsi="Cambria Math" w:cs="Times New Roman"/>
          <w:color w:val="000000" w:themeColor="text1"/>
          <w:sz w:val="18"/>
          <w:szCs w:val="18"/>
          <w:lang w:val="en-US"/>
        </w:rPr>
        <w:t>vale &lt; 0</w:t>
      </w:r>
      <w:r w:rsidRPr="0051585C">
        <w:rPr>
          <w:rFonts w:ascii="Cambria Math" w:hAnsi="Cambria Math" w:cs="Times New Roman"/>
          <w:color w:val="000000" w:themeColor="text1"/>
          <w:sz w:val="18"/>
          <w:szCs w:val="18"/>
          <w:cs/>
          <w:lang w:val="en-US"/>
        </w:rPr>
        <w:t>.</w:t>
      </w:r>
      <w:r w:rsidRPr="0051585C">
        <w:rPr>
          <w:rFonts w:ascii="Cambria Math" w:hAnsi="Cambria Math" w:cs="Times New Roman"/>
          <w:color w:val="000000" w:themeColor="text1"/>
          <w:sz w:val="18"/>
          <w:szCs w:val="18"/>
          <w:lang w:val="en-US"/>
        </w:rPr>
        <w:t xml:space="preserve">05. </w:t>
      </w:r>
      <w:r w:rsidRPr="0051585C">
        <w:rPr>
          <w:rFonts w:ascii="Cambria Math" w:hAnsi="Cambria Math" w:cs="Times New Roman"/>
          <w:color w:val="000000" w:themeColor="text1"/>
          <w:sz w:val="18"/>
          <w:szCs w:val="18"/>
          <w:cs/>
          <w:lang w:val="en-US"/>
        </w:rPr>
        <w:t xml:space="preserve">* </w:t>
      </w:r>
      <w:r w:rsidRPr="0051585C">
        <w:rPr>
          <w:rFonts w:ascii="Cambria Math" w:hAnsi="Cambria Math" w:cs="Times New Roman"/>
          <w:color w:val="000000" w:themeColor="text1"/>
          <w:sz w:val="18"/>
          <w:szCs w:val="18"/>
          <w:lang w:val="en-US"/>
        </w:rPr>
        <w:t>is P</w:t>
      </w:r>
      <w:r w:rsidRPr="0051585C">
        <w:rPr>
          <w:rFonts w:ascii="Cambria Math" w:hAnsi="Cambria Math" w:cs="Times New Roman"/>
          <w:color w:val="000000" w:themeColor="text1"/>
          <w:sz w:val="18"/>
          <w:szCs w:val="18"/>
          <w:cs/>
          <w:lang w:val="en-US"/>
        </w:rPr>
        <w:t>-</w:t>
      </w:r>
      <w:r w:rsidRPr="0051585C">
        <w:rPr>
          <w:rFonts w:ascii="Cambria Math" w:hAnsi="Cambria Math" w:cs="Times New Roman"/>
          <w:color w:val="000000" w:themeColor="text1"/>
          <w:sz w:val="18"/>
          <w:szCs w:val="18"/>
          <w:lang w:val="en-US"/>
        </w:rPr>
        <w:t>value &lt; 0</w:t>
      </w:r>
      <w:r w:rsidRPr="0051585C">
        <w:rPr>
          <w:rFonts w:ascii="Cambria Math" w:hAnsi="Cambria Math" w:cs="Times New Roman"/>
          <w:color w:val="000000" w:themeColor="text1"/>
          <w:sz w:val="18"/>
          <w:szCs w:val="18"/>
          <w:cs/>
          <w:lang w:val="en-US"/>
        </w:rPr>
        <w:t>.</w:t>
      </w:r>
      <w:r w:rsidRPr="0051585C">
        <w:rPr>
          <w:rFonts w:ascii="Cambria Math" w:hAnsi="Cambria Math" w:cs="Times New Roman"/>
          <w:color w:val="000000" w:themeColor="text1"/>
          <w:sz w:val="18"/>
          <w:szCs w:val="18"/>
          <w:lang w:val="en-US"/>
        </w:rPr>
        <w:t xml:space="preserve">1. All data display in quarterly basis, 3Q2016 to 3Q2019. </w:t>
      </w:r>
      <m:oMath>
        <m:sSubSup>
          <m:sSubSupPr>
            <m:ctrlPr>
              <w:ins w:id="263" w:author="SiiENG TC" w:date="2021-11-04T05:48:00Z">
                <w:rPr>
                  <w:rFonts w:ascii="Cambria Math" w:hAnsi="Cambria Math" w:cs="Times New Roman"/>
                  <w:i/>
                  <w:sz w:val="18"/>
                  <w:szCs w:val="18"/>
                  <w:lang w:val="en-US"/>
                </w:rPr>
              </w:ins>
            </m:ctrlPr>
          </m:sSubSupPr>
          <m:e>
            <m:acc>
              <m:accPr>
                <m:chr m:val="̅"/>
                <m:ctrlPr>
                  <w:ins w:id="264" w:author="SiiENG TC" w:date="2021-11-04T05:48:00Z">
                    <w:rPr>
                      <w:rFonts w:ascii="Cambria Math" w:hAnsi="Cambria Math" w:cs="Times New Roman"/>
                      <w:i/>
                      <w:sz w:val="18"/>
                      <w:szCs w:val="18"/>
                      <w:lang w:val="en-US"/>
                    </w:rPr>
                  </w:ins>
                </m:ctrlPr>
              </m:accPr>
              <m:e>
                <m:r>
                  <w:rPr>
                    <w:rFonts w:ascii="Cambria Math" w:hAnsi="Cambria Math" w:cs="Times New Roman"/>
                    <w:sz w:val="18"/>
                    <w:szCs w:val="18"/>
                    <w:lang w:val="en-US"/>
                  </w:rPr>
                  <m:t>Senti</m:t>
                </m:r>
              </m:e>
            </m:acc>
          </m:e>
          <m:sub>
            <m:r>
              <w:rPr>
                <w:rFonts w:ascii="Cambria Math" w:hAnsi="Cambria Math" w:cs="Times New Roman"/>
                <w:sz w:val="18"/>
                <w:szCs w:val="18"/>
                <w:lang w:val="en-US"/>
              </w:rPr>
              <m:t>t</m:t>
            </m:r>
          </m:sub>
          <m:sup>
            <m:r>
              <w:rPr>
                <w:rFonts w:ascii="Cambria Math" w:hAnsi="Cambria Math" w:cs="Times New Roman"/>
                <w:sz w:val="18"/>
                <w:szCs w:val="18"/>
                <w:lang w:val="en-US"/>
              </w:rPr>
              <m:t>⊥</m:t>
            </m:r>
          </m:sup>
        </m:sSubSup>
      </m:oMath>
      <w:r w:rsidRPr="0051585C">
        <w:rPr>
          <w:rFonts w:ascii="Cambria Math" w:hAnsi="Cambria Math" w:cs="Times New Roman"/>
          <w:color w:val="000000" w:themeColor="text1"/>
          <w:sz w:val="18"/>
          <w:szCs w:val="18"/>
          <w:lang w:val="en-US"/>
        </w:rPr>
        <w:t xml:space="preserve"> is Thailand sentiment index (ISI index). </w:t>
      </w:r>
      <m:oMath>
        <m:r>
          <w:rPr>
            <w:rFonts w:ascii="Cambria Math" w:hAnsi="Cambria Math" w:cs="Times New Roman"/>
            <w:sz w:val="18"/>
            <w:szCs w:val="18"/>
            <w:lang w:val="en-US"/>
          </w:rPr>
          <m:t xml:space="preserve"> </m:t>
        </m:r>
        <m:sSubSup>
          <m:sSubSupPr>
            <m:ctrlPr>
              <w:ins w:id="265" w:author="SiiENG TC" w:date="2021-11-04T05:48:00Z">
                <w:rPr>
                  <w:rFonts w:ascii="Cambria Math" w:hAnsi="Cambria Math" w:cs="Times New Roman"/>
                  <w:i/>
                  <w:sz w:val="18"/>
                  <w:szCs w:val="18"/>
                  <w:lang w:val="en-US"/>
                </w:rPr>
              </w:ins>
            </m:ctrlPr>
          </m:sSubSupPr>
          <m:e>
            <m:acc>
              <m:accPr>
                <m:chr m:val="̅"/>
                <m:ctrlPr>
                  <w:ins w:id="266" w:author="SiiENG TC" w:date="2021-11-04T05:48:00Z">
                    <w:rPr>
                      <w:rFonts w:ascii="Cambria Math" w:hAnsi="Cambria Math" w:cs="Times New Roman"/>
                      <w:i/>
                      <w:sz w:val="18"/>
                      <w:szCs w:val="18"/>
                      <w:lang w:val="en-US"/>
                    </w:rPr>
                  </w:ins>
                </m:ctrlPr>
              </m:accPr>
              <m:e>
                <m:r>
                  <w:rPr>
                    <w:rFonts w:ascii="Cambria Math" w:hAnsi="Cambria Math" w:cs="Times New Roman"/>
                    <w:sz w:val="18"/>
                    <w:szCs w:val="18"/>
                    <w:lang w:val="en-US"/>
                  </w:rPr>
                  <m:t>sqSenti</m:t>
                </m:r>
              </m:e>
            </m:acc>
          </m:e>
          <m:sub>
            <m:r>
              <w:rPr>
                <w:rFonts w:ascii="Cambria Math" w:hAnsi="Cambria Math" w:cs="Times New Roman"/>
                <w:sz w:val="18"/>
                <w:szCs w:val="18"/>
                <w:lang w:val="en-US"/>
              </w:rPr>
              <m:t>t</m:t>
            </m:r>
          </m:sub>
          <m:sup>
            <m:r>
              <w:rPr>
                <w:rFonts w:ascii="Cambria Math" w:hAnsi="Cambria Math" w:cs="Times New Roman"/>
                <w:sz w:val="18"/>
                <w:szCs w:val="18"/>
                <w:lang w:val="en-US"/>
              </w:rPr>
              <m:t>⊥</m:t>
            </m:r>
          </m:sup>
        </m:sSubSup>
      </m:oMath>
      <w:r w:rsidRPr="0051585C">
        <w:rPr>
          <w:rFonts w:ascii="Cambria Math" w:eastAsiaTheme="minorEastAsia" w:hAnsi="Cambria Math" w:cs="Times New Roman"/>
          <w:sz w:val="18"/>
          <w:szCs w:val="18"/>
          <w:lang w:val="en-US"/>
        </w:rPr>
        <w:t xml:space="preserve"> is the square value of Thailand sentiment index (ISI index).</w:t>
      </w:r>
      <w:r w:rsidRPr="0051585C">
        <w:rPr>
          <w:rFonts w:ascii="Cambria Math" w:hAnsi="Cambria Math" w:cs="Times New Roman"/>
          <w:color w:val="000000" w:themeColor="text1"/>
          <w:sz w:val="18"/>
          <w:szCs w:val="18"/>
          <w:lang w:val="en-US"/>
        </w:rPr>
        <w:t xml:space="preserve"> </w:t>
      </w:r>
      <m:oMath>
        <m:sSubSup>
          <m:sSubSupPr>
            <m:ctrlPr>
              <w:ins w:id="267" w:author="SiiENG TC" w:date="2021-11-04T05:48:00Z">
                <w:rPr>
                  <w:rFonts w:ascii="Cambria Math" w:hAnsi="Cambria Math" w:cs="Times New Roman"/>
                  <w:i/>
                  <w:color w:val="000000" w:themeColor="text1"/>
                  <w:sz w:val="18"/>
                  <w:szCs w:val="18"/>
                  <w:lang w:val="en-US"/>
                </w:rPr>
              </w:ins>
            </m:ctrlPr>
          </m:sSubSupPr>
          <m:e>
            <m:acc>
              <m:accPr>
                <m:chr m:val="̅"/>
                <m:ctrlPr>
                  <w:ins w:id="268" w:author="SiiENG TC" w:date="2021-11-04T05:48:00Z">
                    <w:rPr>
                      <w:rFonts w:ascii="Cambria Math" w:hAnsi="Cambria Math" w:cs="Times New Roman"/>
                      <w:i/>
                      <w:color w:val="000000" w:themeColor="text1"/>
                      <w:sz w:val="18"/>
                      <w:szCs w:val="18"/>
                      <w:lang w:val="en-US"/>
                    </w:rPr>
                  </w:ins>
                </m:ctrlPr>
              </m:accPr>
              <m:e>
                <m:r>
                  <w:rPr>
                    <w:rFonts w:ascii="Cambria Math" w:hAnsi="Cambria Math" w:cs="Times New Roman"/>
                    <w:color w:val="000000" w:themeColor="text1"/>
                    <w:sz w:val="18"/>
                    <w:szCs w:val="18"/>
                    <w:lang w:val="en-US"/>
                  </w:rPr>
                  <m:t>∆ISI</m:t>
                </m:r>
              </m:e>
            </m:acc>
          </m:e>
          <m:sub>
            <m:r>
              <w:rPr>
                <w:rFonts w:ascii="Cambria Math" w:hAnsi="Cambria Math" w:cs="Times New Roman"/>
                <w:color w:val="000000" w:themeColor="text1"/>
                <w:sz w:val="18"/>
                <w:szCs w:val="18"/>
                <w:lang w:val="en-US"/>
              </w:rPr>
              <m:t>t</m:t>
            </m:r>
          </m:sub>
          <m:sup>
            <m:r>
              <w:rPr>
                <w:rFonts w:ascii="Cambria Math" w:hAnsi="Cambria Math" w:cs="Times New Roman"/>
                <w:color w:val="000000" w:themeColor="text1"/>
                <w:sz w:val="18"/>
                <w:szCs w:val="18"/>
                <w:lang w:val="en-US"/>
              </w:rPr>
              <m:t>⊥</m:t>
            </m:r>
          </m:sup>
        </m:sSubSup>
      </m:oMath>
      <w:r w:rsidRPr="0051585C">
        <w:rPr>
          <w:rFonts w:ascii="Cambria Math" w:hAnsi="Cambria Math" w:cs="Times New Roman"/>
          <w:color w:val="000000" w:themeColor="text1"/>
          <w:sz w:val="18"/>
          <w:szCs w:val="18"/>
          <w:lang w:val="en-US"/>
        </w:rPr>
        <w:t xml:space="preserve"> is the change of Thailand sentiment index (ISI index). </w:t>
      </w:r>
      <m:oMath>
        <m:sSubSup>
          <m:sSubSupPr>
            <m:ctrlPr>
              <w:ins w:id="269" w:author="SiiENG TC" w:date="2021-11-04T05:48:00Z">
                <w:rPr>
                  <w:rFonts w:ascii="Cambria Math" w:hAnsi="Cambria Math" w:cs="Times New Roman"/>
                  <w:i/>
                  <w:color w:val="000000" w:themeColor="text1"/>
                  <w:sz w:val="18"/>
                  <w:szCs w:val="18"/>
                  <w:lang w:val="en-US"/>
                </w:rPr>
              </w:ins>
            </m:ctrlPr>
          </m:sSubSupPr>
          <m:e>
            <m:acc>
              <m:accPr>
                <m:chr m:val="̅"/>
                <m:ctrlPr>
                  <w:ins w:id="270" w:author="SiiENG TC" w:date="2021-11-04T05:48:00Z">
                    <w:rPr>
                      <w:rFonts w:ascii="Cambria Math" w:hAnsi="Cambria Math" w:cs="Times New Roman"/>
                      <w:i/>
                      <w:color w:val="000000" w:themeColor="text1"/>
                      <w:sz w:val="18"/>
                      <w:szCs w:val="18"/>
                      <w:lang w:val="en-US"/>
                    </w:rPr>
                  </w:ins>
                </m:ctrlPr>
              </m:accPr>
              <m:e>
                <m:r>
                  <w:rPr>
                    <w:rFonts w:ascii="Cambria Math" w:hAnsi="Cambria Math" w:cs="Times New Roman"/>
                    <w:color w:val="000000" w:themeColor="text1"/>
                    <w:sz w:val="18"/>
                    <w:szCs w:val="18"/>
                    <w:lang w:val="en-US"/>
                  </w:rPr>
                  <m:t>InstDS</m:t>
                </m:r>
              </m:e>
            </m:acc>
          </m:e>
          <m:sub>
            <m:r>
              <w:rPr>
                <w:rFonts w:ascii="Cambria Math" w:hAnsi="Cambria Math" w:cs="Times New Roman"/>
                <w:color w:val="000000" w:themeColor="text1"/>
                <w:sz w:val="18"/>
                <w:szCs w:val="18"/>
                <w:lang w:val="en-US"/>
              </w:rPr>
              <m:t>t</m:t>
            </m:r>
          </m:sub>
          <m:sup>
            <m:r>
              <w:rPr>
                <w:rFonts w:ascii="Cambria Math" w:hAnsi="Cambria Math" w:cs="Times New Roman"/>
                <w:color w:val="000000" w:themeColor="text1"/>
                <w:sz w:val="18"/>
                <w:szCs w:val="18"/>
                <w:lang w:val="en-US"/>
              </w:rPr>
              <m:t>All Fund,</m:t>
            </m:r>
            <m:sSup>
              <m:sSupPr>
                <m:ctrlPr>
                  <w:ins w:id="271" w:author="SiiENG TC" w:date="2021-11-04T05:48:00Z">
                    <w:rPr>
                      <w:rFonts w:ascii="Cambria Math" w:hAnsi="Cambria Math" w:cs="Times New Roman"/>
                      <w:i/>
                      <w:color w:val="000000" w:themeColor="text1"/>
                      <w:sz w:val="18"/>
                      <w:szCs w:val="18"/>
                      <w:lang w:val="en-US"/>
                    </w:rPr>
                  </w:ins>
                </m:ctrlPr>
              </m:sSupPr>
              <m:e>
                <m:r>
                  <w:rPr>
                    <w:rFonts w:ascii="Cambria Math" w:hAnsi="Cambria Math" w:cs="Times New Roman"/>
                    <w:color w:val="000000" w:themeColor="text1"/>
                    <w:sz w:val="18"/>
                    <w:szCs w:val="18"/>
                    <w:lang w:val="en-US"/>
                  </w:rPr>
                  <m:t>σ</m:t>
                </m:r>
              </m:e>
              <m:sup>
                <m:r>
                  <w:rPr>
                    <w:rFonts w:ascii="Cambria Math" w:hAnsi="Cambria Math" w:cs="Times New Roman"/>
                    <w:color w:val="000000" w:themeColor="text1"/>
                    <w:sz w:val="18"/>
                    <w:szCs w:val="18"/>
                    <w:lang w:val="en-US"/>
                  </w:rPr>
                  <m:t>H-L</m:t>
                </m:r>
              </m:sup>
            </m:sSup>
          </m:sup>
        </m:sSubSup>
      </m:oMath>
      <w:r w:rsidRPr="0051585C">
        <w:rPr>
          <w:rFonts w:ascii="Cambria Math" w:hAnsi="Cambria Math" w:cs="Times New Roman"/>
          <w:color w:val="000000" w:themeColor="text1"/>
          <w:sz w:val="18"/>
          <w:szCs w:val="18"/>
          <w:lang w:val="en-US"/>
        </w:rPr>
        <w:t xml:space="preserve"> is institution (all 384 funds data) demand shock in risky stocks. </w:t>
      </w:r>
      <m:oMath>
        <m:r>
          <w:rPr>
            <w:rFonts w:ascii="Cambria Math" w:hAnsi="Cambria Math" w:cs="Cambria Math"/>
            <w:color w:val="000000" w:themeColor="text1"/>
            <w:sz w:val="18"/>
            <w:szCs w:val="18"/>
            <w:cs/>
            <w:lang w:val="en-US"/>
          </w:rPr>
          <m:t>ln</m:t>
        </m:r>
        <m:sSub>
          <m:sSubPr>
            <m:ctrlPr>
              <w:ins w:id="272" w:author="SiiENG TC" w:date="2021-11-04T05:48:00Z">
                <w:rPr>
                  <w:rFonts w:ascii="Cambria Math" w:hAnsi="Cambria Math" w:cs="Times New Roman"/>
                  <w:i/>
                  <w:iCs/>
                  <w:color w:val="000000" w:themeColor="text1"/>
                  <w:sz w:val="18"/>
                  <w:szCs w:val="18"/>
                  <w:lang w:val="en-US"/>
                </w:rPr>
              </w:ins>
            </m:ctrlPr>
          </m:sSubPr>
          <m:e>
            <m:r>
              <w:rPr>
                <w:rFonts w:ascii="Cambria Math" w:hAnsi="Cambria Math" w:cs="Cambria Math"/>
                <w:color w:val="000000" w:themeColor="text1"/>
                <w:sz w:val="18"/>
                <w:szCs w:val="18"/>
                <w:lang w:val="en-US"/>
              </w:rPr>
              <m:t>Ex</m:t>
            </m:r>
            <m:r>
              <w:rPr>
                <w:rFonts w:ascii="Cambria Math" w:hAnsi="Cambria Math" w:cs="Cambria Math"/>
                <w:color w:val="000000" w:themeColor="text1"/>
                <w:sz w:val="18"/>
                <w:szCs w:val="18"/>
                <w:cs/>
                <w:lang w:val="en-US"/>
              </w:rPr>
              <m:t>SET</m:t>
            </m:r>
          </m:e>
          <m:sub>
            <m:r>
              <w:rPr>
                <w:rFonts w:ascii="Cambria Math" w:hAnsi="Cambria Math" w:cs="Cambria Math"/>
                <w:color w:val="000000" w:themeColor="text1"/>
                <w:sz w:val="18"/>
                <w:szCs w:val="18"/>
                <w:cs/>
                <w:lang w:val="en-US"/>
              </w:rPr>
              <m:t>t</m:t>
            </m:r>
            <m:r>
              <w:rPr>
                <w:rFonts w:ascii="Cambria Math" w:hAnsi="Cambria Math" w:cs="Times New Roman"/>
                <w:color w:val="000000" w:themeColor="text1"/>
                <w:sz w:val="18"/>
                <w:szCs w:val="18"/>
                <w:lang w:val="en-US"/>
              </w:rPr>
              <m:t>-1</m:t>
            </m:r>
          </m:sub>
        </m:sSub>
      </m:oMath>
      <w:r w:rsidRPr="0051585C">
        <w:rPr>
          <w:rFonts w:ascii="Cambria Math" w:hAnsi="Cambria Math" w:cs="Times New Roman"/>
          <w:color w:val="000000" w:themeColor="text1"/>
          <w:sz w:val="18"/>
          <w:szCs w:val="18"/>
          <w:lang w:val="en-US"/>
        </w:rPr>
        <w:t xml:space="preserve"> is SET Index quarterly return over 3-month Thailand Government bond.</w:t>
      </w:r>
      <w:r w:rsidRPr="0051585C">
        <w:rPr>
          <w:rFonts w:ascii="Cambria Math" w:hAnsi="Cambria Math" w:cs="Times New Roman"/>
          <w:color w:val="000000" w:themeColor="text1"/>
          <w:sz w:val="18"/>
          <w:szCs w:val="18"/>
          <w:cs/>
          <w:lang w:val="en-US"/>
        </w:rPr>
        <w:t xml:space="preserve"> </w:t>
      </w:r>
      <m:oMath>
        <m:sSub>
          <m:sSubPr>
            <m:ctrlPr>
              <w:ins w:id="273" w:author="SiiENG TC" w:date="2021-11-04T05:48:00Z">
                <w:rPr>
                  <w:rFonts w:ascii="Cambria Math" w:hAnsi="Cambria Math" w:cs="Times New Roman"/>
                  <w:i/>
                  <w:iCs/>
                  <w:color w:val="000000" w:themeColor="text1"/>
                  <w:sz w:val="18"/>
                  <w:szCs w:val="18"/>
                  <w:lang w:val="en-US"/>
                </w:rPr>
              </w:ins>
            </m:ctrlPr>
          </m:sSubPr>
          <m:e>
            <m:r>
              <w:rPr>
                <w:rFonts w:ascii="Cambria Math" w:hAnsi="Cambria Math" w:cs="Times New Roman"/>
                <w:color w:val="000000" w:themeColor="text1"/>
                <w:sz w:val="18"/>
                <w:szCs w:val="18"/>
                <w:cs/>
                <w:lang w:val="en-US"/>
              </w:rPr>
              <m:t>∆</m:t>
            </m:r>
            <m:r>
              <w:rPr>
                <w:rFonts w:ascii="Cambria Math" w:hAnsi="Cambria Math" w:cs="Cambria Math"/>
                <w:color w:val="000000" w:themeColor="text1"/>
                <w:sz w:val="18"/>
                <w:szCs w:val="18"/>
                <w:cs/>
                <w:lang w:val="en-US"/>
              </w:rPr>
              <m:t>VolP</m:t>
            </m:r>
          </m:e>
          <m:sub>
            <m:r>
              <w:rPr>
                <w:rFonts w:ascii="Cambria Math" w:hAnsi="Cambria Math" w:cs="Cambria Math"/>
                <w:color w:val="000000" w:themeColor="text1"/>
                <w:sz w:val="18"/>
                <w:szCs w:val="18"/>
                <w:cs/>
                <w:lang w:val="en-US"/>
              </w:rPr>
              <m:t>t</m:t>
            </m:r>
          </m:sub>
        </m:sSub>
      </m:oMath>
      <w:r w:rsidRPr="0051585C">
        <w:rPr>
          <w:rFonts w:ascii="Cambria Math" w:hAnsi="Cambria Math" w:cs="Times New Roman"/>
          <w:color w:val="000000" w:themeColor="text1"/>
          <w:sz w:val="18"/>
          <w:szCs w:val="18"/>
          <w:lang w:val="en-US"/>
        </w:rPr>
        <w:t xml:space="preserve"> is volatility premium</w:t>
      </w:r>
      <w:r w:rsidRPr="0051585C">
        <w:rPr>
          <w:rFonts w:ascii="Cambria Math" w:hAnsi="Cambria Math" w:cs="Times New Roman"/>
          <w:color w:val="000000" w:themeColor="text1"/>
          <w:sz w:val="18"/>
          <w:szCs w:val="18"/>
          <w:cs/>
          <w:lang w:val="en-US"/>
        </w:rPr>
        <w:t xml:space="preserve">. </w:t>
      </w:r>
      <w:r w:rsidRPr="0051585C">
        <w:rPr>
          <w:rFonts w:ascii="Cambria Math" w:hAnsi="Cambria Math" w:cs="Times New Roman"/>
          <w:color w:val="000000" w:themeColor="text1"/>
          <w:sz w:val="18"/>
          <w:szCs w:val="18"/>
          <w:lang w:val="en-US"/>
        </w:rPr>
        <w:t xml:space="preserve">Model1; </w:t>
      </w:r>
      <m:oMath>
        <m:sSub>
          <m:sSubPr>
            <m:ctrlPr>
              <w:ins w:id="274" w:author="SiiENG TC" w:date="2021-11-04T05:48:00Z">
                <w:rPr>
                  <w:rFonts w:ascii="Cambria Math" w:hAnsi="Cambria Math"/>
                  <w:i/>
                  <w:iCs/>
                  <w:sz w:val="18"/>
                  <w:szCs w:val="18"/>
                  <w:lang w:val="en-US"/>
                </w:rPr>
              </w:ins>
            </m:ctrlPr>
          </m:sSubPr>
          <m:e>
            <m:r>
              <w:rPr>
                <w:rFonts w:ascii="Cambria Math" w:hAnsi="Cambria Math" w:cs="Cambria Math"/>
                <w:sz w:val="18"/>
                <w:szCs w:val="18"/>
                <w:cs/>
                <w:lang w:val="en-US"/>
              </w:rPr>
              <m:t>ln</m:t>
            </m:r>
            <m:r>
              <w:rPr>
                <w:rFonts w:ascii="Cambria Math" w:hAnsi="Cambria Math" w:cs="Cambria Math"/>
                <w:sz w:val="18"/>
                <w:szCs w:val="18"/>
                <w:lang w:val="en-US"/>
              </w:rPr>
              <m:t>Ex</m:t>
            </m:r>
            <m:r>
              <w:rPr>
                <w:rFonts w:ascii="Cambria Math" w:hAnsi="Cambria Math" w:cs="Cambria Math"/>
                <w:sz w:val="18"/>
                <w:szCs w:val="18"/>
                <w:cs/>
                <w:lang w:val="en-US"/>
              </w:rPr>
              <m:t>SET</m:t>
            </m:r>
          </m:e>
          <m:sub>
            <m:r>
              <w:rPr>
                <w:rFonts w:ascii="Cambria Math" w:hAnsi="Cambria Math" w:cs="Cambria Math"/>
                <w:sz w:val="18"/>
                <w:szCs w:val="18"/>
                <w:cs/>
                <w:lang w:val="en-US"/>
              </w:rPr>
              <m:t>t</m:t>
            </m:r>
            <m:r>
              <w:rPr>
                <w:rFonts w:ascii="Cambria Math" w:hAnsi="Cambria Math" w:cs="Cambria Math"/>
                <w:sz w:val="18"/>
                <w:szCs w:val="18"/>
                <w:lang w:val="en-US"/>
              </w:rPr>
              <m:t>+1</m:t>
            </m:r>
          </m:sub>
        </m:sSub>
        <m:r>
          <w:rPr>
            <w:rFonts w:ascii="Cambria Math" w:hAnsi="Cambria Math"/>
            <w:sz w:val="18"/>
            <w:szCs w:val="18"/>
            <w:cs/>
            <w:lang w:val="en-US"/>
          </w:rPr>
          <m:t xml:space="preserve">= </m:t>
        </m:r>
        <m:sSub>
          <m:sSubPr>
            <m:ctrlPr>
              <w:ins w:id="275" w:author="SiiENG TC" w:date="2021-11-04T05:48:00Z">
                <w:rPr>
                  <w:rFonts w:ascii="Cambria Math" w:hAnsi="Cambria Math"/>
                  <w:i/>
                  <w:iCs/>
                  <w:sz w:val="18"/>
                  <w:szCs w:val="18"/>
                  <w:lang w:val="en-US"/>
                </w:rPr>
              </w:ins>
            </m:ctrlPr>
          </m:sSubPr>
          <m:e>
            <m:r>
              <w:rPr>
                <w:rFonts w:ascii="Cambria Math" w:hAnsi="Cambria Math" w:cs="Cambria Math"/>
                <w:sz w:val="18"/>
                <w:szCs w:val="18"/>
                <w:cs/>
                <w:lang w:val="en-US"/>
              </w:rPr>
              <m:t>β</m:t>
            </m:r>
          </m:e>
          <m:sub>
            <m:r>
              <w:rPr>
                <w:rFonts w:ascii="Cambria Math" w:hAnsi="Cambria Math"/>
                <w:sz w:val="18"/>
                <w:szCs w:val="18"/>
                <w:lang w:val="en-US"/>
              </w:rPr>
              <m:t>0</m:t>
            </m:r>
          </m:sub>
        </m:sSub>
        <m:r>
          <w:rPr>
            <w:rFonts w:ascii="Cambria Math" w:hAnsi="Cambria Math"/>
            <w:sz w:val="18"/>
            <w:szCs w:val="18"/>
            <w:cs/>
            <w:lang w:val="en-US"/>
          </w:rPr>
          <m:t>+</m:t>
        </m:r>
        <m:sSub>
          <m:sSubPr>
            <m:ctrlPr>
              <w:ins w:id="276" w:author="SiiENG TC" w:date="2021-11-04T05:48:00Z">
                <w:rPr>
                  <w:rFonts w:ascii="Cambria Math" w:hAnsi="Cambria Math"/>
                  <w:i/>
                  <w:iCs/>
                  <w:sz w:val="18"/>
                  <w:szCs w:val="18"/>
                  <w:lang w:val="en-US"/>
                </w:rPr>
              </w:ins>
            </m:ctrlPr>
          </m:sSubPr>
          <m:e>
            <m:r>
              <w:rPr>
                <w:rFonts w:ascii="Cambria Math" w:hAnsi="Cambria Math" w:cs="Cambria Math"/>
                <w:sz w:val="18"/>
                <w:szCs w:val="18"/>
                <w:cs/>
                <w:lang w:val="en-US"/>
              </w:rPr>
              <m:t>β</m:t>
            </m:r>
          </m:e>
          <m:sub>
            <m:r>
              <w:rPr>
                <w:rFonts w:ascii="Cambria Math" w:hAnsi="Cambria Math"/>
                <w:sz w:val="18"/>
                <w:szCs w:val="18"/>
                <w:lang w:val="en-US"/>
              </w:rPr>
              <m:t>1</m:t>
            </m:r>
          </m:sub>
        </m:sSub>
        <m:sSubSup>
          <m:sSubSupPr>
            <m:ctrlPr>
              <w:ins w:id="277" w:author="SiiENG TC" w:date="2021-11-04T05:48:00Z">
                <w:rPr>
                  <w:rFonts w:ascii="Cambria Math" w:hAnsi="Cambria Math"/>
                  <w:i/>
                  <w:sz w:val="18"/>
                  <w:szCs w:val="18"/>
                  <w:lang w:val="en-US"/>
                </w:rPr>
              </w:ins>
            </m:ctrlPr>
          </m:sSubSupPr>
          <m:e>
            <m:acc>
              <m:accPr>
                <m:chr m:val="̅"/>
                <m:ctrlPr>
                  <w:ins w:id="278" w:author="SiiENG TC" w:date="2021-11-04T05:48:00Z">
                    <w:rPr>
                      <w:rFonts w:ascii="Cambria Math" w:hAnsi="Cambria Math"/>
                      <w:i/>
                      <w:sz w:val="18"/>
                      <w:szCs w:val="18"/>
                      <w:lang w:val="en-US"/>
                    </w:rPr>
                  </w:ins>
                </m:ctrlPr>
              </m:accPr>
              <m:e>
                <m:r>
                  <w:rPr>
                    <w:rFonts w:ascii="Cambria Math" w:hAnsi="Cambria Math"/>
                    <w:sz w:val="18"/>
                    <w:szCs w:val="18"/>
                    <w:lang w:val="en-US"/>
                  </w:rPr>
                  <m:t>Senti</m:t>
                </m:r>
              </m:e>
            </m:acc>
          </m:e>
          <m:sub>
            <m:r>
              <w:rPr>
                <w:rFonts w:ascii="Cambria Math" w:hAnsi="Cambria Math"/>
                <w:sz w:val="18"/>
                <w:szCs w:val="18"/>
                <w:lang w:val="en-US"/>
              </w:rPr>
              <m:t>t</m:t>
            </m:r>
          </m:sub>
          <m:sup>
            <m:r>
              <w:rPr>
                <w:rFonts w:ascii="Cambria Math" w:hAnsi="Cambria Math"/>
                <w:sz w:val="18"/>
                <w:szCs w:val="18"/>
                <w:lang w:val="en-US"/>
              </w:rPr>
              <m:t>⊥</m:t>
            </m:r>
          </m:sup>
        </m:sSubSup>
        <m:r>
          <w:rPr>
            <w:rFonts w:ascii="Cambria Math" w:hAnsi="Cambria Math"/>
            <w:sz w:val="18"/>
            <w:szCs w:val="18"/>
            <w:cs/>
            <w:lang w:val="en-US"/>
          </w:rPr>
          <m:t>+</m:t>
        </m:r>
        <m:sSub>
          <m:sSubPr>
            <m:ctrlPr>
              <w:ins w:id="279" w:author="SiiENG TC" w:date="2021-11-04T05:48:00Z">
                <w:rPr>
                  <w:rFonts w:ascii="Cambria Math" w:hAnsi="Cambria Math"/>
                  <w:i/>
                  <w:iCs/>
                  <w:sz w:val="18"/>
                  <w:szCs w:val="18"/>
                  <w:lang w:val="en-US"/>
                </w:rPr>
              </w:ins>
            </m:ctrlPr>
          </m:sSubPr>
          <m:e>
            <m:r>
              <w:rPr>
                <w:rFonts w:ascii="Cambria Math" w:hAnsi="Cambria Math" w:cs="Cambria Math"/>
                <w:sz w:val="18"/>
                <w:szCs w:val="18"/>
                <w:cs/>
                <w:lang w:val="en-US"/>
              </w:rPr>
              <m:t>β</m:t>
            </m:r>
          </m:e>
          <m:sub>
            <m:r>
              <w:rPr>
                <w:rFonts w:ascii="Cambria Math" w:hAnsi="Cambria Math"/>
                <w:sz w:val="18"/>
                <w:szCs w:val="18"/>
                <w:lang w:val="en-US"/>
              </w:rPr>
              <m:t>2</m:t>
            </m:r>
          </m:sub>
        </m:sSub>
        <m:sSub>
          <m:sSubPr>
            <m:ctrlPr>
              <w:ins w:id="280" w:author="SiiENG TC" w:date="2021-11-04T05:48:00Z">
                <w:rPr>
                  <w:rFonts w:ascii="Cambria Math" w:hAnsi="Cambria Math"/>
                  <w:i/>
                  <w:iCs/>
                  <w:sz w:val="18"/>
                  <w:szCs w:val="18"/>
                  <w:lang w:val="en-US"/>
                </w:rPr>
              </w:ins>
            </m:ctrlPr>
          </m:sSubPr>
          <m:e>
            <m:r>
              <w:rPr>
                <w:rFonts w:ascii="Cambria Math" w:hAnsi="Cambria Math" w:cs="Cambria Math"/>
                <w:sz w:val="18"/>
                <w:szCs w:val="18"/>
                <w:cs/>
                <w:lang w:val="en-US"/>
              </w:rPr>
              <m:t>ln</m:t>
            </m:r>
            <m:r>
              <w:rPr>
                <w:rFonts w:ascii="Cambria Math" w:hAnsi="Cambria Math" w:cs="Cambria Math"/>
                <w:sz w:val="18"/>
                <w:szCs w:val="18"/>
                <w:lang w:val="en-US"/>
              </w:rPr>
              <m:t>Ex</m:t>
            </m:r>
            <m:r>
              <w:rPr>
                <w:rFonts w:ascii="Cambria Math" w:hAnsi="Cambria Math" w:cs="Cambria Math"/>
                <w:sz w:val="18"/>
                <w:szCs w:val="18"/>
                <w:cs/>
                <w:lang w:val="en-US"/>
              </w:rPr>
              <m:t>SET</m:t>
            </m:r>
          </m:e>
          <m:sub>
            <m:r>
              <w:rPr>
                <w:rFonts w:ascii="Cambria Math" w:hAnsi="Cambria Math" w:cs="Cambria Math"/>
                <w:sz w:val="18"/>
                <w:szCs w:val="18"/>
                <w:cs/>
                <w:lang w:val="en-US"/>
              </w:rPr>
              <m:t>t</m:t>
            </m:r>
          </m:sub>
        </m:sSub>
        <m:r>
          <w:rPr>
            <w:rFonts w:ascii="Cambria Math" w:hAnsi="Cambria Math"/>
            <w:sz w:val="18"/>
            <w:szCs w:val="18"/>
            <w:cs/>
            <w:lang w:val="en-US"/>
          </w:rPr>
          <m:t>+</m:t>
        </m:r>
        <m:sSub>
          <m:sSubPr>
            <m:ctrlPr>
              <w:ins w:id="281" w:author="SiiENG TC" w:date="2021-11-04T05:48:00Z">
                <w:rPr>
                  <w:rFonts w:ascii="Cambria Math" w:hAnsi="Cambria Math"/>
                  <w:i/>
                  <w:iCs/>
                  <w:sz w:val="18"/>
                  <w:szCs w:val="18"/>
                  <w:lang w:val="en-US"/>
                </w:rPr>
              </w:ins>
            </m:ctrlPr>
          </m:sSubPr>
          <m:e>
            <m:r>
              <w:rPr>
                <w:rFonts w:ascii="Cambria Math" w:hAnsi="Cambria Math" w:cs="Cambria Math"/>
                <w:sz w:val="18"/>
                <w:szCs w:val="18"/>
                <w:cs/>
                <w:lang w:val="en-US"/>
              </w:rPr>
              <m:t>β</m:t>
            </m:r>
          </m:e>
          <m:sub>
            <m:r>
              <w:rPr>
                <w:rFonts w:ascii="Cambria Math" w:hAnsi="Cambria Math"/>
                <w:sz w:val="18"/>
                <w:szCs w:val="18"/>
                <w:lang w:val="en-US"/>
              </w:rPr>
              <m:t>3</m:t>
            </m:r>
          </m:sub>
        </m:sSub>
        <m:sSub>
          <m:sSubPr>
            <m:ctrlPr>
              <w:ins w:id="282" w:author="SiiENG TC" w:date="2021-11-04T05:48:00Z">
                <w:rPr>
                  <w:rFonts w:ascii="Cambria Math" w:hAnsi="Cambria Math"/>
                  <w:i/>
                  <w:iCs/>
                  <w:color w:val="000000" w:themeColor="text1"/>
                  <w:sz w:val="18"/>
                  <w:szCs w:val="18"/>
                  <w:lang w:val="en-US"/>
                </w:rPr>
              </w:ins>
            </m:ctrlPr>
          </m:sSubPr>
          <m:e>
            <m:r>
              <w:rPr>
                <w:rFonts w:ascii="Cambria Math" w:hAnsi="Cambria Math" w:cs="Cambria Math"/>
                <w:color w:val="000000" w:themeColor="text1"/>
                <w:sz w:val="18"/>
                <w:szCs w:val="18"/>
                <w:cs/>
                <w:lang w:val="en-US"/>
              </w:rPr>
              <m:t>∆VolP</m:t>
            </m:r>
          </m:e>
          <m:sub>
            <m:r>
              <w:rPr>
                <w:rFonts w:ascii="Cambria Math" w:hAnsi="Cambria Math" w:cs="Cambria Math"/>
                <w:color w:val="000000" w:themeColor="text1"/>
                <w:sz w:val="18"/>
                <w:szCs w:val="18"/>
                <w:cs/>
                <w:lang w:val="en-US"/>
              </w:rPr>
              <m:t>t</m:t>
            </m:r>
          </m:sub>
        </m:sSub>
        <m:r>
          <w:rPr>
            <w:rFonts w:ascii="Cambria Math" w:hAnsi="Cambria Math"/>
            <w:sz w:val="18"/>
            <w:szCs w:val="18"/>
            <w:cs/>
            <w:lang w:val="en-US"/>
          </w:rPr>
          <m:t>+</m:t>
        </m:r>
        <m:sSub>
          <m:sSubPr>
            <m:ctrlPr>
              <w:ins w:id="283" w:author="SiiENG TC" w:date="2021-11-04T05:48:00Z">
                <w:rPr>
                  <w:rFonts w:ascii="Cambria Math" w:hAnsi="Cambria Math"/>
                  <w:i/>
                  <w:iCs/>
                  <w:sz w:val="18"/>
                  <w:szCs w:val="18"/>
                  <w:lang w:val="en-US"/>
                </w:rPr>
              </w:ins>
            </m:ctrlPr>
          </m:sSubPr>
          <m:e>
            <m:r>
              <w:rPr>
                <w:rFonts w:ascii="Cambria Math" w:hAnsi="Cambria Math" w:cs="Cambria Math"/>
                <w:sz w:val="18"/>
                <w:szCs w:val="18"/>
                <w:cs/>
                <w:lang w:val="en-US"/>
              </w:rPr>
              <m:t>ε</m:t>
            </m:r>
          </m:e>
          <m:sub>
            <m:r>
              <w:rPr>
                <w:rFonts w:ascii="Cambria Math" w:hAnsi="Cambria Math" w:cs="Cambria Math"/>
                <w:sz w:val="18"/>
                <w:szCs w:val="18"/>
                <w:cs/>
                <w:lang w:val="en-US"/>
              </w:rPr>
              <m:t>t</m:t>
            </m:r>
          </m:sub>
        </m:sSub>
      </m:oMath>
      <w:r w:rsidRPr="0051585C">
        <w:rPr>
          <w:rFonts w:ascii="Cambria Math" w:eastAsiaTheme="minorEastAsia" w:hAnsi="Cambria Math" w:cs="Times New Roman"/>
          <w:sz w:val="18"/>
          <w:szCs w:val="18"/>
          <w:lang w:val="en-US"/>
        </w:rPr>
        <w:t>.</w:t>
      </w:r>
      <w:r w:rsidRPr="0051585C">
        <w:rPr>
          <w:rFonts w:ascii="Cambria Math" w:hAnsi="Cambria Math" w:cs="Times New Roman"/>
          <w:color w:val="000000" w:themeColor="text1"/>
          <w:sz w:val="18"/>
          <w:szCs w:val="18"/>
          <w:lang w:val="en-US"/>
        </w:rPr>
        <w:t xml:space="preserve"> Model2; </w:t>
      </w:r>
      <m:oMath>
        <m:sSub>
          <m:sSubPr>
            <m:ctrlPr>
              <w:ins w:id="284" w:author="SiiENG TC" w:date="2021-11-04T05:48:00Z">
                <w:rPr>
                  <w:rFonts w:ascii="Cambria Math" w:hAnsi="Cambria Math"/>
                  <w:i/>
                  <w:iCs/>
                  <w:sz w:val="18"/>
                  <w:szCs w:val="18"/>
                  <w:lang w:val="en-US"/>
                </w:rPr>
              </w:ins>
            </m:ctrlPr>
          </m:sSubPr>
          <m:e>
            <m:r>
              <w:rPr>
                <w:rFonts w:ascii="Cambria Math" w:hAnsi="Cambria Math" w:cs="Cambria Math"/>
                <w:sz w:val="18"/>
                <w:szCs w:val="18"/>
                <w:cs/>
                <w:lang w:val="en-US"/>
              </w:rPr>
              <m:t>ln</m:t>
            </m:r>
            <m:r>
              <w:rPr>
                <w:rFonts w:ascii="Cambria Math" w:hAnsi="Cambria Math" w:cs="Cambria Math"/>
                <w:sz w:val="18"/>
                <w:szCs w:val="18"/>
                <w:lang w:val="en-US"/>
              </w:rPr>
              <m:t>Ex</m:t>
            </m:r>
            <m:r>
              <w:rPr>
                <w:rFonts w:ascii="Cambria Math" w:hAnsi="Cambria Math" w:cs="Cambria Math"/>
                <w:sz w:val="18"/>
                <w:szCs w:val="18"/>
                <w:cs/>
                <w:lang w:val="en-US"/>
              </w:rPr>
              <m:t>SET</m:t>
            </m:r>
          </m:e>
          <m:sub>
            <m:r>
              <w:rPr>
                <w:rFonts w:ascii="Cambria Math" w:hAnsi="Cambria Math" w:cs="Cambria Math"/>
                <w:sz w:val="18"/>
                <w:szCs w:val="18"/>
                <w:cs/>
                <w:lang w:val="en-US"/>
              </w:rPr>
              <m:t>t</m:t>
            </m:r>
            <m:r>
              <w:rPr>
                <w:rFonts w:ascii="Cambria Math" w:hAnsi="Cambria Math" w:cs="Cambria Math"/>
                <w:sz w:val="18"/>
                <w:szCs w:val="18"/>
                <w:lang w:val="en-US"/>
              </w:rPr>
              <m:t>+1</m:t>
            </m:r>
          </m:sub>
        </m:sSub>
        <m:r>
          <w:rPr>
            <w:rFonts w:ascii="Cambria Math" w:hAnsi="Cambria Math"/>
            <w:sz w:val="18"/>
            <w:szCs w:val="18"/>
            <w:cs/>
            <w:lang w:val="en-US"/>
          </w:rPr>
          <m:t xml:space="preserve">= </m:t>
        </m:r>
        <m:sSub>
          <m:sSubPr>
            <m:ctrlPr>
              <w:ins w:id="285" w:author="SiiENG TC" w:date="2021-11-04T05:48:00Z">
                <w:rPr>
                  <w:rFonts w:ascii="Cambria Math" w:hAnsi="Cambria Math"/>
                  <w:i/>
                  <w:iCs/>
                  <w:sz w:val="18"/>
                  <w:szCs w:val="18"/>
                  <w:lang w:val="en-US"/>
                </w:rPr>
              </w:ins>
            </m:ctrlPr>
          </m:sSubPr>
          <m:e>
            <m:r>
              <w:rPr>
                <w:rFonts w:ascii="Cambria Math" w:hAnsi="Cambria Math" w:cs="Cambria Math"/>
                <w:sz w:val="18"/>
                <w:szCs w:val="18"/>
                <w:cs/>
                <w:lang w:val="en-US"/>
              </w:rPr>
              <m:t>β</m:t>
            </m:r>
          </m:e>
          <m:sub>
            <m:r>
              <w:rPr>
                <w:rFonts w:ascii="Cambria Math" w:hAnsi="Cambria Math"/>
                <w:sz w:val="18"/>
                <w:szCs w:val="18"/>
                <w:lang w:val="en-US"/>
              </w:rPr>
              <m:t>0</m:t>
            </m:r>
          </m:sub>
        </m:sSub>
        <m:r>
          <w:rPr>
            <w:rFonts w:ascii="Cambria Math" w:hAnsi="Cambria Math"/>
            <w:sz w:val="18"/>
            <w:szCs w:val="18"/>
            <w:cs/>
            <w:lang w:val="en-US"/>
          </w:rPr>
          <m:t>+</m:t>
        </m:r>
        <m:sSub>
          <m:sSubPr>
            <m:ctrlPr>
              <w:ins w:id="286" w:author="SiiENG TC" w:date="2021-11-04T05:48:00Z">
                <w:rPr>
                  <w:rFonts w:ascii="Cambria Math" w:hAnsi="Cambria Math"/>
                  <w:i/>
                  <w:iCs/>
                  <w:sz w:val="18"/>
                  <w:szCs w:val="18"/>
                  <w:lang w:val="en-US"/>
                </w:rPr>
              </w:ins>
            </m:ctrlPr>
          </m:sSubPr>
          <m:e>
            <m:r>
              <w:rPr>
                <w:rFonts w:ascii="Cambria Math" w:hAnsi="Cambria Math" w:cs="Cambria Math"/>
                <w:sz w:val="18"/>
                <w:szCs w:val="18"/>
                <w:cs/>
                <w:lang w:val="en-US"/>
              </w:rPr>
              <m:t>β</m:t>
            </m:r>
          </m:e>
          <m:sub>
            <m:r>
              <w:rPr>
                <w:rFonts w:ascii="Cambria Math" w:hAnsi="Cambria Math"/>
                <w:sz w:val="18"/>
                <w:szCs w:val="18"/>
                <w:lang w:val="en-US"/>
              </w:rPr>
              <m:t>1</m:t>
            </m:r>
          </m:sub>
        </m:sSub>
        <m:sSubSup>
          <m:sSubSupPr>
            <m:ctrlPr>
              <w:ins w:id="287" w:author="SiiENG TC" w:date="2021-11-04T05:48:00Z">
                <w:rPr>
                  <w:rFonts w:ascii="Cambria Math" w:hAnsi="Cambria Math"/>
                  <w:i/>
                  <w:sz w:val="18"/>
                  <w:szCs w:val="18"/>
                  <w:lang w:val="en-US"/>
                </w:rPr>
              </w:ins>
            </m:ctrlPr>
          </m:sSubSupPr>
          <m:e>
            <m:acc>
              <m:accPr>
                <m:chr m:val="̅"/>
                <m:ctrlPr>
                  <w:ins w:id="288" w:author="SiiENG TC" w:date="2021-11-04T05:48:00Z">
                    <w:rPr>
                      <w:rFonts w:ascii="Cambria Math" w:hAnsi="Cambria Math"/>
                      <w:i/>
                      <w:sz w:val="18"/>
                      <w:szCs w:val="18"/>
                      <w:lang w:val="en-US"/>
                    </w:rPr>
                  </w:ins>
                </m:ctrlPr>
              </m:accPr>
              <m:e>
                <m:r>
                  <w:rPr>
                    <w:rFonts w:ascii="Cambria Math" w:hAnsi="Cambria Math"/>
                    <w:sz w:val="18"/>
                    <w:szCs w:val="18"/>
                    <w:lang w:val="en-US"/>
                  </w:rPr>
                  <m:t>∆ISI</m:t>
                </m:r>
              </m:e>
            </m:acc>
          </m:e>
          <m:sub>
            <m:r>
              <w:rPr>
                <w:rFonts w:ascii="Cambria Math" w:hAnsi="Cambria Math"/>
                <w:sz w:val="18"/>
                <w:szCs w:val="18"/>
                <w:lang w:val="en-US"/>
              </w:rPr>
              <m:t>t</m:t>
            </m:r>
          </m:sub>
          <m:sup>
            <m:r>
              <w:rPr>
                <w:rFonts w:ascii="Cambria Math" w:hAnsi="Cambria Math"/>
                <w:sz w:val="18"/>
                <w:szCs w:val="18"/>
                <w:lang w:val="en-US"/>
              </w:rPr>
              <m:t>⊥</m:t>
            </m:r>
          </m:sup>
        </m:sSubSup>
        <m:r>
          <w:rPr>
            <w:rFonts w:ascii="Cambria Math" w:hAnsi="Cambria Math"/>
            <w:sz w:val="18"/>
            <w:szCs w:val="18"/>
            <w:cs/>
            <w:lang w:val="en-US"/>
          </w:rPr>
          <m:t>+</m:t>
        </m:r>
        <m:sSub>
          <m:sSubPr>
            <m:ctrlPr>
              <w:ins w:id="289" w:author="SiiENG TC" w:date="2021-11-04T05:48:00Z">
                <w:rPr>
                  <w:rFonts w:ascii="Cambria Math" w:hAnsi="Cambria Math"/>
                  <w:i/>
                  <w:iCs/>
                  <w:sz w:val="18"/>
                  <w:szCs w:val="18"/>
                  <w:lang w:val="en-US"/>
                </w:rPr>
              </w:ins>
            </m:ctrlPr>
          </m:sSubPr>
          <m:e>
            <m:r>
              <w:rPr>
                <w:rFonts w:ascii="Cambria Math" w:hAnsi="Cambria Math" w:cs="Cambria Math"/>
                <w:sz w:val="18"/>
                <w:szCs w:val="18"/>
                <w:cs/>
                <w:lang w:val="en-US"/>
              </w:rPr>
              <m:t>β</m:t>
            </m:r>
          </m:e>
          <m:sub>
            <m:r>
              <w:rPr>
                <w:rFonts w:ascii="Cambria Math" w:hAnsi="Cambria Math"/>
                <w:sz w:val="18"/>
                <w:szCs w:val="18"/>
                <w:lang w:val="en-US"/>
              </w:rPr>
              <m:t>2</m:t>
            </m:r>
          </m:sub>
        </m:sSub>
        <m:sSub>
          <m:sSubPr>
            <m:ctrlPr>
              <w:ins w:id="290" w:author="SiiENG TC" w:date="2021-11-04T05:48:00Z">
                <w:rPr>
                  <w:rFonts w:ascii="Cambria Math" w:hAnsi="Cambria Math"/>
                  <w:i/>
                  <w:iCs/>
                  <w:sz w:val="18"/>
                  <w:szCs w:val="18"/>
                  <w:lang w:val="en-US"/>
                </w:rPr>
              </w:ins>
            </m:ctrlPr>
          </m:sSubPr>
          <m:e>
            <m:r>
              <w:rPr>
                <w:rFonts w:ascii="Cambria Math" w:hAnsi="Cambria Math" w:cs="Cambria Math"/>
                <w:sz w:val="18"/>
                <w:szCs w:val="18"/>
                <w:cs/>
                <w:lang w:val="en-US"/>
              </w:rPr>
              <m:t>ln</m:t>
            </m:r>
            <m:r>
              <w:rPr>
                <w:rFonts w:ascii="Cambria Math" w:hAnsi="Cambria Math" w:cs="Cambria Math"/>
                <w:sz w:val="18"/>
                <w:szCs w:val="18"/>
                <w:lang w:val="en-US"/>
              </w:rPr>
              <m:t>Ex</m:t>
            </m:r>
            <m:r>
              <w:rPr>
                <w:rFonts w:ascii="Cambria Math" w:hAnsi="Cambria Math" w:cs="Cambria Math"/>
                <w:sz w:val="18"/>
                <w:szCs w:val="18"/>
                <w:cs/>
                <w:lang w:val="en-US"/>
              </w:rPr>
              <m:t>SET</m:t>
            </m:r>
          </m:e>
          <m:sub>
            <m:r>
              <w:rPr>
                <w:rFonts w:ascii="Cambria Math" w:hAnsi="Cambria Math" w:cs="Cambria Math"/>
                <w:sz w:val="18"/>
                <w:szCs w:val="18"/>
                <w:cs/>
                <w:lang w:val="en-US"/>
              </w:rPr>
              <m:t>t</m:t>
            </m:r>
          </m:sub>
        </m:sSub>
        <m:r>
          <w:rPr>
            <w:rFonts w:ascii="Cambria Math" w:hAnsi="Cambria Math"/>
            <w:sz w:val="18"/>
            <w:szCs w:val="18"/>
            <w:cs/>
            <w:lang w:val="en-US"/>
          </w:rPr>
          <m:t>+</m:t>
        </m:r>
        <m:sSub>
          <m:sSubPr>
            <m:ctrlPr>
              <w:ins w:id="291" w:author="SiiENG TC" w:date="2021-11-04T05:48:00Z">
                <w:rPr>
                  <w:rFonts w:ascii="Cambria Math" w:hAnsi="Cambria Math"/>
                  <w:i/>
                  <w:iCs/>
                  <w:sz w:val="18"/>
                  <w:szCs w:val="18"/>
                  <w:lang w:val="en-US"/>
                </w:rPr>
              </w:ins>
            </m:ctrlPr>
          </m:sSubPr>
          <m:e>
            <m:r>
              <w:rPr>
                <w:rFonts w:ascii="Cambria Math" w:hAnsi="Cambria Math" w:cs="Cambria Math"/>
                <w:sz w:val="18"/>
                <w:szCs w:val="18"/>
                <w:cs/>
                <w:lang w:val="en-US"/>
              </w:rPr>
              <m:t>β</m:t>
            </m:r>
          </m:e>
          <m:sub>
            <m:r>
              <w:rPr>
                <w:rFonts w:ascii="Cambria Math" w:hAnsi="Cambria Math"/>
                <w:sz w:val="18"/>
                <w:szCs w:val="18"/>
                <w:lang w:val="en-US"/>
              </w:rPr>
              <m:t>3</m:t>
            </m:r>
          </m:sub>
        </m:sSub>
        <m:sSub>
          <m:sSubPr>
            <m:ctrlPr>
              <w:ins w:id="292" w:author="SiiENG TC" w:date="2021-11-04T05:48:00Z">
                <w:rPr>
                  <w:rFonts w:ascii="Cambria Math" w:hAnsi="Cambria Math"/>
                  <w:i/>
                  <w:iCs/>
                  <w:color w:val="000000" w:themeColor="text1"/>
                  <w:sz w:val="18"/>
                  <w:szCs w:val="18"/>
                  <w:lang w:val="en-US"/>
                </w:rPr>
              </w:ins>
            </m:ctrlPr>
          </m:sSubPr>
          <m:e>
            <m:r>
              <w:rPr>
                <w:rFonts w:ascii="Cambria Math" w:hAnsi="Cambria Math" w:cs="Cambria Math"/>
                <w:color w:val="000000" w:themeColor="text1"/>
                <w:sz w:val="18"/>
                <w:szCs w:val="18"/>
                <w:cs/>
                <w:lang w:val="en-US"/>
              </w:rPr>
              <m:t>∆VolP</m:t>
            </m:r>
          </m:e>
          <m:sub>
            <m:r>
              <w:rPr>
                <w:rFonts w:ascii="Cambria Math" w:hAnsi="Cambria Math" w:cs="Cambria Math"/>
                <w:color w:val="000000" w:themeColor="text1"/>
                <w:sz w:val="18"/>
                <w:szCs w:val="18"/>
                <w:cs/>
                <w:lang w:val="en-US"/>
              </w:rPr>
              <m:t>t</m:t>
            </m:r>
          </m:sub>
        </m:sSub>
        <m:r>
          <w:rPr>
            <w:rFonts w:ascii="Cambria Math" w:hAnsi="Cambria Math"/>
            <w:sz w:val="18"/>
            <w:szCs w:val="18"/>
            <w:cs/>
            <w:lang w:val="en-US"/>
          </w:rPr>
          <m:t>+</m:t>
        </m:r>
        <m:sSub>
          <m:sSubPr>
            <m:ctrlPr>
              <w:ins w:id="293" w:author="SiiENG TC" w:date="2021-11-04T05:48:00Z">
                <w:rPr>
                  <w:rFonts w:ascii="Cambria Math" w:hAnsi="Cambria Math"/>
                  <w:i/>
                  <w:iCs/>
                  <w:sz w:val="18"/>
                  <w:szCs w:val="18"/>
                  <w:lang w:val="en-US"/>
                </w:rPr>
              </w:ins>
            </m:ctrlPr>
          </m:sSubPr>
          <m:e>
            <m:r>
              <w:rPr>
                <w:rFonts w:ascii="Cambria Math" w:hAnsi="Cambria Math" w:cs="Cambria Math"/>
                <w:sz w:val="18"/>
                <w:szCs w:val="18"/>
                <w:cs/>
                <w:lang w:val="en-US"/>
              </w:rPr>
              <m:t>ε</m:t>
            </m:r>
          </m:e>
          <m:sub>
            <m:r>
              <w:rPr>
                <w:rFonts w:ascii="Cambria Math" w:hAnsi="Cambria Math" w:cs="Cambria Math"/>
                <w:sz w:val="18"/>
                <w:szCs w:val="18"/>
                <w:cs/>
                <w:lang w:val="en-US"/>
              </w:rPr>
              <m:t>t</m:t>
            </m:r>
          </m:sub>
        </m:sSub>
      </m:oMath>
      <w:r w:rsidRPr="0051585C">
        <w:rPr>
          <w:rFonts w:ascii="Cambria Math" w:eastAsiaTheme="minorEastAsia" w:hAnsi="Cambria Math" w:cs="Times New Roman"/>
          <w:iCs/>
          <w:sz w:val="18"/>
          <w:szCs w:val="18"/>
          <w:lang w:val="en-US"/>
        </w:rPr>
        <w:t xml:space="preserve">. Model 3; </w:t>
      </w:r>
      <m:oMath>
        <m:sSub>
          <m:sSubPr>
            <m:ctrlPr>
              <w:ins w:id="294" w:author="SiiENG TC" w:date="2021-11-04T05:48:00Z">
                <w:rPr>
                  <w:rFonts w:ascii="Cambria Math" w:hAnsi="Cambria Math"/>
                  <w:i/>
                  <w:sz w:val="18"/>
                  <w:szCs w:val="18"/>
                  <w:lang w:val="en-US"/>
                </w:rPr>
              </w:ins>
            </m:ctrlPr>
          </m:sSubPr>
          <m:e>
            <m:r>
              <w:rPr>
                <w:rFonts w:ascii="Cambria Math" w:hAnsi="Cambria Math" w:cs="Cambria Math"/>
                <w:sz w:val="18"/>
                <w:szCs w:val="18"/>
                <w:cs/>
                <w:lang w:val="en-US"/>
              </w:rPr>
              <m:t>ln</m:t>
            </m:r>
            <m:r>
              <w:rPr>
                <w:rFonts w:ascii="Cambria Math" w:hAnsi="Cambria Math" w:cs="Cambria Math"/>
                <w:sz w:val="18"/>
                <w:szCs w:val="18"/>
                <w:lang w:val="en-US"/>
              </w:rPr>
              <m:t>Ex</m:t>
            </m:r>
            <m:r>
              <w:rPr>
                <w:rFonts w:ascii="Cambria Math" w:hAnsi="Cambria Math" w:cs="Cambria Math"/>
                <w:sz w:val="18"/>
                <w:szCs w:val="18"/>
                <w:cs/>
                <w:lang w:val="en-US"/>
              </w:rPr>
              <m:t>SET</m:t>
            </m:r>
          </m:e>
          <m:sub>
            <m:r>
              <w:rPr>
                <w:rFonts w:ascii="Cambria Math" w:hAnsi="Cambria Math" w:cs="Cambria Math"/>
                <w:sz w:val="18"/>
                <w:szCs w:val="18"/>
                <w:cs/>
                <w:lang w:val="en-US"/>
              </w:rPr>
              <m:t>t</m:t>
            </m:r>
            <m:r>
              <w:rPr>
                <w:rFonts w:ascii="Cambria Math" w:hAnsi="Cambria Math" w:cs="Cambria Math"/>
                <w:sz w:val="18"/>
                <w:szCs w:val="18"/>
                <w:lang w:val="en-US"/>
              </w:rPr>
              <m:t>+1</m:t>
            </m:r>
          </m:sub>
        </m:sSub>
        <m:r>
          <w:rPr>
            <w:rFonts w:ascii="Cambria Math" w:hAnsi="Cambria Math"/>
            <w:sz w:val="18"/>
            <w:szCs w:val="18"/>
            <w:cs/>
            <w:lang w:val="en-US"/>
          </w:rPr>
          <m:t xml:space="preserve">= </m:t>
        </m:r>
        <m:sSub>
          <m:sSubPr>
            <m:ctrlPr>
              <w:ins w:id="295" w:author="SiiENG TC" w:date="2021-11-04T05:48:00Z">
                <w:rPr>
                  <w:rFonts w:ascii="Cambria Math" w:hAnsi="Cambria Math"/>
                  <w:i/>
                  <w:sz w:val="18"/>
                  <w:szCs w:val="18"/>
                  <w:lang w:val="en-US"/>
                </w:rPr>
              </w:ins>
            </m:ctrlPr>
          </m:sSubPr>
          <m:e>
            <m:r>
              <w:rPr>
                <w:rFonts w:ascii="Cambria Math" w:hAnsi="Cambria Math" w:cs="Cambria Math"/>
                <w:sz w:val="18"/>
                <w:szCs w:val="18"/>
                <w:cs/>
                <w:lang w:val="en-US"/>
              </w:rPr>
              <m:t>β</m:t>
            </m:r>
          </m:e>
          <m:sub>
            <m:r>
              <w:rPr>
                <w:rFonts w:ascii="Cambria Math" w:hAnsi="Cambria Math"/>
                <w:sz w:val="18"/>
                <w:szCs w:val="18"/>
                <w:lang w:val="en-US"/>
              </w:rPr>
              <m:t>0</m:t>
            </m:r>
          </m:sub>
        </m:sSub>
        <m:r>
          <w:rPr>
            <w:rFonts w:ascii="Cambria Math" w:hAnsi="Cambria Math"/>
            <w:sz w:val="18"/>
            <w:szCs w:val="18"/>
            <w:cs/>
            <w:lang w:val="en-US"/>
          </w:rPr>
          <m:t>+</m:t>
        </m:r>
        <m:sSub>
          <m:sSubPr>
            <m:ctrlPr>
              <w:ins w:id="296" w:author="SiiENG TC" w:date="2021-11-04T05:48:00Z">
                <w:rPr>
                  <w:rFonts w:ascii="Cambria Math" w:hAnsi="Cambria Math"/>
                  <w:i/>
                  <w:sz w:val="18"/>
                  <w:szCs w:val="18"/>
                  <w:lang w:val="en-US"/>
                </w:rPr>
              </w:ins>
            </m:ctrlPr>
          </m:sSubPr>
          <m:e>
            <m:r>
              <w:rPr>
                <w:rFonts w:ascii="Cambria Math" w:hAnsi="Cambria Math" w:cs="Cambria Math"/>
                <w:sz w:val="18"/>
                <w:szCs w:val="18"/>
                <w:cs/>
                <w:lang w:val="en-US"/>
              </w:rPr>
              <m:t>β</m:t>
            </m:r>
          </m:e>
          <m:sub>
            <m:r>
              <w:rPr>
                <w:rFonts w:ascii="Cambria Math" w:hAnsi="Cambria Math"/>
                <w:sz w:val="18"/>
                <w:szCs w:val="18"/>
                <w:lang w:val="en-US"/>
              </w:rPr>
              <m:t>1</m:t>
            </m:r>
          </m:sub>
        </m:sSub>
        <m:sSubSup>
          <m:sSubSupPr>
            <m:ctrlPr>
              <w:ins w:id="297" w:author="SiiENG TC" w:date="2021-11-04T05:48:00Z">
                <w:rPr>
                  <w:rFonts w:ascii="Cambria Math" w:hAnsi="Cambria Math"/>
                  <w:i/>
                  <w:color w:val="000000" w:themeColor="text1"/>
                  <w:sz w:val="18"/>
                  <w:szCs w:val="18"/>
                  <w:lang w:val="en-US"/>
                </w:rPr>
              </w:ins>
            </m:ctrlPr>
          </m:sSubSupPr>
          <m:e>
            <m:acc>
              <m:accPr>
                <m:chr m:val="̅"/>
                <m:ctrlPr>
                  <w:ins w:id="298" w:author="SiiENG TC" w:date="2021-11-04T05:48:00Z">
                    <w:rPr>
                      <w:rFonts w:ascii="Cambria Math" w:hAnsi="Cambria Math"/>
                      <w:i/>
                      <w:color w:val="000000" w:themeColor="text1"/>
                      <w:sz w:val="18"/>
                      <w:szCs w:val="18"/>
                      <w:lang w:val="en-US"/>
                    </w:rPr>
                  </w:ins>
                </m:ctrlPr>
              </m:accPr>
              <m:e>
                <m:r>
                  <w:rPr>
                    <w:rFonts w:ascii="Cambria Math" w:hAnsi="Cambria Math"/>
                    <w:color w:val="000000" w:themeColor="text1"/>
                    <w:sz w:val="18"/>
                    <w:szCs w:val="18"/>
                    <w:lang w:val="en-US"/>
                  </w:rPr>
                  <m:t>InstDS</m:t>
                </m:r>
              </m:e>
            </m:acc>
          </m:e>
          <m:sub>
            <m:r>
              <w:rPr>
                <w:rFonts w:ascii="Cambria Math" w:hAnsi="Cambria Math"/>
                <w:color w:val="000000" w:themeColor="text1"/>
                <w:sz w:val="18"/>
                <w:szCs w:val="18"/>
                <w:lang w:val="en-US"/>
              </w:rPr>
              <m:t>t</m:t>
            </m:r>
          </m:sub>
          <m:sup>
            <m:r>
              <w:rPr>
                <w:rFonts w:ascii="Cambria Math" w:hAnsi="Cambria Math"/>
                <w:color w:val="000000" w:themeColor="text1"/>
                <w:sz w:val="18"/>
                <w:szCs w:val="18"/>
                <w:lang w:val="en-US"/>
              </w:rPr>
              <m:t>All,</m:t>
            </m:r>
            <m:sSup>
              <m:sSupPr>
                <m:ctrlPr>
                  <w:ins w:id="299" w:author="SiiENG TC" w:date="2021-11-04T05:48:00Z">
                    <w:rPr>
                      <w:rFonts w:ascii="Cambria Math" w:hAnsi="Cambria Math"/>
                      <w:i/>
                      <w:color w:val="000000" w:themeColor="text1"/>
                      <w:sz w:val="18"/>
                      <w:szCs w:val="18"/>
                      <w:lang w:val="en-US"/>
                    </w:rPr>
                  </w:ins>
                </m:ctrlPr>
              </m:sSupPr>
              <m:e>
                <m:r>
                  <w:rPr>
                    <w:rFonts w:ascii="Cambria Math" w:hAnsi="Cambria Math"/>
                    <w:color w:val="000000" w:themeColor="text1"/>
                    <w:sz w:val="18"/>
                    <w:szCs w:val="18"/>
                    <w:lang w:val="en-US"/>
                  </w:rPr>
                  <m:t>σ</m:t>
                </m:r>
              </m:e>
              <m:sup>
                <m:r>
                  <w:rPr>
                    <w:rFonts w:ascii="Cambria Math" w:hAnsi="Cambria Math"/>
                    <w:color w:val="000000" w:themeColor="text1"/>
                    <w:sz w:val="18"/>
                    <w:szCs w:val="18"/>
                    <w:lang w:val="en-US"/>
                  </w:rPr>
                  <m:t>H-L</m:t>
                </m:r>
              </m:sup>
            </m:sSup>
          </m:sup>
        </m:sSubSup>
        <m:r>
          <w:rPr>
            <w:rFonts w:ascii="Cambria Math" w:hAnsi="Cambria Math"/>
            <w:sz w:val="18"/>
            <w:szCs w:val="18"/>
            <w:cs/>
            <w:lang w:val="en-US"/>
          </w:rPr>
          <m:t>+</m:t>
        </m:r>
        <m:sSub>
          <m:sSubPr>
            <m:ctrlPr>
              <w:ins w:id="300" w:author="SiiENG TC" w:date="2021-11-04T05:48:00Z">
                <w:rPr>
                  <w:rFonts w:ascii="Cambria Math" w:hAnsi="Cambria Math"/>
                  <w:i/>
                  <w:sz w:val="18"/>
                  <w:szCs w:val="18"/>
                  <w:lang w:val="en-US"/>
                </w:rPr>
              </w:ins>
            </m:ctrlPr>
          </m:sSubPr>
          <m:e>
            <m:r>
              <w:rPr>
                <w:rFonts w:ascii="Cambria Math" w:hAnsi="Cambria Math" w:cs="Cambria Math"/>
                <w:sz w:val="18"/>
                <w:szCs w:val="18"/>
                <w:cs/>
                <w:lang w:val="en-US"/>
              </w:rPr>
              <m:t>β</m:t>
            </m:r>
          </m:e>
          <m:sub>
            <m:r>
              <w:rPr>
                <w:rFonts w:ascii="Cambria Math" w:hAnsi="Cambria Math"/>
                <w:sz w:val="18"/>
                <w:szCs w:val="18"/>
                <w:lang w:val="en-US"/>
              </w:rPr>
              <m:t>2</m:t>
            </m:r>
          </m:sub>
        </m:sSub>
        <m:sSub>
          <m:sSubPr>
            <m:ctrlPr>
              <w:ins w:id="301" w:author="SiiENG TC" w:date="2021-11-04T05:48:00Z">
                <w:rPr>
                  <w:rFonts w:ascii="Cambria Math" w:hAnsi="Cambria Math"/>
                  <w:i/>
                  <w:sz w:val="18"/>
                  <w:szCs w:val="18"/>
                  <w:lang w:val="en-US"/>
                </w:rPr>
              </w:ins>
            </m:ctrlPr>
          </m:sSubPr>
          <m:e>
            <m:r>
              <w:rPr>
                <w:rFonts w:ascii="Cambria Math" w:hAnsi="Cambria Math" w:cs="Cambria Math"/>
                <w:sz w:val="18"/>
                <w:szCs w:val="18"/>
                <w:cs/>
                <w:lang w:val="en-US"/>
              </w:rPr>
              <m:t>ln</m:t>
            </m:r>
            <m:r>
              <w:rPr>
                <w:rFonts w:ascii="Cambria Math" w:hAnsi="Cambria Math" w:cs="Cambria Math"/>
                <w:sz w:val="18"/>
                <w:szCs w:val="18"/>
                <w:lang w:val="en-US"/>
              </w:rPr>
              <m:t>Ex</m:t>
            </m:r>
            <m:r>
              <w:rPr>
                <w:rFonts w:ascii="Cambria Math" w:hAnsi="Cambria Math" w:cs="Cambria Math"/>
                <w:sz w:val="18"/>
                <w:szCs w:val="18"/>
                <w:cs/>
                <w:lang w:val="en-US"/>
              </w:rPr>
              <m:t>SET</m:t>
            </m:r>
          </m:e>
          <m:sub>
            <m:r>
              <w:rPr>
                <w:rFonts w:ascii="Cambria Math" w:hAnsi="Cambria Math" w:cs="Cambria Math"/>
                <w:sz w:val="18"/>
                <w:szCs w:val="18"/>
                <w:cs/>
                <w:lang w:val="en-US"/>
              </w:rPr>
              <m:t>t</m:t>
            </m:r>
          </m:sub>
        </m:sSub>
        <m:r>
          <w:rPr>
            <w:rFonts w:ascii="Cambria Math" w:hAnsi="Cambria Math"/>
            <w:sz w:val="18"/>
            <w:szCs w:val="18"/>
            <w:cs/>
            <w:lang w:val="en-US"/>
          </w:rPr>
          <m:t>+</m:t>
        </m:r>
        <m:sSub>
          <m:sSubPr>
            <m:ctrlPr>
              <w:ins w:id="302" w:author="SiiENG TC" w:date="2021-11-04T05:48:00Z">
                <w:rPr>
                  <w:rFonts w:ascii="Cambria Math" w:hAnsi="Cambria Math"/>
                  <w:i/>
                  <w:sz w:val="18"/>
                  <w:szCs w:val="18"/>
                  <w:lang w:val="en-US"/>
                </w:rPr>
              </w:ins>
            </m:ctrlPr>
          </m:sSubPr>
          <m:e>
            <m:r>
              <w:rPr>
                <w:rFonts w:ascii="Cambria Math" w:hAnsi="Cambria Math" w:cs="Cambria Math"/>
                <w:sz w:val="18"/>
                <w:szCs w:val="18"/>
                <w:cs/>
                <w:lang w:val="en-US"/>
              </w:rPr>
              <m:t>β</m:t>
            </m:r>
          </m:e>
          <m:sub>
            <m:r>
              <w:rPr>
                <w:rFonts w:ascii="Cambria Math" w:hAnsi="Cambria Math"/>
                <w:sz w:val="18"/>
                <w:szCs w:val="18"/>
                <w:lang w:val="en-US"/>
              </w:rPr>
              <m:t>3</m:t>
            </m:r>
          </m:sub>
        </m:sSub>
        <m:sSub>
          <m:sSubPr>
            <m:ctrlPr>
              <w:ins w:id="303" w:author="SiiENG TC" w:date="2021-11-04T05:48:00Z">
                <w:rPr>
                  <w:rFonts w:ascii="Cambria Math" w:hAnsi="Cambria Math"/>
                  <w:i/>
                  <w:color w:val="000000" w:themeColor="text1"/>
                  <w:sz w:val="18"/>
                  <w:szCs w:val="18"/>
                  <w:lang w:val="en-US"/>
                </w:rPr>
              </w:ins>
            </m:ctrlPr>
          </m:sSubPr>
          <m:e>
            <m:r>
              <w:rPr>
                <w:rFonts w:ascii="Cambria Math" w:hAnsi="Cambria Math" w:cs="Cambria Math"/>
                <w:color w:val="000000" w:themeColor="text1"/>
                <w:sz w:val="18"/>
                <w:szCs w:val="18"/>
                <w:cs/>
                <w:lang w:val="en-US"/>
              </w:rPr>
              <m:t>∆VolP</m:t>
            </m:r>
          </m:e>
          <m:sub>
            <m:r>
              <w:rPr>
                <w:rFonts w:ascii="Cambria Math" w:hAnsi="Cambria Math" w:cs="Cambria Math"/>
                <w:color w:val="000000" w:themeColor="text1"/>
                <w:sz w:val="18"/>
                <w:szCs w:val="18"/>
                <w:cs/>
                <w:lang w:val="en-US"/>
              </w:rPr>
              <m:t>t</m:t>
            </m:r>
          </m:sub>
        </m:sSub>
        <m:r>
          <w:rPr>
            <w:rFonts w:ascii="Cambria Math" w:hAnsi="Cambria Math"/>
            <w:sz w:val="18"/>
            <w:szCs w:val="18"/>
            <w:cs/>
            <w:lang w:val="en-US"/>
          </w:rPr>
          <m:t>+</m:t>
        </m:r>
        <m:sSub>
          <m:sSubPr>
            <m:ctrlPr>
              <w:ins w:id="304" w:author="SiiENG TC" w:date="2021-11-04T05:48:00Z">
                <w:rPr>
                  <w:rFonts w:ascii="Cambria Math" w:hAnsi="Cambria Math"/>
                  <w:i/>
                  <w:sz w:val="18"/>
                  <w:szCs w:val="18"/>
                  <w:lang w:val="en-US"/>
                </w:rPr>
              </w:ins>
            </m:ctrlPr>
          </m:sSubPr>
          <m:e>
            <m:r>
              <w:rPr>
                <w:rFonts w:ascii="Cambria Math" w:hAnsi="Cambria Math" w:cs="Cambria Math"/>
                <w:sz w:val="18"/>
                <w:szCs w:val="18"/>
                <w:cs/>
                <w:lang w:val="en-US"/>
              </w:rPr>
              <m:t>ε</m:t>
            </m:r>
          </m:e>
          <m:sub>
            <m:r>
              <w:rPr>
                <w:rFonts w:ascii="Cambria Math" w:hAnsi="Cambria Math" w:cs="Cambria Math"/>
                <w:sz w:val="18"/>
                <w:szCs w:val="18"/>
                <w:cs/>
                <w:lang w:val="en-US"/>
              </w:rPr>
              <m:t>t</m:t>
            </m:r>
          </m:sub>
        </m:sSub>
      </m:oMath>
      <w:r w:rsidRPr="0051585C">
        <w:rPr>
          <w:rFonts w:ascii="Cambria Math" w:eastAsiaTheme="minorEastAsia" w:hAnsi="Cambria Math" w:cs="Times New Roman"/>
          <w:sz w:val="18"/>
          <w:szCs w:val="18"/>
          <w:lang w:val="en-US"/>
        </w:rPr>
        <w:t xml:space="preserve">. Model 4; </w:t>
      </w:r>
      <m:oMath>
        <m:sSub>
          <m:sSubPr>
            <m:ctrlPr>
              <w:ins w:id="305" w:author="SiiENG TC" w:date="2021-11-04T05:48:00Z">
                <w:rPr>
                  <w:rFonts w:ascii="Cambria Math" w:hAnsi="Cambria Math"/>
                  <w:i/>
                  <w:sz w:val="18"/>
                  <w:szCs w:val="18"/>
                  <w:lang w:val="en-US"/>
                </w:rPr>
              </w:ins>
            </m:ctrlPr>
          </m:sSubPr>
          <m:e>
            <m:r>
              <w:rPr>
                <w:rFonts w:ascii="Cambria Math" w:hAnsi="Cambria Math" w:cs="Cambria Math"/>
                <w:sz w:val="18"/>
                <w:szCs w:val="18"/>
                <w:cs/>
                <w:lang w:val="en-US"/>
              </w:rPr>
              <m:t>ln</m:t>
            </m:r>
            <m:r>
              <w:rPr>
                <w:rFonts w:ascii="Cambria Math" w:hAnsi="Cambria Math" w:cs="Cambria Math"/>
                <w:sz w:val="18"/>
                <w:szCs w:val="18"/>
                <w:lang w:val="en-US"/>
              </w:rPr>
              <m:t>Ex</m:t>
            </m:r>
            <m:r>
              <w:rPr>
                <w:rFonts w:ascii="Cambria Math" w:hAnsi="Cambria Math" w:cs="Cambria Math"/>
                <w:sz w:val="18"/>
                <w:szCs w:val="18"/>
                <w:cs/>
                <w:lang w:val="en-US"/>
              </w:rPr>
              <m:t>SET</m:t>
            </m:r>
          </m:e>
          <m:sub>
            <m:r>
              <w:rPr>
                <w:rFonts w:ascii="Cambria Math" w:hAnsi="Cambria Math" w:cs="Cambria Math"/>
                <w:sz w:val="18"/>
                <w:szCs w:val="18"/>
                <w:cs/>
                <w:lang w:val="en-US"/>
              </w:rPr>
              <m:t>t</m:t>
            </m:r>
            <m:r>
              <w:rPr>
                <w:rFonts w:ascii="Cambria Math" w:hAnsi="Cambria Math" w:cs="Cambria Math"/>
                <w:sz w:val="18"/>
                <w:szCs w:val="18"/>
                <w:lang w:val="en-US"/>
              </w:rPr>
              <m:t>+1</m:t>
            </m:r>
          </m:sub>
        </m:sSub>
        <m:r>
          <w:rPr>
            <w:rFonts w:ascii="Cambria Math" w:hAnsi="Cambria Math"/>
            <w:sz w:val="18"/>
            <w:szCs w:val="18"/>
            <w:cs/>
            <w:lang w:val="en-US"/>
          </w:rPr>
          <m:t xml:space="preserve">= </m:t>
        </m:r>
        <m:sSub>
          <m:sSubPr>
            <m:ctrlPr>
              <w:ins w:id="306" w:author="SiiENG TC" w:date="2021-11-04T05:48:00Z">
                <w:rPr>
                  <w:rFonts w:ascii="Cambria Math" w:hAnsi="Cambria Math"/>
                  <w:i/>
                  <w:sz w:val="18"/>
                  <w:szCs w:val="18"/>
                  <w:lang w:val="en-US"/>
                </w:rPr>
              </w:ins>
            </m:ctrlPr>
          </m:sSubPr>
          <m:e>
            <m:r>
              <w:rPr>
                <w:rFonts w:ascii="Cambria Math" w:hAnsi="Cambria Math" w:cs="Cambria Math"/>
                <w:sz w:val="18"/>
                <w:szCs w:val="18"/>
                <w:cs/>
                <w:lang w:val="en-US"/>
              </w:rPr>
              <m:t>β</m:t>
            </m:r>
          </m:e>
          <m:sub>
            <m:r>
              <w:rPr>
                <w:rFonts w:ascii="Cambria Math" w:hAnsi="Cambria Math"/>
                <w:sz w:val="18"/>
                <w:szCs w:val="18"/>
                <w:lang w:val="en-US"/>
              </w:rPr>
              <m:t>0</m:t>
            </m:r>
          </m:sub>
        </m:sSub>
        <m:r>
          <w:rPr>
            <w:rFonts w:ascii="Cambria Math" w:hAnsi="Cambria Math"/>
            <w:sz w:val="18"/>
            <w:szCs w:val="18"/>
            <w:cs/>
            <w:lang w:val="en-US"/>
          </w:rPr>
          <m:t>+</m:t>
        </m:r>
        <m:sSub>
          <m:sSubPr>
            <m:ctrlPr>
              <w:ins w:id="307" w:author="SiiENG TC" w:date="2021-11-04T05:48:00Z">
                <w:rPr>
                  <w:rFonts w:ascii="Cambria Math" w:hAnsi="Cambria Math"/>
                  <w:i/>
                  <w:sz w:val="18"/>
                  <w:szCs w:val="18"/>
                  <w:lang w:val="en-US"/>
                </w:rPr>
              </w:ins>
            </m:ctrlPr>
          </m:sSubPr>
          <m:e>
            <m:r>
              <w:rPr>
                <w:rFonts w:ascii="Cambria Math" w:hAnsi="Cambria Math" w:cs="Cambria Math"/>
                <w:sz w:val="18"/>
                <w:szCs w:val="18"/>
                <w:cs/>
                <w:lang w:val="en-US"/>
              </w:rPr>
              <m:t>β</m:t>
            </m:r>
          </m:e>
          <m:sub>
            <m:r>
              <w:rPr>
                <w:rFonts w:ascii="Cambria Math" w:hAnsi="Cambria Math"/>
                <w:sz w:val="18"/>
                <w:szCs w:val="18"/>
                <w:lang w:val="en-US"/>
              </w:rPr>
              <m:t>1</m:t>
            </m:r>
          </m:sub>
        </m:sSub>
        <m:sSubSup>
          <m:sSubSupPr>
            <m:ctrlPr>
              <w:ins w:id="308" w:author="SiiENG TC" w:date="2021-11-04T05:48:00Z">
                <w:rPr>
                  <w:rFonts w:ascii="Cambria Math" w:hAnsi="Cambria Math"/>
                  <w:i/>
                  <w:sz w:val="18"/>
                  <w:szCs w:val="18"/>
                  <w:lang w:val="en-US"/>
                </w:rPr>
              </w:ins>
            </m:ctrlPr>
          </m:sSubSupPr>
          <m:e>
            <m:acc>
              <m:accPr>
                <m:chr m:val="̅"/>
                <m:ctrlPr>
                  <w:ins w:id="309" w:author="SiiENG TC" w:date="2021-11-04T05:48:00Z">
                    <w:rPr>
                      <w:rFonts w:ascii="Cambria Math" w:hAnsi="Cambria Math"/>
                      <w:i/>
                      <w:sz w:val="18"/>
                      <w:szCs w:val="18"/>
                      <w:lang w:val="en-US"/>
                    </w:rPr>
                  </w:ins>
                </m:ctrlPr>
              </m:accPr>
              <m:e>
                <m:r>
                  <w:rPr>
                    <w:rFonts w:ascii="Cambria Math" w:hAnsi="Cambria Math"/>
                    <w:sz w:val="18"/>
                    <w:szCs w:val="18"/>
                    <w:lang w:val="en-US"/>
                  </w:rPr>
                  <m:t>Senti</m:t>
                </m:r>
              </m:e>
            </m:acc>
          </m:e>
          <m:sub>
            <m:r>
              <w:rPr>
                <w:rFonts w:ascii="Cambria Math" w:hAnsi="Cambria Math"/>
                <w:sz w:val="18"/>
                <w:szCs w:val="18"/>
                <w:lang w:val="en-US"/>
              </w:rPr>
              <m:t>t</m:t>
            </m:r>
          </m:sub>
          <m:sup>
            <m:r>
              <w:rPr>
                <w:rFonts w:ascii="Cambria Math" w:hAnsi="Cambria Math"/>
                <w:sz w:val="18"/>
                <w:szCs w:val="18"/>
                <w:lang w:val="en-US"/>
              </w:rPr>
              <m:t>⊥</m:t>
            </m:r>
          </m:sup>
        </m:sSubSup>
        <m:r>
          <w:rPr>
            <w:rFonts w:ascii="Cambria Math" w:hAnsi="Cambria Math"/>
            <w:sz w:val="18"/>
            <w:szCs w:val="18"/>
            <w:cs/>
            <w:lang w:val="en-US"/>
          </w:rPr>
          <m:t>+</m:t>
        </m:r>
        <m:sSub>
          <m:sSubPr>
            <m:ctrlPr>
              <w:ins w:id="310" w:author="SiiENG TC" w:date="2021-11-04T05:48:00Z">
                <w:rPr>
                  <w:rFonts w:ascii="Cambria Math" w:hAnsi="Cambria Math"/>
                  <w:i/>
                  <w:sz w:val="18"/>
                  <w:szCs w:val="18"/>
                  <w:lang w:val="en-US"/>
                </w:rPr>
              </w:ins>
            </m:ctrlPr>
          </m:sSubPr>
          <m:e>
            <m:r>
              <w:rPr>
                <w:rFonts w:ascii="Cambria Math" w:hAnsi="Cambria Math" w:cs="Cambria Math"/>
                <w:sz w:val="18"/>
                <w:szCs w:val="18"/>
                <w:cs/>
                <w:lang w:val="en-US"/>
              </w:rPr>
              <m:t>β</m:t>
            </m:r>
          </m:e>
          <m:sub>
            <m:r>
              <w:rPr>
                <w:rFonts w:ascii="Cambria Math" w:hAnsi="Cambria Math"/>
                <w:sz w:val="18"/>
                <w:szCs w:val="18"/>
                <w:lang w:val="en-US"/>
              </w:rPr>
              <m:t>2</m:t>
            </m:r>
          </m:sub>
        </m:sSub>
        <m:sSubSup>
          <m:sSubSupPr>
            <m:ctrlPr>
              <w:ins w:id="311" w:author="SiiENG TC" w:date="2021-11-04T05:48:00Z">
                <w:rPr>
                  <w:rFonts w:ascii="Cambria Math" w:hAnsi="Cambria Math"/>
                  <w:i/>
                  <w:color w:val="000000" w:themeColor="text1"/>
                  <w:sz w:val="18"/>
                  <w:szCs w:val="18"/>
                  <w:lang w:val="en-US"/>
                </w:rPr>
              </w:ins>
            </m:ctrlPr>
          </m:sSubSupPr>
          <m:e>
            <m:acc>
              <m:accPr>
                <m:chr m:val="̅"/>
                <m:ctrlPr>
                  <w:ins w:id="312" w:author="SiiENG TC" w:date="2021-11-04T05:48:00Z">
                    <w:rPr>
                      <w:rFonts w:ascii="Cambria Math" w:hAnsi="Cambria Math"/>
                      <w:i/>
                      <w:color w:val="000000" w:themeColor="text1"/>
                      <w:sz w:val="18"/>
                      <w:szCs w:val="18"/>
                      <w:lang w:val="en-US"/>
                    </w:rPr>
                  </w:ins>
                </m:ctrlPr>
              </m:accPr>
              <m:e>
                <m:r>
                  <w:rPr>
                    <w:rFonts w:ascii="Cambria Math" w:hAnsi="Cambria Math"/>
                    <w:color w:val="000000" w:themeColor="text1"/>
                    <w:sz w:val="18"/>
                    <w:szCs w:val="18"/>
                    <w:lang w:val="en-US"/>
                  </w:rPr>
                  <m:t>∆ISI</m:t>
                </m:r>
              </m:e>
            </m:acc>
          </m:e>
          <m:sub>
            <m:r>
              <w:rPr>
                <w:rFonts w:ascii="Cambria Math" w:hAnsi="Cambria Math"/>
                <w:color w:val="000000" w:themeColor="text1"/>
                <w:sz w:val="18"/>
                <w:szCs w:val="18"/>
                <w:lang w:val="en-US"/>
              </w:rPr>
              <m:t>t</m:t>
            </m:r>
          </m:sub>
          <m:sup>
            <m:r>
              <w:rPr>
                <w:rFonts w:ascii="Cambria Math" w:hAnsi="Cambria Math"/>
                <w:color w:val="000000" w:themeColor="text1"/>
                <w:sz w:val="18"/>
                <w:szCs w:val="18"/>
                <w:lang w:val="en-US"/>
              </w:rPr>
              <m:t>⊥</m:t>
            </m:r>
          </m:sup>
        </m:sSubSup>
        <m:r>
          <w:rPr>
            <w:rFonts w:ascii="Cambria Math" w:hAnsi="Cambria Math"/>
            <w:sz w:val="18"/>
            <w:szCs w:val="18"/>
            <w:cs/>
            <w:lang w:val="en-US"/>
          </w:rPr>
          <m:t>+</m:t>
        </m:r>
        <m:sSubSup>
          <m:sSubSupPr>
            <m:ctrlPr>
              <w:ins w:id="313" w:author="SiiENG TC" w:date="2021-11-04T05:48:00Z">
                <w:rPr>
                  <w:rFonts w:ascii="Cambria Math" w:hAnsi="Cambria Math"/>
                  <w:i/>
                  <w:color w:val="000000" w:themeColor="text1"/>
                  <w:sz w:val="18"/>
                  <w:szCs w:val="18"/>
                  <w:lang w:val="en-US"/>
                </w:rPr>
              </w:ins>
            </m:ctrlPr>
          </m:sSubSupPr>
          <m:e>
            <m:sSub>
              <m:sSubPr>
                <m:ctrlPr>
                  <w:ins w:id="314" w:author="SiiENG TC" w:date="2021-11-04T05:48:00Z">
                    <w:rPr>
                      <w:rFonts w:ascii="Cambria Math" w:hAnsi="Cambria Math"/>
                      <w:i/>
                      <w:sz w:val="18"/>
                      <w:szCs w:val="18"/>
                      <w:lang w:val="en-US"/>
                    </w:rPr>
                  </w:ins>
                </m:ctrlPr>
              </m:sSubPr>
              <m:e>
                <m:r>
                  <w:rPr>
                    <w:rFonts w:ascii="Cambria Math" w:hAnsi="Cambria Math" w:cs="Cambria Math"/>
                    <w:sz w:val="18"/>
                    <w:szCs w:val="18"/>
                    <w:cs/>
                    <w:lang w:val="en-US"/>
                  </w:rPr>
                  <m:t>β</m:t>
                </m:r>
              </m:e>
              <m:sub>
                <m:r>
                  <w:rPr>
                    <w:rFonts w:ascii="Cambria Math" w:hAnsi="Cambria Math"/>
                    <w:sz w:val="18"/>
                    <w:szCs w:val="18"/>
                    <w:lang w:val="en-US"/>
                  </w:rPr>
                  <m:t>3</m:t>
                </m:r>
              </m:sub>
            </m:sSub>
            <m:acc>
              <m:accPr>
                <m:chr m:val="̅"/>
                <m:ctrlPr>
                  <w:ins w:id="315" w:author="SiiENG TC" w:date="2021-11-04T05:48:00Z">
                    <w:rPr>
                      <w:rFonts w:ascii="Cambria Math" w:hAnsi="Cambria Math"/>
                      <w:i/>
                      <w:color w:val="000000" w:themeColor="text1"/>
                      <w:sz w:val="18"/>
                      <w:szCs w:val="18"/>
                      <w:lang w:val="en-US"/>
                    </w:rPr>
                  </w:ins>
                </m:ctrlPr>
              </m:accPr>
              <m:e>
                <m:r>
                  <w:rPr>
                    <w:rFonts w:ascii="Cambria Math" w:hAnsi="Cambria Math"/>
                    <w:color w:val="000000" w:themeColor="text1"/>
                    <w:sz w:val="18"/>
                    <w:szCs w:val="18"/>
                    <w:lang w:val="en-US"/>
                  </w:rPr>
                  <m:t>InstDS</m:t>
                </m:r>
              </m:e>
            </m:acc>
          </m:e>
          <m:sub>
            <m:r>
              <w:rPr>
                <w:rFonts w:ascii="Cambria Math" w:hAnsi="Cambria Math"/>
                <w:color w:val="000000" w:themeColor="text1"/>
                <w:sz w:val="18"/>
                <w:szCs w:val="18"/>
                <w:lang w:val="en-US"/>
              </w:rPr>
              <m:t>t</m:t>
            </m:r>
          </m:sub>
          <m:sup>
            <m:r>
              <w:rPr>
                <w:rFonts w:ascii="Cambria Math" w:hAnsi="Cambria Math"/>
                <w:color w:val="000000" w:themeColor="text1"/>
                <w:sz w:val="18"/>
                <w:szCs w:val="18"/>
                <w:lang w:val="en-US"/>
              </w:rPr>
              <m:t>All,</m:t>
            </m:r>
            <m:sSup>
              <m:sSupPr>
                <m:ctrlPr>
                  <w:ins w:id="316" w:author="SiiENG TC" w:date="2021-11-04T05:48:00Z">
                    <w:rPr>
                      <w:rFonts w:ascii="Cambria Math" w:hAnsi="Cambria Math"/>
                      <w:i/>
                      <w:color w:val="000000" w:themeColor="text1"/>
                      <w:sz w:val="18"/>
                      <w:szCs w:val="18"/>
                      <w:lang w:val="en-US"/>
                    </w:rPr>
                  </w:ins>
                </m:ctrlPr>
              </m:sSupPr>
              <m:e>
                <m:r>
                  <w:rPr>
                    <w:rFonts w:ascii="Cambria Math" w:hAnsi="Cambria Math"/>
                    <w:color w:val="000000" w:themeColor="text1"/>
                    <w:sz w:val="18"/>
                    <w:szCs w:val="18"/>
                    <w:lang w:val="en-US"/>
                  </w:rPr>
                  <m:t>σ</m:t>
                </m:r>
              </m:e>
              <m:sup>
                <m:r>
                  <w:rPr>
                    <w:rFonts w:ascii="Cambria Math" w:hAnsi="Cambria Math"/>
                    <w:color w:val="000000" w:themeColor="text1"/>
                    <w:sz w:val="18"/>
                    <w:szCs w:val="18"/>
                    <w:lang w:val="en-US"/>
                  </w:rPr>
                  <m:t>H-L</m:t>
                </m:r>
              </m:sup>
            </m:sSup>
          </m:sup>
        </m:sSubSup>
        <m:r>
          <w:rPr>
            <w:rFonts w:ascii="Cambria Math" w:hAnsi="Cambria Math"/>
            <w:sz w:val="18"/>
            <w:szCs w:val="18"/>
            <w:cs/>
            <w:lang w:val="en-US"/>
          </w:rPr>
          <m:t>+</m:t>
        </m:r>
        <m:sSub>
          <m:sSubPr>
            <m:ctrlPr>
              <w:ins w:id="317" w:author="SiiENG TC" w:date="2021-11-04T05:48:00Z">
                <w:rPr>
                  <w:rFonts w:ascii="Cambria Math" w:hAnsi="Cambria Math"/>
                  <w:i/>
                  <w:sz w:val="18"/>
                  <w:szCs w:val="18"/>
                  <w:lang w:val="en-US"/>
                </w:rPr>
              </w:ins>
            </m:ctrlPr>
          </m:sSubPr>
          <m:e>
            <m:r>
              <w:rPr>
                <w:rFonts w:ascii="Cambria Math" w:hAnsi="Cambria Math" w:cs="Cambria Math"/>
                <w:sz w:val="18"/>
                <w:szCs w:val="18"/>
                <w:cs/>
                <w:lang w:val="en-US"/>
              </w:rPr>
              <m:t>β</m:t>
            </m:r>
          </m:e>
          <m:sub>
            <m:r>
              <w:rPr>
                <w:rFonts w:ascii="Cambria Math" w:hAnsi="Cambria Math"/>
                <w:sz w:val="18"/>
                <w:szCs w:val="18"/>
                <w:lang w:val="en-US"/>
              </w:rPr>
              <m:t>4</m:t>
            </m:r>
          </m:sub>
        </m:sSub>
        <m:sSub>
          <m:sSubPr>
            <m:ctrlPr>
              <w:ins w:id="318" w:author="SiiENG TC" w:date="2021-11-04T05:48:00Z">
                <w:rPr>
                  <w:rFonts w:ascii="Cambria Math" w:hAnsi="Cambria Math"/>
                  <w:i/>
                  <w:sz w:val="18"/>
                  <w:szCs w:val="18"/>
                  <w:lang w:val="en-US"/>
                </w:rPr>
              </w:ins>
            </m:ctrlPr>
          </m:sSubPr>
          <m:e>
            <m:r>
              <w:rPr>
                <w:rFonts w:ascii="Cambria Math" w:hAnsi="Cambria Math" w:cs="Cambria Math"/>
                <w:sz w:val="18"/>
                <w:szCs w:val="18"/>
                <w:cs/>
                <w:lang w:val="en-US"/>
              </w:rPr>
              <m:t>ln</m:t>
            </m:r>
            <m:r>
              <w:rPr>
                <w:rFonts w:ascii="Cambria Math" w:hAnsi="Cambria Math" w:cs="Cambria Math"/>
                <w:sz w:val="18"/>
                <w:szCs w:val="18"/>
                <w:lang w:val="en-US"/>
              </w:rPr>
              <m:t>Ex</m:t>
            </m:r>
            <m:r>
              <w:rPr>
                <w:rFonts w:ascii="Cambria Math" w:hAnsi="Cambria Math" w:cs="Cambria Math"/>
                <w:sz w:val="18"/>
                <w:szCs w:val="18"/>
                <w:cs/>
                <w:lang w:val="en-US"/>
              </w:rPr>
              <m:t>SET</m:t>
            </m:r>
          </m:e>
          <m:sub>
            <m:r>
              <w:rPr>
                <w:rFonts w:ascii="Cambria Math" w:hAnsi="Cambria Math" w:cs="Cambria Math"/>
                <w:sz w:val="18"/>
                <w:szCs w:val="18"/>
                <w:cs/>
                <w:lang w:val="en-US"/>
              </w:rPr>
              <m:t>t</m:t>
            </m:r>
          </m:sub>
        </m:sSub>
        <m:r>
          <w:rPr>
            <w:rFonts w:ascii="Cambria Math" w:hAnsi="Cambria Math"/>
            <w:sz w:val="18"/>
            <w:szCs w:val="18"/>
            <w:cs/>
            <w:lang w:val="en-US"/>
          </w:rPr>
          <m:t>+</m:t>
        </m:r>
        <m:sSub>
          <m:sSubPr>
            <m:ctrlPr>
              <w:ins w:id="319" w:author="SiiENG TC" w:date="2021-11-04T05:48:00Z">
                <w:rPr>
                  <w:rFonts w:ascii="Cambria Math" w:hAnsi="Cambria Math"/>
                  <w:i/>
                  <w:sz w:val="18"/>
                  <w:szCs w:val="18"/>
                  <w:lang w:val="en-US"/>
                </w:rPr>
              </w:ins>
            </m:ctrlPr>
          </m:sSubPr>
          <m:e>
            <m:r>
              <w:rPr>
                <w:rFonts w:ascii="Cambria Math" w:hAnsi="Cambria Math" w:cs="Cambria Math"/>
                <w:sz w:val="18"/>
                <w:szCs w:val="18"/>
                <w:cs/>
                <w:lang w:val="en-US"/>
              </w:rPr>
              <m:t>β</m:t>
            </m:r>
          </m:e>
          <m:sub>
            <m:r>
              <w:rPr>
                <w:rFonts w:ascii="Cambria Math" w:hAnsi="Cambria Math"/>
                <w:sz w:val="18"/>
                <w:szCs w:val="18"/>
                <w:lang w:val="en-US"/>
              </w:rPr>
              <m:t>5</m:t>
            </m:r>
          </m:sub>
        </m:sSub>
        <m:sSub>
          <m:sSubPr>
            <m:ctrlPr>
              <w:ins w:id="320" w:author="SiiENG TC" w:date="2021-11-04T05:48:00Z">
                <w:rPr>
                  <w:rFonts w:ascii="Cambria Math" w:hAnsi="Cambria Math"/>
                  <w:i/>
                  <w:color w:val="000000" w:themeColor="text1"/>
                  <w:sz w:val="18"/>
                  <w:szCs w:val="18"/>
                  <w:lang w:val="en-US"/>
                </w:rPr>
              </w:ins>
            </m:ctrlPr>
          </m:sSubPr>
          <m:e>
            <m:r>
              <w:rPr>
                <w:rFonts w:ascii="Cambria Math" w:hAnsi="Cambria Math" w:cs="Cambria Math"/>
                <w:color w:val="000000" w:themeColor="text1"/>
                <w:sz w:val="18"/>
                <w:szCs w:val="18"/>
                <w:cs/>
                <w:lang w:val="en-US"/>
              </w:rPr>
              <m:t>∆VolP</m:t>
            </m:r>
          </m:e>
          <m:sub>
            <m:r>
              <w:rPr>
                <w:rFonts w:ascii="Cambria Math" w:hAnsi="Cambria Math" w:cs="Cambria Math"/>
                <w:color w:val="000000" w:themeColor="text1"/>
                <w:sz w:val="18"/>
                <w:szCs w:val="18"/>
                <w:cs/>
                <w:lang w:val="en-US"/>
              </w:rPr>
              <m:t>t</m:t>
            </m:r>
          </m:sub>
        </m:sSub>
        <m:r>
          <w:rPr>
            <w:rFonts w:ascii="Cambria Math" w:hAnsi="Cambria Math"/>
            <w:sz w:val="18"/>
            <w:szCs w:val="18"/>
            <w:cs/>
            <w:lang w:val="en-US"/>
          </w:rPr>
          <m:t>+</m:t>
        </m:r>
        <m:sSub>
          <m:sSubPr>
            <m:ctrlPr>
              <w:ins w:id="321" w:author="SiiENG TC" w:date="2021-11-04T05:48:00Z">
                <w:rPr>
                  <w:rFonts w:ascii="Cambria Math" w:hAnsi="Cambria Math"/>
                  <w:i/>
                  <w:sz w:val="18"/>
                  <w:szCs w:val="18"/>
                  <w:lang w:val="en-US"/>
                </w:rPr>
              </w:ins>
            </m:ctrlPr>
          </m:sSubPr>
          <m:e>
            <m:r>
              <w:rPr>
                <w:rFonts w:ascii="Cambria Math" w:hAnsi="Cambria Math" w:cs="Cambria Math"/>
                <w:sz w:val="18"/>
                <w:szCs w:val="18"/>
                <w:cs/>
                <w:lang w:val="en-US"/>
              </w:rPr>
              <m:t>ε</m:t>
            </m:r>
          </m:e>
          <m:sub>
            <m:r>
              <w:rPr>
                <w:rFonts w:ascii="Cambria Math" w:hAnsi="Cambria Math" w:cs="Cambria Math"/>
                <w:sz w:val="18"/>
                <w:szCs w:val="18"/>
                <w:cs/>
                <w:lang w:val="en-US"/>
              </w:rPr>
              <m:t>t</m:t>
            </m:r>
          </m:sub>
        </m:sSub>
      </m:oMath>
      <w:r w:rsidRPr="0051585C">
        <w:rPr>
          <w:rFonts w:ascii="Cambria Math" w:eastAsiaTheme="minorEastAsia" w:hAnsi="Cambria Math" w:cs="Times New Roman"/>
          <w:sz w:val="18"/>
          <w:szCs w:val="18"/>
          <w:lang w:val="en-US"/>
        </w:rPr>
        <w:t xml:space="preserve">. Model R1; </w:t>
      </w:r>
      <m:oMath>
        <m:sSub>
          <m:sSubPr>
            <m:ctrlPr>
              <w:ins w:id="322" w:author="SiiENG TC" w:date="2021-11-04T05:48:00Z">
                <w:rPr>
                  <w:rFonts w:ascii="Cambria Math" w:hAnsi="Cambria Math"/>
                  <w:i/>
                  <w:iCs/>
                  <w:sz w:val="18"/>
                  <w:szCs w:val="18"/>
                  <w:lang w:val="en-US"/>
                </w:rPr>
              </w:ins>
            </m:ctrlPr>
          </m:sSubPr>
          <m:e>
            <m:r>
              <w:rPr>
                <w:rFonts w:ascii="Cambria Math" w:hAnsi="Cambria Math" w:cs="Cambria Math"/>
                <w:sz w:val="18"/>
                <w:szCs w:val="18"/>
                <w:cs/>
                <w:lang w:val="en-US"/>
              </w:rPr>
              <m:t>ln</m:t>
            </m:r>
            <m:r>
              <w:rPr>
                <w:rFonts w:ascii="Cambria Math" w:hAnsi="Cambria Math" w:cs="Cambria Math"/>
                <w:sz w:val="18"/>
                <w:szCs w:val="18"/>
                <w:lang w:val="en-US"/>
              </w:rPr>
              <m:t>Ex</m:t>
            </m:r>
            <m:r>
              <w:rPr>
                <w:rFonts w:ascii="Cambria Math" w:hAnsi="Cambria Math" w:cs="Cambria Math"/>
                <w:sz w:val="18"/>
                <w:szCs w:val="18"/>
                <w:cs/>
                <w:lang w:val="en-US"/>
              </w:rPr>
              <m:t>SET</m:t>
            </m:r>
          </m:e>
          <m:sub>
            <m:r>
              <w:rPr>
                <w:rFonts w:ascii="Cambria Math" w:hAnsi="Cambria Math" w:cs="Cambria Math"/>
                <w:sz w:val="18"/>
                <w:szCs w:val="18"/>
                <w:cs/>
                <w:lang w:val="en-US"/>
              </w:rPr>
              <m:t>t</m:t>
            </m:r>
            <m:r>
              <w:rPr>
                <w:rFonts w:ascii="Cambria Math" w:hAnsi="Cambria Math" w:cs="Cambria Math"/>
                <w:sz w:val="18"/>
                <w:szCs w:val="18"/>
                <w:lang w:val="en-US"/>
              </w:rPr>
              <m:t>+1</m:t>
            </m:r>
          </m:sub>
        </m:sSub>
        <m:r>
          <w:rPr>
            <w:rFonts w:ascii="Cambria Math" w:hAnsi="Cambria Math"/>
            <w:sz w:val="18"/>
            <w:szCs w:val="18"/>
            <w:cs/>
            <w:lang w:val="en-US"/>
          </w:rPr>
          <m:t xml:space="preserve">= </m:t>
        </m:r>
        <m:sSub>
          <m:sSubPr>
            <m:ctrlPr>
              <w:ins w:id="323" w:author="SiiENG TC" w:date="2021-11-04T05:48:00Z">
                <w:rPr>
                  <w:rFonts w:ascii="Cambria Math" w:hAnsi="Cambria Math"/>
                  <w:i/>
                  <w:iCs/>
                  <w:sz w:val="18"/>
                  <w:szCs w:val="18"/>
                  <w:lang w:val="en-US"/>
                </w:rPr>
              </w:ins>
            </m:ctrlPr>
          </m:sSubPr>
          <m:e>
            <m:r>
              <w:rPr>
                <w:rFonts w:ascii="Cambria Math" w:hAnsi="Cambria Math" w:cs="Cambria Math"/>
                <w:sz w:val="18"/>
                <w:szCs w:val="18"/>
                <w:cs/>
                <w:lang w:val="en-US"/>
              </w:rPr>
              <m:t>β</m:t>
            </m:r>
          </m:e>
          <m:sub>
            <m:r>
              <w:rPr>
                <w:rFonts w:ascii="Cambria Math" w:hAnsi="Cambria Math"/>
                <w:sz w:val="18"/>
                <w:szCs w:val="18"/>
                <w:lang w:val="en-US"/>
              </w:rPr>
              <m:t>0</m:t>
            </m:r>
          </m:sub>
        </m:sSub>
        <m:r>
          <w:rPr>
            <w:rFonts w:ascii="Cambria Math" w:hAnsi="Cambria Math"/>
            <w:sz w:val="18"/>
            <w:szCs w:val="18"/>
            <w:cs/>
            <w:lang w:val="en-US"/>
          </w:rPr>
          <m:t>+</m:t>
        </m:r>
        <m:sSub>
          <m:sSubPr>
            <m:ctrlPr>
              <w:ins w:id="324" w:author="SiiENG TC" w:date="2021-11-04T05:48:00Z">
                <w:rPr>
                  <w:rFonts w:ascii="Cambria Math" w:hAnsi="Cambria Math"/>
                  <w:i/>
                  <w:iCs/>
                  <w:sz w:val="18"/>
                  <w:szCs w:val="18"/>
                  <w:lang w:val="en-US"/>
                </w:rPr>
              </w:ins>
            </m:ctrlPr>
          </m:sSubPr>
          <m:e>
            <m:r>
              <w:rPr>
                <w:rFonts w:ascii="Cambria Math" w:hAnsi="Cambria Math" w:cs="Cambria Math"/>
                <w:sz w:val="18"/>
                <w:szCs w:val="18"/>
                <w:cs/>
                <w:lang w:val="en-US"/>
              </w:rPr>
              <m:t>β</m:t>
            </m:r>
          </m:e>
          <m:sub>
            <m:r>
              <w:rPr>
                <w:rFonts w:ascii="Cambria Math" w:hAnsi="Cambria Math"/>
                <w:sz w:val="18"/>
                <w:szCs w:val="18"/>
                <w:lang w:val="en-US"/>
              </w:rPr>
              <m:t>1</m:t>
            </m:r>
          </m:sub>
        </m:sSub>
        <m:sSubSup>
          <m:sSubSupPr>
            <m:ctrlPr>
              <w:ins w:id="325" w:author="SiiENG TC" w:date="2021-11-04T05:48:00Z">
                <w:rPr>
                  <w:rFonts w:ascii="Cambria Math" w:hAnsi="Cambria Math"/>
                  <w:i/>
                  <w:sz w:val="18"/>
                  <w:szCs w:val="18"/>
                  <w:lang w:val="en-US"/>
                </w:rPr>
              </w:ins>
            </m:ctrlPr>
          </m:sSubSupPr>
          <m:e>
            <m:acc>
              <m:accPr>
                <m:chr m:val="̅"/>
                <m:ctrlPr>
                  <w:ins w:id="326" w:author="SiiENG TC" w:date="2021-11-04T05:48:00Z">
                    <w:rPr>
                      <w:rFonts w:ascii="Cambria Math" w:hAnsi="Cambria Math"/>
                      <w:i/>
                      <w:sz w:val="18"/>
                      <w:szCs w:val="18"/>
                      <w:lang w:val="en-US"/>
                    </w:rPr>
                  </w:ins>
                </m:ctrlPr>
              </m:accPr>
              <m:e>
                <m:r>
                  <w:rPr>
                    <w:rFonts w:ascii="Cambria Math" w:hAnsi="Cambria Math"/>
                    <w:sz w:val="18"/>
                    <w:szCs w:val="18"/>
                    <w:lang w:val="en-US"/>
                  </w:rPr>
                  <m:t>Senti</m:t>
                </m:r>
              </m:e>
            </m:acc>
          </m:e>
          <m:sub>
            <m:r>
              <w:rPr>
                <w:rFonts w:ascii="Cambria Math" w:hAnsi="Cambria Math"/>
                <w:sz w:val="18"/>
                <w:szCs w:val="18"/>
                <w:lang w:val="en-US"/>
              </w:rPr>
              <m:t>t</m:t>
            </m:r>
          </m:sub>
          <m:sup>
            <m:r>
              <w:rPr>
                <w:rFonts w:ascii="Cambria Math" w:hAnsi="Cambria Math"/>
                <w:sz w:val="18"/>
                <w:szCs w:val="18"/>
                <w:lang w:val="en-US"/>
              </w:rPr>
              <m:t>⊥</m:t>
            </m:r>
          </m:sup>
        </m:sSubSup>
        <m:r>
          <w:rPr>
            <w:rFonts w:ascii="Cambria Math" w:hAnsi="Cambria Math"/>
            <w:sz w:val="18"/>
            <w:szCs w:val="18"/>
            <w:cs/>
            <w:lang w:val="en-US"/>
          </w:rPr>
          <m:t>+</m:t>
        </m:r>
        <m:sSub>
          <m:sSubPr>
            <m:ctrlPr>
              <w:ins w:id="327" w:author="SiiENG TC" w:date="2021-11-04T05:48:00Z">
                <w:rPr>
                  <w:rFonts w:ascii="Cambria Math" w:hAnsi="Cambria Math"/>
                  <w:i/>
                  <w:iCs/>
                  <w:sz w:val="18"/>
                  <w:szCs w:val="18"/>
                  <w:lang w:val="en-US"/>
                </w:rPr>
              </w:ins>
            </m:ctrlPr>
          </m:sSubPr>
          <m:e>
            <m:r>
              <w:rPr>
                <w:rFonts w:ascii="Cambria Math" w:hAnsi="Cambria Math" w:cs="Cambria Math"/>
                <w:sz w:val="18"/>
                <w:szCs w:val="18"/>
                <w:cs/>
                <w:lang w:val="en-US"/>
              </w:rPr>
              <m:t>β</m:t>
            </m:r>
          </m:e>
          <m:sub>
            <m:r>
              <w:rPr>
                <w:rFonts w:ascii="Cambria Math" w:hAnsi="Cambria Math"/>
                <w:sz w:val="18"/>
                <w:szCs w:val="18"/>
                <w:lang w:val="en-US"/>
              </w:rPr>
              <m:t>2</m:t>
            </m:r>
          </m:sub>
        </m:sSub>
        <m:sSubSup>
          <m:sSubSupPr>
            <m:ctrlPr>
              <w:ins w:id="328" w:author="SiiENG TC" w:date="2021-11-04T05:48:00Z">
                <w:rPr>
                  <w:rFonts w:ascii="Cambria Math" w:hAnsi="Cambria Math"/>
                  <w:i/>
                  <w:sz w:val="18"/>
                  <w:szCs w:val="18"/>
                  <w:lang w:val="en-US"/>
                </w:rPr>
              </w:ins>
            </m:ctrlPr>
          </m:sSubSupPr>
          <m:e>
            <m:acc>
              <m:accPr>
                <m:chr m:val="̅"/>
                <m:ctrlPr>
                  <w:ins w:id="329" w:author="SiiENG TC" w:date="2021-11-04T05:48:00Z">
                    <w:rPr>
                      <w:rFonts w:ascii="Cambria Math" w:hAnsi="Cambria Math"/>
                      <w:i/>
                      <w:sz w:val="18"/>
                      <w:szCs w:val="18"/>
                      <w:lang w:val="en-US"/>
                    </w:rPr>
                  </w:ins>
                </m:ctrlPr>
              </m:accPr>
              <m:e>
                <m:r>
                  <w:rPr>
                    <w:rFonts w:ascii="Cambria Math" w:hAnsi="Cambria Math"/>
                    <w:sz w:val="18"/>
                    <w:szCs w:val="18"/>
                    <w:lang w:val="en-US"/>
                  </w:rPr>
                  <m:t>sqSenti</m:t>
                </m:r>
              </m:e>
            </m:acc>
          </m:e>
          <m:sub>
            <m:r>
              <w:rPr>
                <w:rFonts w:ascii="Cambria Math" w:hAnsi="Cambria Math"/>
                <w:sz w:val="18"/>
                <w:szCs w:val="18"/>
                <w:lang w:val="en-US"/>
              </w:rPr>
              <m:t>t</m:t>
            </m:r>
          </m:sub>
          <m:sup>
            <m:r>
              <w:rPr>
                <w:rFonts w:ascii="Cambria Math" w:hAnsi="Cambria Math"/>
                <w:sz w:val="18"/>
                <w:szCs w:val="18"/>
                <w:lang w:val="en-US"/>
              </w:rPr>
              <m:t>⊥</m:t>
            </m:r>
          </m:sup>
        </m:sSubSup>
        <m:r>
          <w:rPr>
            <w:rFonts w:ascii="Cambria Math" w:hAnsi="Cambria Math"/>
            <w:sz w:val="18"/>
            <w:szCs w:val="18"/>
            <w:lang w:val="en-US"/>
          </w:rPr>
          <m:t>+</m:t>
        </m:r>
        <m:sSub>
          <m:sSubPr>
            <m:ctrlPr>
              <w:ins w:id="330" w:author="SiiENG TC" w:date="2021-11-04T05:48:00Z">
                <w:rPr>
                  <w:rFonts w:ascii="Cambria Math" w:hAnsi="Cambria Math"/>
                  <w:i/>
                  <w:iCs/>
                  <w:sz w:val="18"/>
                  <w:szCs w:val="18"/>
                  <w:lang w:val="en-US"/>
                </w:rPr>
              </w:ins>
            </m:ctrlPr>
          </m:sSubPr>
          <m:e>
            <m:r>
              <w:rPr>
                <w:rFonts w:ascii="Cambria Math" w:hAnsi="Cambria Math" w:cs="Cambria Math"/>
                <w:sz w:val="18"/>
                <w:szCs w:val="18"/>
                <w:cs/>
                <w:lang w:val="en-US"/>
              </w:rPr>
              <m:t>β</m:t>
            </m:r>
          </m:e>
          <m:sub>
            <m:r>
              <w:rPr>
                <w:rFonts w:ascii="Cambria Math" w:hAnsi="Cambria Math"/>
                <w:sz w:val="18"/>
                <w:szCs w:val="18"/>
                <w:lang w:val="en-US"/>
              </w:rPr>
              <m:t>3</m:t>
            </m:r>
          </m:sub>
        </m:sSub>
        <m:sSub>
          <m:sSubPr>
            <m:ctrlPr>
              <w:ins w:id="331" w:author="SiiENG TC" w:date="2021-11-04T05:48:00Z">
                <w:rPr>
                  <w:rFonts w:ascii="Cambria Math" w:hAnsi="Cambria Math"/>
                  <w:i/>
                  <w:iCs/>
                  <w:sz w:val="18"/>
                  <w:szCs w:val="18"/>
                  <w:lang w:val="en-US"/>
                </w:rPr>
              </w:ins>
            </m:ctrlPr>
          </m:sSubPr>
          <m:e>
            <m:r>
              <w:rPr>
                <w:rFonts w:ascii="Cambria Math" w:hAnsi="Cambria Math" w:cs="Cambria Math"/>
                <w:sz w:val="18"/>
                <w:szCs w:val="18"/>
                <w:cs/>
                <w:lang w:val="en-US"/>
              </w:rPr>
              <m:t>ln</m:t>
            </m:r>
            <m:r>
              <w:rPr>
                <w:rFonts w:ascii="Cambria Math" w:hAnsi="Cambria Math" w:cs="Cambria Math"/>
                <w:sz w:val="18"/>
                <w:szCs w:val="18"/>
                <w:lang w:val="en-US"/>
              </w:rPr>
              <m:t>Ex</m:t>
            </m:r>
            <m:r>
              <w:rPr>
                <w:rFonts w:ascii="Cambria Math" w:hAnsi="Cambria Math" w:cs="Cambria Math"/>
                <w:sz w:val="18"/>
                <w:szCs w:val="18"/>
                <w:cs/>
                <w:lang w:val="en-US"/>
              </w:rPr>
              <m:t>SET</m:t>
            </m:r>
          </m:e>
          <m:sub>
            <m:r>
              <w:rPr>
                <w:rFonts w:ascii="Cambria Math" w:hAnsi="Cambria Math" w:cs="Cambria Math"/>
                <w:sz w:val="18"/>
                <w:szCs w:val="18"/>
                <w:cs/>
                <w:lang w:val="en-US"/>
              </w:rPr>
              <m:t>t</m:t>
            </m:r>
          </m:sub>
        </m:sSub>
        <m:r>
          <w:rPr>
            <w:rFonts w:ascii="Cambria Math" w:hAnsi="Cambria Math"/>
            <w:sz w:val="18"/>
            <w:szCs w:val="18"/>
            <w:cs/>
            <w:lang w:val="en-US"/>
          </w:rPr>
          <m:t>+</m:t>
        </m:r>
        <m:sSub>
          <m:sSubPr>
            <m:ctrlPr>
              <w:ins w:id="332" w:author="SiiENG TC" w:date="2021-11-04T05:48:00Z">
                <w:rPr>
                  <w:rFonts w:ascii="Cambria Math" w:hAnsi="Cambria Math"/>
                  <w:i/>
                  <w:iCs/>
                  <w:sz w:val="18"/>
                  <w:szCs w:val="18"/>
                  <w:lang w:val="en-US"/>
                </w:rPr>
              </w:ins>
            </m:ctrlPr>
          </m:sSubPr>
          <m:e>
            <m:r>
              <w:rPr>
                <w:rFonts w:ascii="Cambria Math" w:hAnsi="Cambria Math" w:cs="Cambria Math"/>
                <w:sz w:val="18"/>
                <w:szCs w:val="18"/>
                <w:cs/>
                <w:lang w:val="en-US"/>
              </w:rPr>
              <m:t>β</m:t>
            </m:r>
          </m:e>
          <m:sub>
            <m:r>
              <w:rPr>
                <w:rFonts w:ascii="Cambria Math" w:hAnsi="Cambria Math"/>
                <w:sz w:val="18"/>
                <w:szCs w:val="18"/>
                <w:lang w:val="en-US"/>
              </w:rPr>
              <m:t>4</m:t>
            </m:r>
          </m:sub>
        </m:sSub>
        <m:sSub>
          <m:sSubPr>
            <m:ctrlPr>
              <w:ins w:id="333" w:author="SiiENG TC" w:date="2021-11-04T05:48:00Z">
                <w:rPr>
                  <w:rFonts w:ascii="Cambria Math" w:hAnsi="Cambria Math"/>
                  <w:i/>
                  <w:iCs/>
                  <w:color w:val="000000" w:themeColor="text1"/>
                  <w:sz w:val="18"/>
                  <w:szCs w:val="18"/>
                  <w:lang w:val="en-US"/>
                </w:rPr>
              </w:ins>
            </m:ctrlPr>
          </m:sSubPr>
          <m:e>
            <m:r>
              <w:rPr>
                <w:rFonts w:ascii="Cambria Math" w:hAnsi="Cambria Math" w:cs="Cambria Math"/>
                <w:color w:val="000000" w:themeColor="text1"/>
                <w:sz w:val="18"/>
                <w:szCs w:val="18"/>
                <w:cs/>
                <w:lang w:val="en-US"/>
              </w:rPr>
              <m:t>∆VolP</m:t>
            </m:r>
          </m:e>
          <m:sub>
            <m:r>
              <w:rPr>
                <w:rFonts w:ascii="Cambria Math" w:hAnsi="Cambria Math" w:cs="Cambria Math"/>
                <w:color w:val="000000" w:themeColor="text1"/>
                <w:sz w:val="18"/>
                <w:szCs w:val="18"/>
                <w:cs/>
                <w:lang w:val="en-US"/>
              </w:rPr>
              <m:t>t</m:t>
            </m:r>
          </m:sub>
        </m:sSub>
        <m:r>
          <w:rPr>
            <w:rFonts w:ascii="Cambria Math" w:hAnsi="Cambria Math"/>
            <w:sz w:val="18"/>
            <w:szCs w:val="18"/>
            <w:cs/>
            <w:lang w:val="en-US"/>
          </w:rPr>
          <m:t>+</m:t>
        </m:r>
        <m:sSub>
          <m:sSubPr>
            <m:ctrlPr>
              <w:ins w:id="334" w:author="SiiENG TC" w:date="2021-11-04T05:48:00Z">
                <w:rPr>
                  <w:rFonts w:ascii="Cambria Math" w:hAnsi="Cambria Math"/>
                  <w:i/>
                  <w:iCs/>
                  <w:sz w:val="18"/>
                  <w:szCs w:val="18"/>
                  <w:lang w:val="en-US"/>
                </w:rPr>
              </w:ins>
            </m:ctrlPr>
          </m:sSubPr>
          <m:e>
            <m:r>
              <w:rPr>
                <w:rFonts w:ascii="Cambria Math" w:hAnsi="Cambria Math" w:cs="Cambria Math"/>
                <w:sz w:val="18"/>
                <w:szCs w:val="18"/>
                <w:cs/>
                <w:lang w:val="en-US"/>
              </w:rPr>
              <m:t>ε</m:t>
            </m:r>
          </m:e>
          <m:sub>
            <m:r>
              <w:rPr>
                <w:rFonts w:ascii="Cambria Math" w:hAnsi="Cambria Math" w:cs="Cambria Math"/>
                <w:sz w:val="18"/>
                <w:szCs w:val="18"/>
                <w:cs/>
                <w:lang w:val="en-US"/>
              </w:rPr>
              <m:t>t</m:t>
            </m:r>
          </m:sub>
        </m:sSub>
      </m:oMath>
      <w:r w:rsidRPr="0051585C">
        <w:rPr>
          <w:rFonts w:ascii="Cambria Math" w:eastAsiaTheme="minorEastAsia" w:hAnsi="Cambria Math" w:cs="Times New Roman"/>
          <w:sz w:val="18"/>
          <w:szCs w:val="18"/>
          <w:lang w:val="en-US"/>
        </w:rPr>
        <w:t xml:space="preserve">. Model R2; </w:t>
      </w:r>
      <m:oMath>
        <m:sSub>
          <m:sSubPr>
            <m:ctrlPr>
              <w:ins w:id="335" w:author="SiiENG TC" w:date="2021-11-04T05:48:00Z">
                <w:rPr>
                  <w:rFonts w:ascii="Cambria Math" w:hAnsi="Cambria Math"/>
                  <w:i/>
                  <w:sz w:val="18"/>
                  <w:szCs w:val="18"/>
                  <w:lang w:val="en-US"/>
                </w:rPr>
              </w:ins>
            </m:ctrlPr>
          </m:sSubPr>
          <m:e>
            <m:r>
              <w:rPr>
                <w:rFonts w:ascii="Cambria Math" w:hAnsi="Cambria Math" w:cs="Cambria Math"/>
                <w:sz w:val="18"/>
                <w:szCs w:val="18"/>
                <w:cs/>
                <w:lang w:val="en-US"/>
              </w:rPr>
              <m:t>ln</m:t>
            </m:r>
            <m:r>
              <w:rPr>
                <w:rFonts w:ascii="Cambria Math" w:hAnsi="Cambria Math" w:cs="Cambria Math"/>
                <w:sz w:val="18"/>
                <w:szCs w:val="18"/>
                <w:lang w:val="en-US"/>
              </w:rPr>
              <m:t>Ex</m:t>
            </m:r>
            <m:r>
              <w:rPr>
                <w:rFonts w:ascii="Cambria Math" w:hAnsi="Cambria Math" w:cs="Cambria Math"/>
                <w:sz w:val="18"/>
                <w:szCs w:val="18"/>
                <w:cs/>
                <w:lang w:val="en-US"/>
              </w:rPr>
              <m:t>SET</m:t>
            </m:r>
          </m:e>
          <m:sub>
            <m:r>
              <w:rPr>
                <w:rFonts w:ascii="Cambria Math" w:hAnsi="Cambria Math" w:cs="Cambria Math"/>
                <w:sz w:val="18"/>
                <w:szCs w:val="18"/>
                <w:cs/>
                <w:lang w:val="en-US"/>
              </w:rPr>
              <m:t>t</m:t>
            </m:r>
            <m:r>
              <w:rPr>
                <w:rFonts w:ascii="Cambria Math" w:hAnsi="Cambria Math" w:cs="Cambria Math"/>
                <w:sz w:val="18"/>
                <w:szCs w:val="18"/>
                <w:lang w:val="en-US"/>
              </w:rPr>
              <m:t>+1</m:t>
            </m:r>
          </m:sub>
        </m:sSub>
        <m:r>
          <w:rPr>
            <w:rFonts w:ascii="Cambria Math" w:hAnsi="Cambria Math"/>
            <w:sz w:val="18"/>
            <w:szCs w:val="18"/>
            <w:cs/>
            <w:lang w:val="en-US"/>
          </w:rPr>
          <m:t xml:space="preserve">= </m:t>
        </m:r>
        <m:sSub>
          <m:sSubPr>
            <m:ctrlPr>
              <w:ins w:id="336" w:author="SiiENG TC" w:date="2021-11-04T05:48:00Z">
                <w:rPr>
                  <w:rFonts w:ascii="Cambria Math" w:hAnsi="Cambria Math"/>
                  <w:i/>
                  <w:sz w:val="18"/>
                  <w:szCs w:val="18"/>
                  <w:lang w:val="en-US"/>
                </w:rPr>
              </w:ins>
            </m:ctrlPr>
          </m:sSubPr>
          <m:e>
            <m:r>
              <w:rPr>
                <w:rFonts w:ascii="Cambria Math" w:hAnsi="Cambria Math" w:cs="Cambria Math"/>
                <w:sz w:val="18"/>
                <w:szCs w:val="18"/>
                <w:cs/>
                <w:lang w:val="en-US"/>
              </w:rPr>
              <m:t>β</m:t>
            </m:r>
          </m:e>
          <m:sub>
            <m:r>
              <w:rPr>
                <w:rFonts w:ascii="Cambria Math" w:hAnsi="Cambria Math"/>
                <w:sz w:val="18"/>
                <w:szCs w:val="18"/>
                <w:lang w:val="en-US"/>
              </w:rPr>
              <m:t>0</m:t>
            </m:r>
          </m:sub>
        </m:sSub>
        <m:r>
          <w:rPr>
            <w:rFonts w:ascii="Cambria Math" w:hAnsi="Cambria Math"/>
            <w:sz w:val="18"/>
            <w:szCs w:val="18"/>
            <w:cs/>
            <w:lang w:val="en-US"/>
          </w:rPr>
          <m:t>+</m:t>
        </m:r>
        <m:sSub>
          <m:sSubPr>
            <m:ctrlPr>
              <w:ins w:id="337" w:author="SiiENG TC" w:date="2021-11-04T05:48:00Z">
                <w:rPr>
                  <w:rFonts w:ascii="Cambria Math" w:hAnsi="Cambria Math"/>
                  <w:i/>
                  <w:sz w:val="18"/>
                  <w:szCs w:val="18"/>
                  <w:lang w:val="en-US"/>
                </w:rPr>
              </w:ins>
            </m:ctrlPr>
          </m:sSubPr>
          <m:e>
            <m:r>
              <w:rPr>
                <w:rFonts w:ascii="Cambria Math" w:hAnsi="Cambria Math" w:cs="Cambria Math"/>
                <w:sz w:val="18"/>
                <w:szCs w:val="18"/>
                <w:cs/>
                <w:lang w:val="en-US"/>
              </w:rPr>
              <m:t>β</m:t>
            </m:r>
          </m:e>
          <m:sub>
            <m:r>
              <w:rPr>
                <w:rFonts w:ascii="Cambria Math" w:hAnsi="Cambria Math"/>
                <w:sz w:val="18"/>
                <w:szCs w:val="18"/>
                <w:lang w:val="en-US"/>
              </w:rPr>
              <m:t>1</m:t>
            </m:r>
          </m:sub>
        </m:sSub>
        <m:sSubSup>
          <m:sSubSupPr>
            <m:ctrlPr>
              <w:ins w:id="338" w:author="SiiENG TC" w:date="2021-11-04T05:48:00Z">
                <w:rPr>
                  <w:rFonts w:ascii="Cambria Math" w:hAnsi="Cambria Math"/>
                  <w:i/>
                  <w:sz w:val="18"/>
                  <w:szCs w:val="18"/>
                  <w:lang w:val="en-US"/>
                </w:rPr>
              </w:ins>
            </m:ctrlPr>
          </m:sSubSupPr>
          <m:e>
            <m:acc>
              <m:accPr>
                <m:chr m:val="̅"/>
                <m:ctrlPr>
                  <w:ins w:id="339" w:author="SiiENG TC" w:date="2021-11-04T05:48:00Z">
                    <w:rPr>
                      <w:rFonts w:ascii="Cambria Math" w:hAnsi="Cambria Math"/>
                      <w:i/>
                      <w:sz w:val="18"/>
                      <w:szCs w:val="18"/>
                      <w:lang w:val="en-US"/>
                    </w:rPr>
                  </w:ins>
                </m:ctrlPr>
              </m:accPr>
              <m:e>
                <m:r>
                  <w:rPr>
                    <w:rFonts w:ascii="Cambria Math" w:hAnsi="Cambria Math"/>
                    <w:sz w:val="18"/>
                    <w:szCs w:val="18"/>
                    <w:lang w:val="en-US"/>
                  </w:rPr>
                  <m:t>Senti</m:t>
                </m:r>
              </m:e>
            </m:acc>
          </m:e>
          <m:sub>
            <m:r>
              <w:rPr>
                <w:rFonts w:ascii="Cambria Math" w:hAnsi="Cambria Math"/>
                <w:sz w:val="18"/>
                <w:szCs w:val="18"/>
                <w:lang w:val="en-US"/>
              </w:rPr>
              <m:t>t</m:t>
            </m:r>
          </m:sub>
          <m:sup>
            <m:r>
              <w:rPr>
                <w:rFonts w:ascii="Cambria Math" w:hAnsi="Cambria Math"/>
                <w:sz w:val="18"/>
                <w:szCs w:val="18"/>
                <w:lang w:val="en-US"/>
              </w:rPr>
              <m:t>⊥</m:t>
            </m:r>
          </m:sup>
        </m:sSubSup>
        <m:r>
          <w:rPr>
            <w:rFonts w:ascii="Cambria Math" w:hAnsi="Cambria Math"/>
            <w:sz w:val="18"/>
            <w:szCs w:val="18"/>
            <w:cs/>
            <w:lang w:val="en-US"/>
          </w:rPr>
          <m:t>+</m:t>
        </m:r>
        <m:sSub>
          <m:sSubPr>
            <m:ctrlPr>
              <w:ins w:id="340" w:author="SiiENG TC" w:date="2021-11-04T05:48:00Z">
                <w:rPr>
                  <w:rFonts w:ascii="Cambria Math" w:hAnsi="Cambria Math"/>
                  <w:i/>
                  <w:iCs/>
                  <w:sz w:val="18"/>
                  <w:szCs w:val="18"/>
                  <w:lang w:val="en-US"/>
                </w:rPr>
              </w:ins>
            </m:ctrlPr>
          </m:sSubPr>
          <m:e>
            <m:r>
              <w:rPr>
                <w:rFonts w:ascii="Cambria Math" w:hAnsi="Cambria Math" w:cs="Cambria Math"/>
                <w:sz w:val="18"/>
                <w:szCs w:val="18"/>
                <w:cs/>
                <w:lang w:val="en-US"/>
              </w:rPr>
              <m:t>β</m:t>
            </m:r>
          </m:e>
          <m:sub>
            <m:r>
              <w:rPr>
                <w:rFonts w:ascii="Cambria Math" w:hAnsi="Cambria Math"/>
                <w:sz w:val="18"/>
                <w:szCs w:val="18"/>
                <w:lang w:val="en-US"/>
              </w:rPr>
              <m:t>2</m:t>
            </m:r>
          </m:sub>
        </m:sSub>
        <m:sSubSup>
          <m:sSubSupPr>
            <m:ctrlPr>
              <w:ins w:id="341" w:author="SiiENG TC" w:date="2021-11-04T05:48:00Z">
                <w:rPr>
                  <w:rFonts w:ascii="Cambria Math" w:hAnsi="Cambria Math"/>
                  <w:i/>
                  <w:sz w:val="18"/>
                  <w:szCs w:val="18"/>
                  <w:lang w:val="en-US"/>
                </w:rPr>
              </w:ins>
            </m:ctrlPr>
          </m:sSubSupPr>
          <m:e>
            <m:acc>
              <m:accPr>
                <m:chr m:val="̅"/>
                <m:ctrlPr>
                  <w:ins w:id="342" w:author="SiiENG TC" w:date="2021-11-04T05:48:00Z">
                    <w:rPr>
                      <w:rFonts w:ascii="Cambria Math" w:hAnsi="Cambria Math"/>
                      <w:i/>
                      <w:sz w:val="18"/>
                      <w:szCs w:val="18"/>
                      <w:lang w:val="en-US"/>
                    </w:rPr>
                  </w:ins>
                </m:ctrlPr>
              </m:accPr>
              <m:e>
                <m:r>
                  <w:rPr>
                    <w:rFonts w:ascii="Cambria Math" w:hAnsi="Cambria Math"/>
                    <w:sz w:val="18"/>
                    <w:szCs w:val="18"/>
                    <w:lang w:val="en-US"/>
                  </w:rPr>
                  <m:t>sqSenti</m:t>
                </m:r>
              </m:e>
            </m:acc>
          </m:e>
          <m:sub>
            <m:r>
              <w:rPr>
                <w:rFonts w:ascii="Cambria Math" w:hAnsi="Cambria Math"/>
                <w:sz w:val="18"/>
                <w:szCs w:val="18"/>
                <w:lang w:val="en-US"/>
              </w:rPr>
              <m:t>t</m:t>
            </m:r>
          </m:sub>
          <m:sup>
            <m:r>
              <w:rPr>
                <w:rFonts w:ascii="Cambria Math" w:hAnsi="Cambria Math"/>
                <w:sz w:val="18"/>
                <w:szCs w:val="18"/>
                <w:lang w:val="en-US"/>
              </w:rPr>
              <m:t>⊥</m:t>
            </m:r>
          </m:sup>
        </m:sSubSup>
        <m:r>
          <w:rPr>
            <w:rFonts w:ascii="Cambria Math" w:hAnsi="Cambria Math"/>
            <w:sz w:val="18"/>
            <w:szCs w:val="18"/>
            <w:lang w:val="en-US"/>
          </w:rPr>
          <m:t>+</m:t>
        </m:r>
        <m:sSub>
          <m:sSubPr>
            <m:ctrlPr>
              <w:ins w:id="343" w:author="SiiENG TC" w:date="2021-11-04T05:48:00Z">
                <w:rPr>
                  <w:rFonts w:ascii="Cambria Math" w:hAnsi="Cambria Math"/>
                  <w:i/>
                  <w:sz w:val="18"/>
                  <w:szCs w:val="18"/>
                  <w:lang w:val="en-US"/>
                </w:rPr>
              </w:ins>
            </m:ctrlPr>
          </m:sSubPr>
          <m:e>
            <m:r>
              <w:rPr>
                <w:rFonts w:ascii="Cambria Math" w:hAnsi="Cambria Math" w:cs="Cambria Math"/>
                <w:sz w:val="18"/>
                <w:szCs w:val="18"/>
                <w:cs/>
                <w:lang w:val="en-US"/>
              </w:rPr>
              <m:t>β</m:t>
            </m:r>
          </m:e>
          <m:sub>
            <m:r>
              <w:rPr>
                <w:rFonts w:ascii="Cambria Math" w:hAnsi="Cambria Math"/>
                <w:sz w:val="18"/>
                <w:szCs w:val="18"/>
                <w:lang w:val="en-US"/>
              </w:rPr>
              <m:t>3</m:t>
            </m:r>
          </m:sub>
        </m:sSub>
        <m:sSubSup>
          <m:sSubSupPr>
            <m:ctrlPr>
              <w:ins w:id="344" w:author="SiiENG TC" w:date="2021-11-04T05:48:00Z">
                <w:rPr>
                  <w:rFonts w:ascii="Cambria Math" w:hAnsi="Cambria Math"/>
                  <w:i/>
                  <w:color w:val="000000" w:themeColor="text1"/>
                  <w:sz w:val="18"/>
                  <w:szCs w:val="18"/>
                  <w:lang w:val="en-US"/>
                </w:rPr>
              </w:ins>
            </m:ctrlPr>
          </m:sSubSupPr>
          <m:e>
            <m:acc>
              <m:accPr>
                <m:chr m:val="̅"/>
                <m:ctrlPr>
                  <w:ins w:id="345" w:author="SiiENG TC" w:date="2021-11-04T05:48:00Z">
                    <w:rPr>
                      <w:rFonts w:ascii="Cambria Math" w:hAnsi="Cambria Math"/>
                      <w:i/>
                      <w:color w:val="000000" w:themeColor="text1"/>
                      <w:sz w:val="18"/>
                      <w:szCs w:val="18"/>
                      <w:lang w:val="en-US"/>
                    </w:rPr>
                  </w:ins>
                </m:ctrlPr>
              </m:accPr>
              <m:e>
                <m:r>
                  <w:rPr>
                    <w:rFonts w:ascii="Cambria Math" w:hAnsi="Cambria Math"/>
                    <w:color w:val="000000" w:themeColor="text1"/>
                    <w:sz w:val="18"/>
                    <w:szCs w:val="18"/>
                    <w:lang w:val="en-US"/>
                  </w:rPr>
                  <m:t>∆ISI</m:t>
                </m:r>
              </m:e>
            </m:acc>
          </m:e>
          <m:sub>
            <m:r>
              <w:rPr>
                <w:rFonts w:ascii="Cambria Math" w:hAnsi="Cambria Math"/>
                <w:color w:val="000000" w:themeColor="text1"/>
                <w:sz w:val="18"/>
                <w:szCs w:val="18"/>
                <w:lang w:val="en-US"/>
              </w:rPr>
              <m:t>t</m:t>
            </m:r>
          </m:sub>
          <m:sup>
            <m:r>
              <w:rPr>
                <w:rFonts w:ascii="Cambria Math" w:hAnsi="Cambria Math"/>
                <w:color w:val="000000" w:themeColor="text1"/>
                <w:sz w:val="18"/>
                <w:szCs w:val="18"/>
                <w:lang w:val="en-US"/>
              </w:rPr>
              <m:t>⊥</m:t>
            </m:r>
          </m:sup>
        </m:sSubSup>
        <m:r>
          <w:rPr>
            <w:rFonts w:ascii="Cambria Math" w:hAnsi="Cambria Math"/>
            <w:sz w:val="18"/>
            <w:szCs w:val="18"/>
            <w:cs/>
            <w:lang w:val="en-US"/>
          </w:rPr>
          <m:t>+</m:t>
        </m:r>
        <m:sSub>
          <m:sSubPr>
            <m:ctrlPr>
              <w:ins w:id="346" w:author="SiiENG TC" w:date="2021-11-04T05:48:00Z">
                <w:rPr>
                  <w:rFonts w:ascii="Cambria Math" w:hAnsi="Cambria Math"/>
                  <w:i/>
                  <w:sz w:val="18"/>
                  <w:szCs w:val="18"/>
                  <w:lang w:val="en-US"/>
                </w:rPr>
              </w:ins>
            </m:ctrlPr>
          </m:sSubPr>
          <m:e>
            <m:r>
              <w:rPr>
                <w:rFonts w:ascii="Cambria Math" w:hAnsi="Cambria Math" w:cs="Cambria Math"/>
                <w:sz w:val="18"/>
                <w:szCs w:val="18"/>
                <w:cs/>
                <w:lang w:val="en-US"/>
              </w:rPr>
              <m:t>β</m:t>
            </m:r>
          </m:e>
          <m:sub>
            <m:r>
              <w:rPr>
                <w:rFonts w:ascii="Cambria Math" w:hAnsi="Cambria Math"/>
                <w:sz w:val="18"/>
                <w:szCs w:val="18"/>
                <w:lang w:val="en-US"/>
              </w:rPr>
              <m:t>4</m:t>
            </m:r>
          </m:sub>
        </m:sSub>
        <m:sSubSup>
          <m:sSubSupPr>
            <m:ctrlPr>
              <w:ins w:id="347" w:author="SiiENG TC" w:date="2021-11-04T05:48:00Z">
                <w:rPr>
                  <w:rFonts w:ascii="Cambria Math" w:hAnsi="Cambria Math"/>
                  <w:i/>
                  <w:color w:val="000000" w:themeColor="text1"/>
                  <w:sz w:val="18"/>
                  <w:szCs w:val="18"/>
                  <w:lang w:val="en-US"/>
                </w:rPr>
              </w:ins>
            </m:ctrlPr>
          </m:sSubSupPr>
          <m:e>
            <m:acc>
              <m:accPr>
                <m:chr m:val="̅"/>
                <m:ctrlPr>
                  <w:ins w:id="348" w:author="SiiENG TC" w:date="2021-11-04T05:48:00Z">
                    <w:rPr>
                      <w:rFonts w:ascii="Cambria Math" w:hAnsi="Cambria Math"/>
                      <w:i/>
                      <w:color w:val="000000" w:themeColor="text1"/>
                      <w:sz w:val="18"/>
                      <w:szCs w:val="18"/>
                      <w:lang w:val="en-US"/>
                    </w:rPr>
                  </w:ins>
                </m:ctrlPr>
              </m:accPr>
              <m:e>
                <m:r>
                  <w:rPr>
                    <w:rFonts w:ascii="Cambria Math" w:hAnsi="Cambria Math"/>
                    <w:color w:val="000000" w:themeColor="text1"/>
                    <w:sz w:val="18"/>
                    <w:szCs w:val="18"/>
                    <w:lang w:val="en-US"/>
                  </w:rPr>
                  <m:t>InstDS</m:t>
                </m:r>
              </m:e>
            </m:acc>
          </m:e>
          <m:sub>
            <m:r>
              <w:rPr>
                <w:rFonts w:ascii="Cambria Math" w:hAnsi="Cambria Math"/>
                <w:color w:val="000000" w:themeColor="text1"/>
                <w:sz w:val="18"/>
                <w:szCs w:val="18"/>
                <w:lang w:val="en-US"/>
              </w:rPr>
              <m:t>t</m:t>
            </m:r>
          </m:sub>
          <m:sup>
            <m:r>
              <w:rPr>
                <w:rFonts w:ascii="Cambria Math" w:hAnsi="Cambria Math"/>
                <w:color w:val="000000" w:themeColor="text1"/>
                <w:sz w:val="18"/>
                <w:szCs w:val="18"/>
                <w:lang w:val="en-US"/>
              </w:rPr>
              <m:t>All,</m:t>
            </m:r>
            <m:sSup>
              <m:sSupPr>
                <m:ctrlPr>
                  <w:ins w:id="349" w:author="SiiENG TC" w:date="2021-11-04T05:48:00Z">
                    <w:rPr>
                      <w:rFonts w:ascii="Cambria Math" w:hAnsi="Cambria Math"/>
                      <w:i/>
                      <w:color w:val="000000" w:themeColor="text1"/>
                      <w:sz w:val="18"/>
                      <w:szCs w:val="18"/>
                      <w:lang w:val="en-US"/>
                    </w:rPr>
                  </w:ins>
                </m:ctrlPr>
              </m:sSupPr>
              <m:e>
                <m:r>
                  <w:rPr>
                    <w:rFonts w:ascii="Cambria Math" w:hAnsi="Cambria Math"/>
                    <w:color w:val="000000" w:themeColor="text1"/>
                    <w:sz w:val="18"/>
                    <w:szCs w:val="18"/>
                    <w:lang w:val="en-US"/>
                  </w:rPr>
                  <m:t>σ</m:t>
                </m:r>
              </m:e>
              <m:sup>
                <m:r>
                  <w:rPr>
                    <w:rFonts w:ascii="Cambria Math" w:hAnsi="Cambria Math"/>
                    <w:color w:val="000000" w:themeColor="text1"/>
                    <w:sz w:val="18"/>
                    <w:szCs w:val="18"/>
                    <w:lang w:val="en-US"/>
                  </w:rPr>
                  <m:t>H-L</m:t>
                </m:r>
              </m:sup>
            </m:sSup>
          </m:sup>
        </m:sSubSup>
        <m:r>
          <w:rPr>
            <w:rFonts w:ascii="Cambria Math" w:hAnsi="Cambria Math"/>
            <w:sz w:val="18"/>
            <w:szCs w:val="18"/>
            <w:cs/>
            <w:lang w:val="en-US"/>
          </w:rPr>
          <m:t>+</m:t>
        </m:r>
        <m:sSub>
          <m:sSubPr>
            <m:ctrlPr>
              <w:ins w:id="350" w:author="SiiENG TC" w:date="2021-11-04T05:48:00Z">
                <w:rPr>
                  <w:rFonts w:ascii="Cambria Math" w:hAnsi="Cambria Math"/>
                  <w:i/>
                  <w:sz w:val="18"/>
                  <w:szCs w:val="18"/>
                  <w:lang w:val="en-US"/>
                </w:rPr>
              </w:ins>
            </m:ctrlPr>
          </m:sSubPr>
          <m:e>
            <m:r>
              <w:rPr>
                <w:rFonts w:ascii="Cambria Math" w:hAnsi="Cambria Math" w:cs="Cambria Math"/>
                <w:sz w:val="18"/>
                <w:szCs w:val="18"/>
                <w:cs/>
                <w:lang w:val="en-US"/>
              </w:rPr>
              <m:t>β</m:t>
            </m:r>
          </m:e>
          <m:sub>
            <m:r>
              <w:rPr>
                <w:rFonts w:ascii="Cambria Math" w:hAnsi="Cambria Math"/>
                <w:sz w:val="18"/>
                <w:szCs w:val="18"/>
                <w:lang w:val="en-US"/>
              </w:rPr>
              <m:t>5</m:t>
            </m:r>
          </m:sub>
        </m:sSub>
        <m:sSub>
          <m:sSubPr>
            <m:ctrlPr>
              <w:ins w:id="351" w:author="SiiENG TC" w:date="2021-11-04T05:48:00Z">
                <w:rPr>
                  <w:rFonts w:ascii="Cambria Math" w:hAnsi="Cambria Math"/>
                  <w:i/>
                  <w:sz w:val="18"/>
                  <w:szCs w:val="18"/>
                  <w:lang w:val="en-US"/>
                </w:rPr>
              </w:ins>
            </m:ctrlPr>
          </m:sSubPr>
          <m:e>
            <m:r>
              <w:rPr>
                <w:rFonts w:ascii="Cambria Math" w:hAnsi="Cambria Math" w:cs="Cambria Math"/>
                <w:sz w:val="18"/>
                <w:szCs w:val="18"/>
                <w:cs/>
                <w:lang w:val="en-US"/>
              </w:rPr>
              <m:t>ln</m:t>
            </m:r>
            <m:r>
              <w:rPr>
                <w:rFonts w:ascii="Cambria Math" w:hAnsi="Cambria Math" w:cs="Cambria Math"/>
                <w:sz w:val="18"/>
                <w:szCs w:val="18"/>
                <w:lang w:val="en-US"/>
              </w:rPr>
              <m:t>Ex</m:t>
            </m:r>
            <m:r>
              <w:rPr>
                <w:rFonts w:ascii="Cambria Math" w:hAnsi="Cambria Math" w:cs="Cambria Math"/>
                <w:sz w:val="18"/>
                <w:szCs w:val="18"/>
                <w:cs/>
                <w:lang w:val="en-US"/>
              </w:rPr>
              <m:t>SET</m:t>
            </m:r>
          </m:e>
          <m:sub>
            <m:r>
              <w:rPr>
                <w:rFonts w:ascii="Cambria Math" w:hAnsi="Cambria Math" w:cs="Cambria Math"/>
                <w:sz w:val="18"/>
                <w:szCs w:val="18"/>
                <w:cs/>
                <w:lang w:val="en-US"/>
              </w:rPr>
              <m:t>t</m:t>
            </m:r>
          </m:sub>
        </m:sSub>
        <m:r>
          <w:rPr>
            <w:rFonts w:ascii="Cambria Math" w:hAnsi="Cambria Math"/>
            <w:sz w:val="18"/>
            <w:szCs w:val="18"/>
            <w:cs/>
            <w:lang w:val="en-US"/>
          </w:rPr>
          <m:t>+</m:t>
        </m:r>
        <m:sSub>
          <m:sSubPr>
            <m:ctrlPr>
              <w:ins w:id="352" w:author="SiiENG TC" w:date="2021-11-04T05:48:00Z">
                <w:rPr>
                  <w:rFonts w:ascii="Cambria Math" w:hAnsi="Cambria Math"/>
                  <w:i/>
                  <w:sz w:val="18"/>
                  <w:szCs w:val="18"/>
                  <w:lang w:val="en-US"/>
                </w:rPr>
              </w:ins>
            </m:ctrlPr>
          </m:sSubPr>
          <m:e>
            <m:r>
              <w:rPr>
                <w:rFonts w:ascii="Cambria Math" w:hAnsi="Cambria Math" w:cs="Cambria Math"/>
                <w:sz w:val="18"/>
                <w:szCs w:val="18"/>
                <w:cs/>
                <w:lang w:val="en-US"/>
              </w:rPr>
              <m:t>β</m:t>
            </m:r>
          </m:e>
          <m:sub>
            <m:r>
              <w:rPr>
                <w:rFonts w:ascii="Cambria Math" w:hAnsi="Cambria Math"/>
                <w:sz w:val="18"/>
                <w:szCs w:val="18"/>
                <w:lang w:val="en-US"/>
              </w:rPr>
              <m:t>6</m:t>
            </m:r>
          </m:sub>
        </m:sSub>
        <m:sSub>
          <m:sSubPr>
            <m:ctrlPr>
              <w:ins w:id="353" w:author="SiiENG TC" w:date="2021-11-04T05:48:00Z">
                <w:rPr>
                  <w:rFonts w:ascii="Cambria Math" w:hAnsi="Cambria Math"/>
                  <w:i/>
                  <w:color w:val="000000" w:themeColor="text1"/>
                  <w:sz w:val="18"/>
                  <w:szCs w:val="18"/>
                  <w:lang w:val="en-US"/>
                </w:rPr>
              </w:ins>
            </m:ctrlPr>
          </m:sSubPr>
          <m:e>
            <m:r>
              <w:rPr>
                <w:rFonts w:ascii="Cambria Math" w:hAnsi="Cambria Math" w:cs="Cambria Math"/>
                <w:color w:val="000000" w:themeColor="text1"/>
                <w:sz w:val="18"/>
                <w:szCs w:val="18"/>
                <w:cs/>
                <w:lang w:val="en-US"/>
              </w:rPr>
              <m:t>∆VolP</m:t>
            </m:r>
          </m:e>
          <m:sub>
            <m:r>
              <w:rPr>
                <w:rFonts w:ascii="Cambria Math" w:hAnsi="Cambria Math" w:cs="Cambria Math"/>
                <w:color w:val="000000" w:themeColor="text1"/>
                <w:sz w:val="18"/>
                <w:szCs w:val="18"/>
                <w:cs/>
                <w:lang w:val="en-US"/>
              </w:rPr>
              <m:t>t</m:t>
            </m:r>
          </m:sub>
        </m:sSub>
        <m:r>
          <w:rPr>
            <w:rFonts w:ascii="Cambria Math" w:hAnsi="Cambria Math"/>
            <w:sz w:val="18"/>
            <w:szCs w:val="18"/>
            <w:cs/>
            <w:lang w:val="en-US"/>
          </w:rPr>
          <m:t>+</m:t>
        </m:r>
        <m:sSub>
          <m:sSubPr>
            <m:ctrlPr>
              <w:ins w:id="354" w:author="SiiENG TC" w:date="2021-11-04T05:48:00Z">
                <w:rPr>
                  <w:rFonts w:ascii="Cambria Math" w:hAnsi="Cambria Math"/>
                  <w:i/>
                  <w:sz w:val="18"/>
                  <w:szCs w:val="18"/>
                  <w:lang w:val="en-US"/>
                </w:rPr>
              </w:ins>
            </m:ctrlPr>
          </m:sSubPr>
          <m:e>
            <m:r>
              <w:rPr>
                <w:rFonts w:ascii="Cambria Math" w:hAnsi="Cambria Math" w:cs="Cambria Math"/>
                <w:sz w:val="18"/>
                <w:szCs w:val="18"/>
                <w:cs/>
                <w:lang w:val="en-US"/>
              </w:rPr>
              <m:t>ε</m:t>
            </m:r>
          </m:e>
          <m:sub>
            <m:r>
              <w:rPr>
                <w:rFonts w:ascii="Cambria Math" w:hAnsi="Cambria Math" w:cs="Cambria Math"/>
                <w:sz w:val="18"/>
                <w:szCs w:val="18"/>
                <w:cs/>
                <w:lang w:val="en-US"/>
              </w:rPr>
              <m:t>t</m:t>
            </m:r>
          </m:sub>
        </m:sSub>
      </m:oMath>
      <w:r w:rsidRPr="0051585C">
        <w:rPr>
          <w:rFonts w:ascii="Cambria Math" w:eastAsiaTheme="minorEastAsia" w:hAnsi="Cambria Math" w:cs="Times New Roman"/>
          <w:sz w:val="18"/>
          <w:szCs w:val="18"/>
          <w:lang w:val="en-US"/>
        </w:rPr>
        <w:t xml:space="preserve">. </w:t>
      </w:r>
    </w:p>
    <w:tbl>
      <w:tblPr>
        <w:tblW w:w="5000" w:type="pct"/>
        <w:tblBorders>
          <w:top w:val="single" w:sz="4" w:space="0" w:color="auto"/>
          <w:bottom w:val="single" w:sz="4" w:space="0" w:color="auto"/>
        </w:tblBorders>
        <w:tblLook w:val="04A0" w:firstRow="1" w:lastRow="0" w:firstColumn="1" w:lastColumn="0" w:noHBand="0" w:noVBand="1"/>
      </w:tblPr>
      <w:tblGrid>
        <w:gridCol w:w="1981"/>
        <w:gridCol w:w="1168"/>
        <w:gridCol w:w="1178"/>
        <w:gridCol w:w="1168"/>
        <w:gridCol w:w="1178"/>
        <w:gridCol w:w="1169"/>
        <w:gridCol w:w="1178"/>
      </w:tblGrid>
      <w:tr w:rsidR="0051585C" w:rsidRPr="0051585C" w14:paraId="7B821E7F" w14:textId="77777777" w:rsidTr="00DD04ED">
        <w:trPr>
          <w:trHeight w:val="340"/>
        </w:trPr>
        <w:tc>
          <w:tcPr>
            <w:tcW w:w="1101" w:type="pct"/>
            <w:tcBorders>
              <w:top w:val="single" w:sz="4" w:space="0" w:color="auto"/>
              <w:bottom w:val="single" w:sz="4" w:space="0" w:color="auto"/>
            </w:tcBorders>
            <w:shd w:val="clear" w:color="auto" w:fill="auto"/>
            <w:noWrap/>
            <w:vAlign w:val="center"/>
          </w:tcPr>
          <w:p w14:paraId="238D8EB1" w14:textId="77777777" w:rsidR="0051585C" w:rsidRPr="0051585C" w:rsidRDefault="0051585C" w:rsidP="00DD04ED">
            <w:pPr>
              <w:jc w:val="center"/>
              <w:rPr>
                <w:rFonts w:ascii="Cambria Math" w:hAnsi="Cambria Math" w:cs="Times New Roman"/>
                <w:b/>
                <w:bCs/>
                <w:color w:val="000000"/>
                <w:sz w:val="20"/>
                <w:szCs w:val="20"/>
                <w:lang w:val="en-US"/>
              </w:rPr>
            </w:pPr>
            <w:r w:rsidRPr="0051585C">
              <w:rPr>
                <w:rFonts w:ascii="Cambria Math" w:hAnsi="Cambria Math" w:cs="Times New Roman"/>
                <w:b/>
                <w:bCs/>
                <w:color w:val="000000"/>
                <w:sz w:val="20"/>
                <w:szCs w:val="20"/>
                <w:lang w:val="en-US"/>
              </w:rPr>
              <w:t>Coefficient</w:t>
            </w:r>
          </w:p>
        </w:tc>
        <w:tc>
          <w:tcPr>
            <w:tcW w:w="650" w:type="pct"/>
            <w:tcBorders>
              <w:top w:val="single" w:sz="4" w:space="0" w:color="auto"/>
              <w:bottom w:val="single" w:sz="4" w:space="0" w:color="auto"/>
            </w:tcBorders>
            <w:shd w:val="clear" w:color="auto" w:fill="auto"/>
            <w:noWrap/>
            <w:vAlign w:val="center"/>
          </w:tcPr>
          <w:p w14:paraId="08A7E104" w14:textId="77777777" w:rsidR="0051585C" w:rsidRPr="0051585C" w:rsidRDefault="0051585C" w:rsidP="00DD04ED">
            <w:pPr>
              <w:jc w:val="center"/>
              <w:rPr>
                <w:rFonts w:ascii="Cambria Math" w:hAnsi="Cambria Math" w:cs="Times New Roman"/>
                <w:b/>
                <w:bCs/>
                <w:color w:val="000000"/>
                <w:sz w:val="20"/>
                <w:szCs w:val="20"/>
                <w:lang w:val="en-US"/>
              </w:rPr>
            </w:pPr>
            <w:r w:rsidRPr="0051585C">
              <w:rPr>
                <w:rFonts w:ascii="Cambria Math" w:hAnsi="Cambria Math" w:cs="Times New Roman"/>
                <w:b/>
                <w:bCs/>
                <w:color w:val="000000"/>
                <w:sz w:val="20"/>
                <w:szCs w:val="20"/>
                <w:lang w:val="en-US"/>
              </w:rPr>
              <w:t>Model 1</w:t>
            </w:r>
          </w:p>
        </w:tc>
        <w:tc>
          <w:tcPr>
            <w:tcW w:w="650" w:type="pct"/>
            <w:tcBorders>
              <w:top w:val="single" w:sz="4" w:space="0" w:color="auto"/>
              <w:bottom w:val="single" w:sz="4" w:space="0" w:color="auto"/>
            </w:tcBorders>
            <w:shd w:val="clear" w:color="auto" w:fill="auto"/>
            <w:noWrap/>
            <w:vAlign w:val="center"/>
          </w:tcPr>
          <w:p w14:paraId="2B6FF939" w14:textId="77777777" w:rsidR="0051585C" w:rsidRPr="0051585C" w:rsidRDefault="0051585C" w:rsidP="00DD04ED">
            <w:pPr>
              <w:jc w:val="center"/>
              <w:rPr>
                <w:rFonts w:ascii="Cambria Math" w:hAnsi="Cambria Math" w:cs="Times New Roman"/>
                <w:b/>
                <w:bCs/>
                <w:color w:val="000000"/>
                <w:sz w:val="20"/>
                <w:szCs w:val="20"/>
                <w:lang w:val="en-US"/>
              </w:rPr>
            </w:pPr>
            <w:r w:rsidRPr="0051585C">
              <w:rPr>
                <w:rFonts w:ascii="Cambria Math" w:hAnsi="Cambria Math" w:cs="Times New Roman"/>
                <w:b/>
                <w:bCs/>
                <w:color w:val="000000"/>
                <w:sz w:val="20"/>
                <w:szCs w:val="20"/>
                <w:lang w:val="en-US"/>
              </w:rPr>
              <w:t>Model 2</w:t>
            </w:r>
          </w:p>
        </w:tc>
        <w:tc>
          <w:tcPr>
            <w:tcW w:w="650" w:type="pct"/>
            <w:tcBorders>
              <w:top w:val="single" w:sz="4" w:space="0" w:color="auto"/>
              <w:bottom w:val="single" w:sz="4" w:space="0" w:color="auto"/>
            </w:tcBorders>
            <w:shd w:val="clear" w:color="auto" w:fill="auto"/>
            <w:noWrap/>
            <w:vAlign w:val="center"/>
          </w:tcPr>
          <w:p w14:paraId="01B8BDFA" w14:textId="77777777" w:rsidR="0051585C" w:rsidRPr="0051585C" w:rsidRDefault="0051585C" w:rsidP="00DD04ED">
            <w:pPr>
              <w:jc w:val="center"/>
              <w:rPr>
                <w:rFonts w:ascii="Cambria Math" w:hAnsi="Cambria Math" w:cs="Times New Roman"/>
                <w:b/>
                <w:bCs/>
                <w:color w:val="000000"/>
                <w:sz w:val="20"/>
                <w:szCs w:val="20"/>
                <w:lang w:val="en-US"/>
              </w:rPr>
            </w:pPr>
            <w:r w:rsidRPr="0051585C">
              <w:rPr>
                <w:rFonts w:ascii="Cambria Math" w:hAnsi="Cambria Math" w:cs="Times New Roman"/>
                <w:b/>
                <w:bCs/>
                <w:color w:val="000000"/>
                <w:sz w:val="20"/>
                <w:szCs w:val="20"/>
                <w:lang w:val="en-US"/>
              </w:rPr>
              <w:t>Model 3</w:t>
            </w:r>
          </w:p>
        </w:tc>
        <w:tc>
          <w:tcPr>
            <w:tcW w:w="650" w:type="pct"/>
            <w:tcBorders>
              <w:top w:val="single" w:sz="4" w:space="0" w:color="auto"/>
              <w:bottom w:val="single" w:sz="4" w:space="0" w:color="auto"/>
            </w:tcBorders>
            <w:shd w:val="clear" w:color="auto" w:fill="auto"/>
            <w:noWrap/>
            <w:vAlign w:val="center"/>
          </w:tcPr>
          <w:p w14:paraId="275CD120" w14:textId="77777777" w:rsidR="0051585C" w:rsidRPr="0051585C" w:rsidRDefault="0051585C" w:rsidP="00DD04ED">
            <w:pPr>
              <w:jc w:val="center"/>
              <w:rPr>
                <w:rFonts w:ascii="Cambria Math" w:hAnsi="Cambria Math" w:cs="Times New Roman"/>
                <w:b/>
                <w:bCs/>
                <w:color w:val="000000"/>
                <w:sz w:val="20"/>
                <w:szCs w:val="20"/>
                <w:lang w:val="en-US"/>
              </w:rPr>
            </w:pPr>
            <w:r w:rsidRPr="0051585C">
              <w:rPr>
                <w:rFonts w:ascii="Cambria Math" w:hAnsi="Cambria Math" w:cs="Times New Roman"/>
                <w:b/>
                <w:bCs/>
                <w:color w:val="000000"/>
                <w:sz w:val="20"/>
                <w:szCs w:val="20"/>
                <w:lang w:val="en-US"/>
              </w:rPr>
              <w:t>Model 4</w:t>
            </w:r>
          </w:p>
        </w:tc>
        <w:tc>
          <w:tcPr>
            <w:tcW w:w="650" w:type="pct"/>
            <w:tcBorders>
              <w:top w:val="single" w:sz="4" w:space="0" w:color="auto"/>
              <w:bottom w:val="single" w:sz="4" w:space="0" w:color="auto"/>
            </w:tcBorders>
            <w:vAlign w:val="center"/>
          </w:tcPr>
          <w:p w14:paraId="2ECF8009" w14:textId="77777777" w:rsidR="0051585C" w:rsidRPr="0051585C" w:rsidRDefault="0051585C" w:rsidP="00DD04ED">
            <w:pPr>
              <w:jc w:val="center"/>
              <w:rPr>
                <w:rFonts w:ascii="Cambria Math" w:hAnsi="Cambria Math" w:cs="Times New Roman"/>
                <w:b/>
                <w:bCs/>
                <w:color w:val="000000"/>
                <w:sz w:val="20"/>
                <w:szCs w:val="20"/>
                <w:lang w:val="en-US"/>
              </w:rPr>
            </w:pPr>
            <w:r w:rsidRPr="0051585C">
              <w:rPr>
                <w:rFonts w:ascii="Cambria Math" w:hAnsi="Cambria Math" w:cs="Times New Roman"/>
                <w:b/>
                <w:bCs/>
                <w:color w:val="000000"/>
                <w:sz w:val="20"/>
                <w:szCs w:val="20"/>
                <w:lang w:val="en-US"/>
              </w:rPr>
              <w:t>Model R1</w:t>
            </w:r>
          </w:p>
        </w:tc>
        <w:tc>
          <w:tcPr>
            <w:tcW w:w="650" w:type="pct"/>
            <w:tcBorders>
              <w:top w:val="single" w:sz="4" w:space="0" w:color="auto"/>
              <w:bottom w:val="single" w:sz="4" w:space="0" w:color="auto"/>
            </w:tcBorders>
            <w:vAlign w:val="center"/>
          </w:tcPr>
          <w:p w14:paraId="696FA7B8" w14:textId="77777777" w:rsidR="0051585C" w:rsidRPr="0051585C" w:rsidRDefault="0051585C" w:rsidP="00DD04ED">
            <w:pPr>
              <w:jc w:val="center"/>
              <w:rPr>
                <w:rFonts w:ascii="Cambria Math" w:hAnsi="Cambria Math" w:cs="Times New Roman"/>
                <w:b/>
                <w:bCs/>
                <w:color w:val="000000"/>
                <w:sz w:val="20"/>
                <w:szCs w:val="20"/>
                <w:lang w:val="en-US"/>
              </w:rPr>
            </w:pPr>
            <w:r w:rsidRPr="0051585C">
              <w:rPr>
                <w:rFonts w:ascii="Cambria Math" w:hAnsi="Cambria Math" w:cs="Times New Roman"/>
                <w:b/>
                <w:bCs/>
                <w:color w:val="000000"/>
                <w:sz w:val="20"/>
                <w:szCs w:val="20"/>
                <w:lang w:val="en-US"/>
              </w:rPr>
              <w:t>Model R2</w:t>
            </w:r>
          </w:p>
        </w:tc>
      </w:tr>
      <w:tr w:rsidR="0051585C" w:rsidRPr="0051585C" w14:paraId="6FC8C13D" w14:textId="77777777" w:rsidTr="00DD04ED">
        <w:trPr>
          <w:trHeight w:val="340"/>
        </w:trPr>
        <w:tc>
          <w:tcPr>
            <w:tcW w:w="1101" w:type="pct"/>
            <w:tcBorders>
              <w:top w:val="single" w:sz="4" w:space="0" w:color="auto"/>
            </w:tcBorders>
            <w:shd w:val="clear" w:color="auto" w:fill="auto"/>
            <w:noWrap/>
            <w:vAlign w:val="center"/>
            <w:hideMark/>
          </w:tcPr>
          <w:p w14:paraId="49D8FA7A" w14:textId="77777777" w:rsidR="0051585C" w:rsidRPr="0051585C" w:rsidRDefault="0051585C" w:rsidP="00DD04ED">
            <w:pPr>
              <w:rPr>
                <w:rFonts w:ascii="Cambria Math" w:hAnsi="Cambria Math" w:cs="Times New Roman"/>
                <w:color w:val="000000"/>
                <w:sz w:val="20"/>
                <w:szCs w:val="20"/>
              </w:rPr>
            </w:pPr>
            <w:r w:rsidRPr="0051585C">
              <w:rPr>
                <w:rFonts w:ascii="Cambria Math" w:hAnsi="Cambria Math" w:cs="Times New Roman"/>
                <w:color w:val="000000"/>
                <w:sz w:val="20"/>
                <w:szCs w:val="20"/>
              </w:rPr>
              <w:t>Intercept</w:t>
            </w:r>
          </w:p>
        </w:tc>
        <w:tc>
          <w:tcPr>
            <w:tcW w:w="650" w:type="pct"/>
            <w:tcBorders>
              <w:top w:val="single" w:sz="4" w:space="0" w:color="auto"/>
            </w:tcBorders>
            <w:shd w:val="clear" w:color="auto" w:fill="auto"/>
            <w:noWrap/>
            <w:vAlign w:val="center"/>
            <w:hideMark/>
          </w:tcPr>
          <w:p w14:paraId="240DFC67" w14:textId="77777777" w:rsidR="0051585C" w:rsidRPr="0051585C" w:rsidRDefault="0051585C" w:rsidP="00DD04ED">
            <w:pPr>
              <w:rPr>
                <w:rFonts w:ascii="Cambria Math" w:hAnsi="Cambria Math" w:cs="Times New Roman"/>
                <w:color w:val="000000"/>
                <w:sz w:val="20"/>
                <w:szCs w:val="20"/>
                <w:lang w:val="en-US"/>
              </w:rPr>
            </w:pPr>
            <w:r w:rsidRPr="0051585C">
              <w:rPr>
                <w:rFonts w:ascii="Cambria Math" w:hAnsi="Cambria Math" w:cs="Times New Roman"/>
                <w:color w:val="000000"/>
                <w:sz w:val="20"/>
                <w:szCs w:val="20"/>
              </w:rPr>
              <w:t>-0.4068</w:t>
            </w:r>
            <w:r w:rsidRPr="0051585C">
              <w:rPr>
                <w:rFonts w:ascii="Cambria Math" w:hAnsi="Cambria Math" w:cs="Times New Roman"/>
                <w:color w:val="000000"/>
                <w:sz w:val="20"/>
                <w:szCs w:val="20"/>
                <w:lang w:val="en-US"/>
              </w:rPr>
              <w:t>*</w:t>
            </w:r>
          </w:p>
        </w:tc>
        <w:tc>
          <w:tcPr>
            <w:tcW w:w="650" w:type="pct"/>
            <w:tcBorders>
              <w:top w:val="single" w:sz="4" w:space="0" w:color="auto"/>
            </w:tcBorders>
            <w:shd w:val="clear" w:color="auto" w:fill="auto"/>
            <w:noWrap/>
            <w:vAlign w:val="center"/>
            <w:hideMark/>
          </w:tcPr>
          <w:p w14:paraId="4798CC57" w14:textId="77777777" w:rsidR="0051585C" w:rsidRPr="0051585C" w:rsidRDefault="0051585C" w:rsidP="00DD04ED">
            <w:pPr>
              <w:rPr>
                <w:rFonts w:ascii="Cambria Math" w:hAnsi="Cambria Math" w:cs="Times New Roman"/>
                <w:color w:val="000000"/>
                <w:sz w:val="20"/>
                <w:szCs w:val="20"/>
                <w:lang w:val="en-US"/>
              </w:rPr>
            </w:pPr>
            <w:r w:rsidRPr="0051585C">
              <w:rPr>
                <w:rFonts w:ascii="Cambria Math" w:hAnsi="Cambria Math" w:cs="Times New Roman"/>
                <w:color w:val="000000"/>
                <w:sz w:val="20"/>
                <w:szCs w:val="20"/>
              </w:rPr>
              <w:t>-3.2553</w:t>
            </w:r>
            <w:r w:rsidRPr="0051585C">
              <w:rPr>
                <w:rFonts w:ascii="Cambria Math" w:hAnsi="Cambria Math" w:cs="Times New Roman"/>
                <w:color w:val="000000"/>
                <w:sz w:val="20"/>
                <w:szCs w:val="20"/>
                <w:lang w:val="en-US"/>
              </w:rPr>
              <w:t>***</w:t>
            </w:r>
          </w:p>
        </w:tc>
        <w:tc>
          <w:tcPr>
            <w:tcW w:w="650" w:type="pct"/>
            <w:tcBorders>
              <w:top w:val="single" w:sz="4" w:space="0" w:color="auto"/>
            </w:tcBorders>
            <w:shd w:val="clear" w:color="auto" w:fill="auto"/>
            <w:noWrap/>
            <w:vAlign w:val="center"/>
            <w:hideMark/>
          </w:tcPr>
          <w:p w14:paraId="4BE4060A" w14:textId="77777777" w:rsidR="0051585C" w:rsidRPr="0051585C" w:rsidRDefault="0051585C" w:rsidP="00DD04ED">
            <w:pPr>
              <w:rPr>
                <w:rFonts w:ascii="Cambria Math" w:hAnsi="Cambria Math" w:cs="Times New Roman"/>
                <w:color w:val="000000"/>
                <w:sz w:val="20"/>
                <w:szCs w:val="20"/>
              </w:rPr>
            </w:pPr>
            <w:r w:rsidRPr="0051585C">
              <w:rPr>
                <w:rFonts w:ascii="Cambria Math" w:hAnsi="Cambria Math" w:cs="Times New Roman"/>
                <w:color w:val="000000"/>
                <w:sz w:val="20"/>
                <w:szCs w:val="20"/>
              </w:rPr>
              <w:t>-2.5095</w:t>
            </w:r>
            <w:r w:rsidRPr="0051585C">
              <w:rPr>
                <w:rFonts w:ascii="Cambria Math" w:hAnsi="Cambria Math" w:cs="Times New Roman"/>
                <w:color w:val="000000"/>
                <w:sz w:val="20"/>
                <w:szCs w:val="20"/>
                <w:lang w:val="en-US"/>
              </w:rPr>
              <w:t>***</w:t>
            </w:r>
          </w:p>
        </w:tc>
        <w:tc>
          <w:tcPr>
            <w:tcW w:w="650" w:type="pct"/>
            <w:tcBorders>
              <w:top w:val="single" w:sz="4" w:space="0" w:color="auto"/>
            </w:tcBorders>
            <w:shd w:val="clear" w:color="auto" w:fill="auto"/>
            <w:noWrap/>
            <w:vAlign w:val="center"/>
            <w:hideMark/>
          </w:tcPr>
          <w:p w14:paraId="05C87EB6" w14:textId="77777777" w:rsidR="0051585C" w:rsidRPr="0051585C" w:rsidRDefault="0051585C" w:rsidP="00DD04ED">
            <w:pPr>
              <w:rPr>
                <w:rFonts w:ascii="Cambria Math" w:hAnsi="Cambria Math" w:cs="Times New Roman"/>
                <w:color w:val="000000"/>
                <w:sz w:val="20"/>
                <w:szCs w:val="20"/>
              </w:rPr>
            </w:pPr>
            <w:r w:rsidRPr="0051585C">
              <w:rPr>
                <w:rFonts w:ascii="Cambria Math" w:hAnsi="Cambria Math" w:cs="Times New Roman"/>
                <w:color w:val="000000"/>
                <w:sz w:val="20"/>
                <w:szCs w:val="20"/>
              </w:rPr>
              <w:t>-7.9540</w:t>
            </w:r>
            <w:r w:rsidRPr="0051585C">
              <w:rPr>
                <w:rFonts w:ascii="Cambria Math" w:hAnsi="Cambria Math" w:cs="Times New Roman"/>
                <w:color w:val="000000"/>
                <w:sz w:val="20"/>
                <w:szCs w:val="20"/>
                <w:lang w:val="en-US"/>
              </w:rPr>
              <w:t>***</w:t>
            </w:r>
          </w:p>
        </w:tc>
        <w:tc>
          <w:tcPr>
            <w:tcW w:w="650" w:type="pct"/>
            <w:tcBorders>
              <w:top w:val="single" w:sz="4" w:space="0" w:color="auto"/>
            </w:tcBorders>
            <w:vAlign w:val="center"/>
          </w:tcPr>
          <w:p w14:paraId="77B1ADC2" w14:textId="77777777" w:rsidR="0051585C" w:rsidRPr="0051585C" w:rsidRDefault="0051585C" w:rsidP="00DD04ED">
            <w:pPr>
              <w:rPr>
                <w:rFonts w:ascii="Cambria Math" w:hAnsi="Cambria Math" w:cs="Times New Roman"/>
                <w:color w:val="000000"/>
                <w:sz w:val="20"/>
                <w:szCs w:val="20"/>
              </w:rPr>
            </w:pPr>
            <w:r w:rsidRPr="0051585C">
              <w:rPr>
                <w:rFonts w:ascii="Cambria Math" w:hAnsi="Cambria Math" w:cs="Times New Roman"/>
                <w:color w:val="000000"/>
                <w:sz w:val="20"/>
                <w:szCs w:val="20"/>
              </w:rPr>
              <w:t>-5.4811</w:t>
            </w:r>
            <w:r w:rsidRPr="0051585C">
              <w:rPr>
                <w:rFonts w:ascii="Cambria Math" w:hAnsi="Cambria Math" w:cs="Times New Roman"/>
                <w:color w:val="000000"/>
                <w:sz w:val="20"/>
                <w:szCs w:val="20"/>
                <w:lang w:val="en-US"/>
              </w:rPr>
              <w:t>***</w:t>
            </w:r>
          </w:p>
        </w:tc>
        <w:tc>
          <w:tcPr>
            <w:tcW w:w="650" w:type="pct"/>
            <w:tcBorders>
              <w:top w:val="single" w:sz="4" w:space="0" w:color="auto"/>
            </w:tcBorders>
            <w:vAlign w:val="center"/>
          </w:tcPr>
          <w:p w14:paraId="7663DAAB" w14:textId="77777777" w:rsidR="0051585C" w:rsidRPr="0051585C" w:rsidRDefault="0051585C" w:rsidP="00DD04ED">
            <w:pPr>
              <w:rPr>
                <w:rFonts w:ascii="Cambria Math" w:hAnsi="Cambria Math" w:cs="Times New Roman"/>
                <w:color w:val="000000"/>
                <w:sz w:val="20"/>
                <w:szCs w:val="20"/>
              </w:rPr>
            </w:pPr>
            <w:r w:rsidRPr="0051585C">
              <w:rPr>
                <w:rFonts w:ascii="Cambria Math" w:hAnsi="Cambria Math" w:cs="Times New Roman"/>
                <w:color w:val="000000"/>
                <w:sz w:val="20"/>
                <w:szCs w:val="20"/>
              </w:rPr>
              <w:t>-9.0613</w:t>
            </w:r>
            <w:r w:rsidRPr="0051585C">
              <w:rPr>
                <w:rFonts w:ascii="Cambria Math" w:hAnsi="Cambria Math" w:cs="Times New Roman"/>
                <w:color w:val="000000"/>
                <w:sz w:val="20"/>
                <w:szCs w:val="20"/>
                <w:lang w:val="en-US"/>
              </w:rPr>
              <w:t>***</w:t>
            </w:r>
          </w:p>
        </w:tc>
      </w:tr>
      <w:tr w:rsidR="0051585C" w:rsidRPr="0051585C" w14:paraId="6C12B5AA" w14:textId="77777777" w:rsidTr="00DD04ED">
        <w:trPr>
          <w:trHeight w:val="340"/>
        </w:trPr>
        <w:tc>
          <w:tcPr>
            <w:tcW w:w="1101" w:type="pct"/>
            <w:shd w:val="clear" w:color="auto" w:fill="auto"/>
            <w:noWrap/>
            <w:vAlign w:val="center"/>
            <w:hideMark/>
          </w:tcPr>
          <w:p w14:paraId="03AA2964" w14:textId="77777777" w:rsidR="0051585C" w:rsidRPr="0051585C" w:rsidRDefault="00492167" w:rsidP="00DD04ED">
            <w:pPr>
              <w:rPr>
                <w:rFonts w:ascii="Cambria Math" w:hAnsi="Cambria Math" w:cs="Times New Roman"/>
                <w:b/>
                <w:bCs/>
                <w:color w:val="000000"/>
                <w:sz w:val="20"/>
                <w:szCs w:val="20"/>
              </w:rPr>
            </w:pPr>
            <m:oMathPara>
              <m:oMathParaPr>
                <m:jc m:val="left"/>
              </m:oMathParaPr>
              <m:oMath>
                <m:sSubSup>
                  <m:sSubSupPr>
                    <m:ctrlPr>
                      <w:ins w:id="355" w:author="SiiENG TC" w:date="2021-11-04T05:48:00Z">
                        <w:rPr>
                          <w:rFonts w:ascii="Cambria Math" w:hAnsi="Cambria Math" w:cs="Times New Roman"/>
                          <w:i/>
                          <w:sz w:val="20"/>
                          <w:szCs w:val="20"/>
                          <w:lang w:val="en-US"/>
                        </w:rPr>
                      </w:ins>
                    </m:ctrlPr>
                  </m:sSubSupPr>
                  <m:e>
                    <m:acc>
                      <m:accPr>
                        <m:chr m:val="̅"/>
                        <m:ctrlPr>
                          <w:ins w:id="356" w:author="SiiENG TC" w:date="2021-11-04T05:48:00Z">
                            <w:rPr>
                              <w:rFonts w:ascii="Cambria Math" w:hAnsi="Cambria Math" w:cs="Times New Roman"/>
                              <w:i/>
                              <w:sz w:val="20"/>
                              <w:szCs w:val="20"/>
                              <w:lang w:val="en-US"/>
                            </w:rPr>
                          </w:ins>
                        </m:ctrlPr>
                      </m:accPr>
                      <m:e>
                        <m:r>
                          <w:rPr>
                            <w:rFonts w:ascii="Cambria Math" w:hAnsi="Cambria Math" w:cs="Times New Roman"/>
                            <w:sz w:val="20"/>
                            <w:szCs w:val="20"/>
                            <w:lang w:val="en-US"/>
                          </w:rPr>
                          <m:t>Senti</m:t>
                        </m:r>
                      </m:e>
                    </m:acc>
                  </m:e>
                  <m:sub>
                    <m:r>
                      <w:rPr>
                        <w:rFonts w:ascii="Cambria Math" w:hAnsi="Cambria Math" w:cs="Times New Roman"/>
                        <w:sz w:val="20"/>
                        <w:szCs w:val="20"/>
                        <w:lang w:val="en-US"/>
                      </w:rPr>
                      <m:t>t</m:t>
                    </m:r>
                  </m:sub>
                  <m:sup>
                    <m:r>
                      <w:rPr>
                        <w:rFonts w:ascii="Cambria Math" w:hAnsi="Cambria Math" w:cs="Times New Roman"/>
                        <w:sz w:val="20"/>
                        <w:szCs w:val="20"/>
                        <w:lang w:val="en-US"/>
                      </w:rPr>
                      <m:t>⊥</m:t>
                    </m:r>
                  </m:sup>
                </m:sSubSup>
              </m:oMath>
            </m:oMathPara>
          </w:p>
        </w:tc>
        <w:tc>
          <w:tcPr>
            <w:tcW w:w="650" w:type="pct"/>
            <w:shd w:val="clear" w:color="auto" w:fill="auto"/>
            <w:noWrap/>
            <w:vAlign w:val="center"/>
            <w:hideMark/>
          </w:tcPr>
          <w:p w14:paraId="320287EB" w14:textId="77777777" w:rsidR="0051585C" w:rsidRPr="0051585C" w:rsidRDefault="0051585C" w:rsidP="00DD04ED">
            <w:pPr>
              <w:rPr>
                <w:rFonts w:ascii="Cambria Math" w:hAnsi="Cambria Math" w:cs="Times New Roman"/>
                <w:color w:val="000000"/>
                <w:sz w:val="20"/>
                <w:szCs w:val="20"/>
                <w:lang w:val="en-US"/>
              </w:rPr>
            </w:pPr>
            <w:r w:rsidRPr="0051585C">
              <w:rPr>
                <w:rFonts w:ascii="Cambria Math" w:hAnsi="Cambria Math" w:cs="Times New Roman"/>
                <w:color w:val="000000"/>
                <w:sz w:val="20"/>
                <w:szCs w:val="20"/>
              </w:rPr>
              <w:t>-0.0607</w:t>
            </w:r>
            <w:r w:rsidRPr="0051585C">
              <w:rPr>
                <w:rFonts w:ascii="Cambria Math" w:hAnsi="Cambria Math" w:cs="Times New Roman"/>
                <w:color w:val="000000"/>
                <w:sz w:val="20"/>
                <w:szCs w:val="20"/>
                <w:lang w:val="en-US"/>
              </w:rPr>
              <w:t>***</w:t>
            </w:r>
          </w:p>
        </w:tc>
        <w:tc>
          <w:tcPr>
            <w:tcW w:w="650" w:type="pct"/>
            <w:shd w:val="clear" w:color="auto" w:fill="auto"/>
            <w:noWrap/>
            <w:vAlign w:val="center"/>
            <w:hideMark/>
          </w:tcPr>
          <w:p w14:paraId="26250AC1" w14:textId="77777777" w:rsidR="0051585C" w:rsidRPr="0051585C" w:rsidRDefault="0051585C" w:rsidP="00DD04ED">
            <w:pPr>
              <w:rPr>
                <w:rFonts w:ascii="Cambria Math" w:hAnsi="Cambria Math" w:cs="Times New Roman"/>
                <w:color w:val="000000"/>
                <w:sz w:val="20"/>
                <w:szCs w:val="20"/>
              </w:rPr>
            </w:pPr>
          </w:p>
        </w:tc>
        <w:tc>
          <w:tcPr>
            <w:tcW w:w="650" w:type="pct"/>
            <w:shd w:val="clear" w:color="auto" w:fill="auto"/>
            <w:noWrap/>
            <w:vAlign w:val="center"/>
            <w:hideMark/>
          </w:tcPr>
          <w:p w14:paraId="761A536B" w14:textId="77777777" w:rsidR="0051585C" w:rsidRPr="0051585C" w:rsidRDefault="0051585C" w:rsidP="00DD04ED">
            <w:pPr>
              <w:rPr>
                <w:rFonts w:ascii="Cambria Math" w:hAnsi="Cambria Math" w:cs="Times New Roman"/>
                <w:sz w:val="20"/>
                <w:szCs w:val="20"/>
              </w:rPr>
            </w:pPr>
          </w:p>
        </w:tc>
        <w:tc>
          <w:tcPr>
            <w:tcW w:w="650" w:type="pct"/>
            <w:shd w:val="clear" w:color="auto" w:fill="auto"/>
            <w:noWrap/>
            <w:vAlign w:val="center"/>
            <w:hideMark/>
          </w:tcPr>
          <w:p w14:paraId="6AFF30BF" w14:textId="77777777" w:rsidR="0051585C" w:rsidRPr="0051585C" w:rsidRDefault="0051585C" w:rsidP="00DD04ED">
            <w:pPr>
              <w:rPr>
                <w:rFonts w:ascii="Cambria Math" w:hAnsi="Cambria Math" w:cs="Times New Roman"/>
                <w:color w:val="000000"/>
                <w:sz w:val="20"/>
                <w:szCs w:val="20"/>
              </w:rPr>
            </w:pPr>
            <w:r w:rsidRPr="0051585C">
              <w:rPr>
                <w:rFonts w:ascii="Cambria Math" w:hAnsi="Cambria Math" w:cs="Times New Roman"/>
                <w:color w:val="000000"/>
                <w:sz w:val="20"/>
                <w:szCs w:val="20"/>
              </w:rPr>
              <w:t>0.1336</w:t>
            </w:r>
            <w:r w:rsidRPr="0051585C">
              <w:rPr>
                <w:rFonts w:ascii="Cambria Math" w:hAnsi="Cambria Math" w:cs="Times New Roman"/>
                <w:color w:val="000000"/>
                <w:sz w:val="20"/>
                <w:szCs w:val="20"/>
                <w:lang w:val="en-US"/>
              </w:rPr>
              <w:t>***</w:t>
            </w:r>
          </w:p>
        </w:tc>
        <w:tc>
          <w:tcPr>
            <w:tcW w:w="650" w:type="pct"/>
            <w:vAlign w:val="center"/>
          </w:tcPr>
          <w:p w14:paraId="5AFDF969" w14:textId="77777777" w:rsidR="0051585C" w:rsidRPr="0051585C" w:rsidRDefault="0051585C" w:rsidP="00DD04ED">
            <w:pPr>
              <w:rPr>
                <w:rFonts w:ascii="Cambria Math" w:hAnsi="Cambria Math" w:cs="Times New Roman"/>
                <w:color w:val="000000"/>
                <w:sz w:val="20"/>
                <w:szCs w:val="20"/>
                <w:lang w:val="en-US"/>
              </w:rPr>
            </w:pPr>
            <w:r w:rsidRPr="0051585C">
              <w:rPr>
                <w:rFonts w:ascii="Cambria Math" w:hAnsi="Cambria Math" w:cs="Times New Roman"/>
                <w:color w:val="000000"/>
                <w:sz w:val="20"/>
                <w:szCs w:val="20"/>
              </w:rPr>
              <w:t>0.2737</w:t>
            </w:r>
            <w:r w:rsidRPr="0051585C">
              <w:rPr>
                <w:rFonts w:ascii="Cambria Math" w:hAnsi="Cambria Math" w:cs="Times New Roman"/>
                <w:color w:val="000000"/>
                <w:sz w:val="20"/>
                <w:szCs w:val="20"/>
                <w:lang w:val="en-US"/>
              </w:rPr>
              <w:t>***</w:t>
            </w:r>
          </w:p>
        </w:tc>
        <w:tc>
          <w:tcPr>
            <w:tcW w:w="650" w:type="pct"/>
            <w:vAlign w:val="center"/>
          </w:tcPr>
          <w:p w14:paraId="5C560BE2" w14:textId="77777777" w:rsidR="0051585C" w:rsidRPr="0051585C" w:rsidRDefault="0051585C" w:rsidP="00DD04ED">
            <w:pPr>
              <w:rPr>
                <w:rFonts w:ascii="Cambria Math" w:hAnsi="Cambria Math" w:cs="Times New Roman"/>
                <w:color w:val="000000"/>
                <w:sz w:val="20"/>
                <w:szCs w:val="20"/>
                <w:lang w:val="en-US"/>
              </w:rPr>
            </w:pPr>
            <w:r w:rsidRPr="0051585C">
              <w:rPr>
                <w:rFonts w:ascii="Cambria Math" w:hAnsi="Cambria Math" w:cs="Times New Roman"/>
                <w:color w:val="000000"/>
                <w:sz w:val="20"/>
                <w:szCs w:val="20"/>
              </w:rPr>
              <w:t>0.2102</w:t>
            </w:r>
            <w:r w:rsidRPr="0051585C">
              <w:rPr>
                <w:rFonts w:ascii="Cambria Math" w:hAnsi="Cambria Math" w:cs="Times New Roman"/>
                <w:color w:val="000000"/>
                <w:sz w:val="20"/>
                <w:szCs w:val="20"/>
                <w:lang w:val="en-US"/>
              </w:rPr>
              <w:t>***</w:t>
            </w:r>
          </w:p>
        </w:tc>
      </w:tr>
      <w:tr w:rsidR="0051585C" w:rsidRPr="0051585C" w14:paraId="5929F7C9" w14:textId="77777777" w:rsidTr="00DD04ED">
        <w:trPr>
          <w:trHeight w:val="340"/>
        </w:trPr>
        <w:tc>
          <w:tcPr>
            <w:tcW w:w="1101" w:type="pct"/>
            <w:shd w:val="clear" w:color="auto" w:fill="auto"/>
            <w:noWrap/>
            <w:vAlign w:val="center"/>
          </w:tcPr>
          <w:p w14:paraId="24D02F6C" w14:textId="77777777" w:rsidR="0051585C" w:rsidRPr="0051585C" w:rsidRDefault="00492167" w:rsidP="00DD04ED">
            <w:pPr>
              <w:rPr>
                <w:rFonts w:ascii="Cambria Math" w:eastAsia="Calibri" w:hAnsi="Cambria Math" w:cs="Times New Roman"/>
                <w:sz w:val="20"/>
                <w:szCs w:val="20"/>
                <w:lang w:val="en-US"/>
              </w:rPr>
            </w:pPr>
            <m:oMathPara>
              <m:oMathParaPr>
                <m:jc m:val="left"/>
              </m:oMathParaPr>
              <m:oMath>
                <m:sSubSup>
                  <m:sSubSupPr>
                    <m:ctrlPr>
                      <w:ins w:id="357" w:author="SiiENG TC" w:date="2021-11-04T05:48:00Z">
                        <w:rPr>
                          <w:rFonts w:ascii="Cambria Math" w:hAnsi="Cambria Math" w:cs="Times New Roman"/>
                          <w:i/>
                          <w:sz w:val="20"/>
                          <w:szCs w:val="20"/>
                          <w:lang w:val="en-US"/>
                        </w:rPr>
                      </w:ins>
                    </m:ctrlPr>
                  </m:sSubSupPr>
                  <m:e>
                    <m:acc>
                      <m:accPr>
                        <m:chr m:val="̅"/>
                        <m:ctrlPr>
                          <w:ins w:id="358" w:author="SiiENG TC" w:date="2021-11-04T05:48:00Z">
                            <w:rPr>
                              <w:rFonts w:ascii="Cambria Math" w:hAnsi="Cambria Math" w:cs="Times New Roman"/>
                              <w:i/>
                              <w:sz w:val="20"/>
                              <w:szCs w:val="20"/>
                              <w:lang w:val="en-US"/>
                            </w:rPr>
                          </w:ins>
                        </m:ctrlPr>
                      </m:accPr>
                      <m:e>
                        <m:r>
                          <w:rPr>
                            <w:rFonts w:ascii="Cambria Math" w:hAnsi="Cambria Math" w:cs="Times New Roman"/>
                            <w:sz w:val="20"/>
                            <w:szCs w:val="20"/>
                            <w:lang w:val="en-US"/>
                          </w:rPr>
                          <m:t>sqSenti</m:t>
                        </m:r>
                      </m:e>
                    </m:acc>
                  </m:e>
                  <m:sub>
                    <m:r>
                      <w:rPr>
                        <w:rFonts w:ascii="Cambria Math" w:hAnsi="Cambria Math" w:cs="Times New Roman"/>
                        <w:sz w:val="20"/>
                        <w:szCs w:val="20"/>
                        <w:lang w:val="en-US"/>
                      </w:rPr>
                      <m:t>t</m:t>
                    </m:r>
                  </m:sub>
                  <m:sup>
                    <m:r>
                      <w:rPr>
                        <w:rFonts w:ascii="Cambria Math" w:hAnsi="Cambria Math" w:cs="Times New Roman"/>
                        <w:sz w:val="20"/>
                        <w:szCs w:val="20"/>
                        <w:lang w:val="en-US"/>
                      </w:rPr>
                      <m:t>⊥</m:t>
                    </m:r>
                  </m:sup>
                </m:sSubSup>
              </m:oMath>
            </m:oMathPara>
          </w:p>
        </w:tc>
        <w:tc>
          <w:tcPr>
            <w:tcW w:w="650" w:type="pct"/>
            <w:shd w:val="clear" w:color="auto" w:fill="auto"/>
            <w:noWrap/>
            <w:vAlign w:val="center"/>
          </w:tcPr>
          <w:p w14:paraId="61B81507" w14:textId="77777777" w:rsidR="0051585C" w:rsidRPr="0051585C" w:rsidRDefault="0051585C" w:rsidP="00DD04ED">
            <w:pPr>
              <w:rPr>
                <w:rFonts w:ascii="Cambria Math" w:hAnsi="Cambria Math" w:cs="Times New Roman"/>
                <w:color w:val="000000"/>
                <w:sz w:val="20"/>
                <w:szCs w:val="20"/>
              </w:rPr>
            </w:pPr>
          </w:p>
        </w:tc>
        <w:tc>
          <w:tcPr>
            <w:tcW w:w="650" w:type="pct"/>
            <w:shd w:val="clear" w:color="auto" w:fill="auto"/>
            <w:noWrap/>
            <w:vAlign w:val="center"/>
          </w:tcPr>
          <w:p w14:paraId="6E0BA2BA" w14:textId="77777777" w:rsidR="0051585C" w:rsidRPr="0051585C" w:rsidRDefault="0051585C" w:rsidP="00DD04ED">
            <w:pPr>
              <w:rPr>
                <w:rFonts w:ascii="Cambria Math" w:hAnsi="Cambria Math" w:cs="Times New Roman"/>
                <w:color w:val="000000"/>
                <w:sz w:val="20"/>
                <w:szCs w:val="20"/>
              </w:rPr>
            </w:pPr>
          </w:p>
        </w:tc>
        <w:tc>
          <w:tcPr>
            <w:tcW w:w="650" w:type="pct"/>
            <w:shd w:val="clear" w:color="auto" w:fill="auto"/>
            <w:noWrap/>
            <w:vAlign w:val="center"/>
          </w:tcPr>
          <w:p w14:paraId="4F6EBD12" w14:textId="77777777" w:rsidR="0051585C" w:rsidRPr="0051585C" w:rsidRDefault="0051585C" w:rsidP="00DD04ED">
            <w:pPr>
              <w:rPr>
                <w:rFonts w:ascii="Cambria Math" w:hAnsi="Cambria Math" w:cs="Times New Roman"/>
                <w:sz w:val="20"/>
                <w:szCs w:val="20"/>
              </w:rPr>
            </w:pPr>
          </w:p>
        </w:tc>
        <w:tc>
          <w:tcPr>
            <w:tcW w:w="650" w:type="pct"/>
            <w:shd w:val="clear" w:color="auto" w:fill="auto"/>
            <w:noWrap/>
            <w:vAlign w:val="center"/>
          </w:tcPr>
          <w:p w14:paraId="66582CFC" w14:textId="77777777" w:rsidR="0051585C" w:rsidRPr="0051585C" w:rsidRDefault="0051585C" w:rsidP="00DD04ED">
            <w:pPr>
              <w:rPr>
                <w:rFonts w:ascii="Cambria Math" w:hAnsi="Cambria Math" w:cs="Times New Roman"/>
                <w:color w:val="000000"/>
                <w:sz w:val="20"/>
                <w:szCs w:val="20"/>
              </w:rPr>
            </w:pPr>
          </w:p>
        </w:tc>
        <w:tc>
          <w:tcPr>
            <w:tcW w:w="650" w:type="pct"/>
            <w:vAlign w:val="center"/>
          </w:tcPr>
          <w:p w14:paraId="5FC2AA65" w14:textId="77777777" w:rsidR="0051585C" w:rsidRPr="0051585C" w:rsidRDefault="0051585C" w:rsidP="00DD04ED">
            <w:pPr>
              <w:rPr>
                <w:rFonts w:ascii="Cambria Math" w:hAnsi="Cambria Math" w:cs="Times New Roman"/>
                <w:color w:val="000000"/>
                <w:sz w:val="20"/>
                <w:szCs w:val="20"/>
              </w:rPr>
            </w:pPr>
            <w:r w:rsidRPr="0051585C">
              <w:rPr>
                <w:rFonts w:ascii="Cambria Math" w:hAnsi="Cambria Math" w:cs="Times New Roman"/>
                <w:color w:val="000000"/>
                <w:sz w:val="20"/>
                <w:szCs w:val="20"/>
              </w:rPr>
              <w:t>-0.0046</w:t>
            </w:r>
            <w:r w:rsidRPr="0051585C">
              <w:rPr>
                <w:rFonts w:ascii="Cambria Math" w:hAnsi="Cambria Math" w:cs="Times New Roman"/>
                <w:color w:val="000000"/>
                <w:sz w:val="20"/>
                <w:szCs w:val="20"/>
                <w:lang w:val="en-US"/>
              </w:rPr>
              <w:t>***</w:t>
            </w:r>
          </w:p>
        </w:tc>
        <w:tc>
          <w:tcPr>
            <w:tcW w:w="650" w:type="pct"/>
            <w:vAlign w:val="center"/>
          </w:tcPr>
          <w:p w14:paraId="4A0FBF48" w14:textId="77777777" w:rsidR="0051585C" w:rsidRPr="0051585C" w:rsidRDefault="0051585C" w:rsidP="00DD04ED">
            <w:pPr>
              <w:rPr>
                <w:rFonts w:ascii="Cambria Math" w:hAnsi="Cambria Math" w:cs="Times New Roman"/>
                <w:color w:val="000000"/>
                <w:sz w:val="20"/>
                <w:szCs w:val="20"/>
                <w:lang w:val="en-US"/>
              </w:rPr>
            </w:pPr>
            <w:r w:rsidRPr="0051585C">
              <w:rPr>
                <w:rFonts w:ascii="Cambria Math" w:hAnsi="Cambria Math" w:cs="Times New Roman"/>
                <w:color w:val="000000"/>
                <w:sz w:val="20"/>
                <w:szCs w:val="20"/>
              </w:rPr>
              <w:t>-0.0011</w:t>
            </w:r>
            <w:r w:rsidRPr="0051585C">
              <w:rPr>
                <w:rFonts w:ascii="Cambria Math" w:hAnsi="Cambria Math" w:cs="Times New Roman"/>
                <w:color w:val="000000"/>
                <w:sz w:val="20"/>
                <w:szCs w:val="20"/>
                <w:lang w:val="en-US"/>
              </w:rPr>
              <w:t>**</w:t>
            </w:r>
          </w:p>
        </w:tc>
      </w:tr>
      <w:tr w:rsidR="0051585C" w:rsidRPr="0051585C" w14:paraId="755D19D5" w14:textId="77777777" w:rsidTr="00DD04ED">
        <w:trPr>
          <w:trHeight w:val="340"/>
        </w:trPr>
        <w:tc>
          <w:tcPr>
            <w:tcW w:w="1101" w:type="pct"/>
            <w:shd w:val="clear" w:color="auto" w:fill="auto"/>
            <w:noWrap/>
            <w:vAlign w:val="center"/>
            <w:hideMark/>
          </w:tcPr>
          <w:p w14:paraId="3A13B090" w14:textId="77777777" w:rsidR="0051585C" w:rsidRPr="0051585C" w:rsidRDefault="00492167" w:rsidP="00DD04ED">
            <w:pPr>
              <w:rPr>
                <w:rFonts w:ascii="Cambria Math" w:hAnsi="Cambria Math" w:cs="Times New Roman"/>
                <w:b/>
                <w:bCs/>
                <w:color w:val="000000"/>
                <w:sz w:val="20"/>
                <w:szCs w:val="20"/>
              </w:rPr>
            </w:pPr>
            <m:oMathPara>
              <m:oMathParaPr>
                <m:jc m:val="left"/>
              </m:oMathParaPr>
              <m:oMath>
                <m:sSubSup>
                  <m:sSubSupPr>
                    <m:ctrlPr>
                      <w:ins w:id="359" w:author="SiiENG TC" w:date="2021-11-04T05:48:00Z">
                        <w:rPr>
                          <w:rFonts w:ascii="Cambria Math" w:hAnsi="Cambria Math" w:cs="Times New Roman"/>
                          <w:i/>
                          <w:sz w:val="20"/>
                          <w:szCs w:val="20"/>
                          <w:lang w:val="en-US"/>
                        </w:rPr>
                      </w:ins>
                    </m:ctrlPr>
                  </m:sSubSupPr>
                  <m:e>
                    <m:acc>
                      <m:accPr>
                        <m:chr m:val="̅"/>
                        <m:ctrlPr>
                          <w:ins w:id="360" w:author="SiiENG TC" w:date="2021-11-04T05:48:00Z">
                            <w:rPr>
                              <w:rFonts w:ascii="Cambria Math" w:hAnsi="Cambria Math" w:cs="Times New Roman"/>
                              <w:i/>
                              <w:sz w:val="20"/>
                              <w:szCs w:val="20"/>
                              <w:lang w:val="en-US"/>
                            </w:rPr>
                          </w:ins>
                        </m:ctrlPr>
                      </m:accPr>
                      <m:e>
                        <m:r>
                          <w:rPr>
                            <w:rFonts w:ascii="Cambria Math" w:hAnsi="Cambria Math" w:cs="Times New Roman"/>
                            <w:sz w:val="20"/>
                            <w:szCs w:val="20"/>
                            <w:lang w:val="en-US"/>
                          </w:rPr>
                          <m:t>∆ISI</m:t>
                        </m:r>
                      </m:e>
                    </m:acc>
                  </m:e>
                  <m:sub>
                    <m:r>
                      <w:rPr>
                        <w:rFonts w:ascii="Cambria Math" w:hAnsi="Cambria Math" w:cs="Times New Roman"/>
                        <w:sz w:val="20"/>
                        <w:szCs w:val="20"/>
                        <w:lang w:val="en-US"/>
                      </w:rPr>
                      <m:t>t</m:t>
                    </m:r>
                  </m:sub>
                  <m:sup>
                    <m:r>
                      <w:rPr>
                        <w:rFonts w:ascii="Cambria Math" w:hAnsi="Cambria Math" w:cs="Times New Roman"/>
                        <w:sz w:val="20"/>
                        <w:szCs w:val="20"/>
                        <w:lang w:val="en-US"/>
                      </w:rPr>
                      <m:t>⊥</m:t>
                    </m:r>
                  </m:sup>
                </m:sSubSup>
              </m:oMath>
            </m:oMathPara>
          </w:p>
        </w:tc>
        <w:tc>
          <w:tcPr>
            <w:tcW w:w="650" w:type="pct"/>
            <w:shd w:val="clear" w:color="auto" w:fill="auto"/>
            <w:noWrap/>
            <w:vAlign w:val="center"/>
            <w:hideMark/>
          </w:tcPr>
          <w:p w14:paraId="20695649" w14:textId="77777777" w:rsidR="0051585C" w:rsidRPr="0051585C" w:rsidRDefault="0051585C" w:rsidP="00DD04ED">
            <w:pPr>
              <w:rPr>
                <w:rFonts w:ascii="Cambria Math" w:hAnsi="Cambria Math" w:cs="Times New Roman"/>
                <w:b/>
                <w:bCs/>
                <w:color w:val="000000"/>
                <w:sz w:val="20"/>
                <w:szCs w:val="20"/>
              </w:rPr>
            </w:pPr>
          </w:p>
        </w:tc>
        <w:tc>
          <w:tcPr>
            <w:tcW w:w="650" w:type="pct"/>
            <w:shd w:val="clear" w:color="auto" w:fill="auto"/>
            <w:noWrap/>
            <w:vAlign w:val="center"/>
            <w:hideMark/>
          </w:tcPr>
          <w:p w14:paraId="041FFD6C" w14:textId="77777777" w:rsidR="0051585C" w:rsidRPr="0051585C" w:rsidRDefault="0051585C" w:rsidP="00DD04ED">
            <w:pPr>
              <w:rPr>
                <w:rFonts w:ascii="Cambria Math" w:hAnsi="Cambria Math" w:cs="Times New Roman"/>
                <w:color w:val="000000"/>
                <w:sz w:val="20"/>
                <w:szCs w:val="20"/>
              </w:rPr>
            </w:pPr>
            <w:r w:rsidRPr="0051585C">
              <w:rPr>
                <w:rFonts w:ascii="Cambria Math" w:hAnsi="Cambria Math" w:cs="Times New Roman"/>
                <w:color w:val="000000"/>
                <w:sz w:val="20"/>
                <w:szCs w:val="20"/>
              </w:rPr>
              <w:t>14.6239</w:t>
            </w:r>
            <w:r w:rsidRPr="0051585C">
              <w:rPr>
                <w:rFonts w:ascii="Cambria Math" w:hAnsi="Cambria Math" w:cs="Times New Roman"/>
                <w:color w:val="000000"/>
                <w:sz w:val="20"/>
                <w:szCs w:val="20"/>
                <w:lang w:val="en-US"/>
              </w:rPr>
              <w:t>***</w:t>
            </w:r>
          </w:p>
        </w:tc>
        <w:tc>
          <w:tcPr>
            <w:tcW w:w="650" w:type="pct"/>
            <w:shd w:val="clear" w:color="auto" w:fill="auto"/>
            <w:noWrap/>
            <w:vAlign w:val="center"/>
            <w:hideMark/>
          </w:tcPr>
          <w:p w14:paraId="5A49D5F9" w14:textId="77777777" w:rsidR="0051585C" w:rsidRPr="0051585C" w:rsidRDefault="0051585C" w:rsidP="00DD04ED">
            <w:pPr>
              <w:rPr>
                <w:rFonts w:ascii="Cambria Math" w:hAnsi="Cambria Math" w:cs="Times New Roman"/>
                <w:color w:val="000000"/>
                <w:sz w:val="20"/>
                <w:szCs w:val="20"/>
              </w:rPr>
            </w:pPr>
          </w:p>
        </w:tc>
        <w:tc>
          <w:tcPr>
            <w:tcW w:w="650" w:type="pct"/>
            <w:shd w:val="clear" w:color="auto" w:fill="auto"/>
            <w:noWrap/>
            <w:vAlign w:val="center"/>
            <w:hideMark/>
          </w:tcPr>
          <w:p w14:paraId="5DA2A512" w14:textId="77777777" w:rsidR="0051585C" w:rsidRPr="0051585C" w:rsidRDefault="0051585C" w:rsidP="00DD04ED">
            <w:pPr>
              <w:rPr>
                <w:rFonts w:ascii="Cambria Math" w:hAnsi="Cambria Math" w:cs="Times New Roman"/>
                <w:color w:val="000000"/>
                <w:sz w:val="20"/>
                <w:szCs w:val="20"/>
              </w:rPr>
            </w:pPr>
            <w:r w:rsidRPr="0051585C">
              <w:rPr>
                <w:rFonts w:ascii="Cambria Math" w:hAnsi="Cambria Math" w:cs="Times New Roman"/>
                <w:color w:val="000000"/>
                <w:sz w:val="20"/>
                <w:szCs w:val="20"/>
              </w:rPr>
              <w:t>19.5755</w:t>
            </w:r>
            <w:r w:rsidRPr="0051585C">
              <w:rPr>
                <w:rFonts w:ascii="Cambria Math" w:hAnsi="Cambria Math" w:cs="Times New Roman"/>
                <w:color w:val="000000"/>
                <w:sz w:val="20"/>
                <w:szCs w:val="20"/>
                <w:lang w:val="en-US"/>
              </w:rPr>
              <w:t>***</w:t>
            </w:r>
          </w:p>
        </w:tc>
        <w:tc>
          <w:tcPr>
            <w:tcW w:w="650" w:type="pct"/>
            <w:vAlign w:val="center"/>
          </w:tcPr>
          <w:p w14:paraId="43A387CB" w14:textId="77777777" w:rsidR="0051585C" w:rsidRPr="0051585C" w:rsidRDefault="0051585C" w:rsidP="00DD04ED">
            <w:pPr>
              <w:rPr>
                <w:rFonts w:ascii="Cambria Math" w:hAnsi="Cambria Math" w:cs="Times New Roman"/>
                <w:color w:val="000000"/>
                <w:sz w:val="20"/>
                <w:szCs w:val="20"/>
              </w:rPr>
            </w:pPr>
          </w:p>
        </w:tc>
        <w:tc>
          <w:tcPr>
            <w:tcW w:w="650" w:type="pct"/>
            <w:vAlign w:val="center"/>
          </w:tcPr>
          <w:p w14:paraId="739D51EE" w14:textId="77777777" w:rsidR="0051585C" w:rsidRPr="0051585C" w:rsidRDefault="0051585C" w:rsidP="00DD04ED">
            <w:pPr>
              <w:rPr>
                <w:rFonts w:ascii="Cambria Math" w:hAnsi="Cambria Math" w:cs="Times New Roman"/>
                <w:color w:val="000000"/>
                <w:sz w:val="20"/>
                <w:szCs w:val="20"/>
              </w:rPr>
            </w:pPr>
            <w:r w:rsidRPr="0051585C">
              <w:rPr>
                <w:rFonts w:ascii="Cambria Math" w:hAnsi="Cambria Math" w:cs="Times New Roman"/>
                <w:color w:val="000000"/>
                <w:sz w:val="20"/>
                <w:szCs w:val="20"/>
              </w:rPr>
              <w:t>19.3220</w:t>
            </w:r>
            <w:r w:rsidRPr="0051585C">
              <w:rPr>
                <w:rFonts w:ascii="Cambria Math" w:hAnsi="Cambria Math" w:cs="Times New Roman"/>
                <w:color w:val="000000"/>
                <w:sz w:val="20"/>
                <w:szCs w:val="20"/>
                <w:lang w:val="en-US"/>
              </w:rPr>
              <w:t>***</w:t>
            </w:r>
          </w:p>
        </w:tc>
      </w:tr>
      <w:tr w:rsidR="0051585C" w:rsidRPr="0051585C" w14:paraId="5742DEA1" w14:textId="77777777" w:rsidTr="00DD04ED">
        <w:trPr>
          <w:trHeight w:val="340"/>
        </w:trPr>
        <w:tc>
          <w:tcPr>
            <w:tcW w:w="1101" w:type="pct"/>
            <w:shd w:val="clear" w:color="auto" w:fill="auto"/>
            <w:noWrap/>
            <w:vAlign w:val="center"/>
            <w:hideMark/>
          </w:tcPr>
          <w:p w14:paraId="0FB502AF" w14:textId="77777777" w:rsidR="0051585C" w:rsidRPr="0051585C" w:rsidRDefault="00492167" w:rsidP="00DD04ED">
            <w:pPr>
              <w:rPr>
                <w:rFonts w:ascii="Cambria Math" w:hAnsi="Cambria Math" w:cs="Times New Roman"/>
                <w:b/>
                <w:bCs/>
                <w:color w:val="000000"/>
                <w:sz w:val="20"/>
                <w:szCs w:val="20"/>
              </w:rPr>
            </w:pPr>
            <m:oMathPara>
              <m:oMathParaPr>
                <m:jc m:val="left"/>
              </m:oMathParaPr>
              <m:oMath>
                <m:sSubSup>
                  <m:sSubSupPr>
                    <m:ctrlPr>
                      <w:ins w:id="361" w:author="SiiENG TC" w:date="2021-11-04T05:48:00Z">
                        <w:rPr>
                          <w:rFonts w:ascii="Cambria Math" w:eastAsiaTheme="minorEastAsia" w:hAnsi="Cambria Math" w:cs="Times New Roman"/>
                          <w:i/>
                          <w:sz w:val="20"/>
                          <w:szCs w:val="20"/>
                          <w:lang w:val="en-US"/>
                        </w:rPr>
                      </w:ins>
                    </m:ctrlPr>
                  </m:sSubSupPr>
                  <m:e>
                    <m:acc>
                      <m:accPr>
                        <m:chr m:val="̅"/>
                        <m:ctrlPr>
                          <w:ins w:id="362" w:author="SiiENG TC" w:date="2021-11-04T05:48:00Z">
                            <w:rPr>
                              <w:rFonts w:ascii="Cambria Math" w:eastAsiaTheme="minorEastAsia" w:hAnsi="Cambria Math" w:cs="Times New Roman"/>
                              <w:i/>
                              <w:sz w:val="20"/>
                              <w:szCs w:val="20"/>
                              <w:lang w:val="en-US"/>
                            </w:rPr>
                          </w:ins>
                        </m:ctrlPr>
                      </m:accPr>
                      <m:e>
                        <m:r>
                          <w:rPr>
                            <w:rFonts w:ascii="Cambria Math" w:eastAsiaTheme="minorEastAsia" w:hAnsi="Cambria Math" w:cs="Times New Roman"/>
                            <w:sz w:val="20"/>
                            <w:szCs w:val="20"/>
                            <w:lang w:val="en-US"/>
                          </w:rPr>
                          <m:t>InstDS</m:t>
                        </m:r>
                      </m:e>
                    </m:acc>
                  </m:e>
                  <m:sub>
                    <m:r>
                      <w:rPr>
                        <w:rFonts w:ascii="Cambria Math" w:eastAsiaTheme="minorEastAsia" w:hAnsi="Cambria Math" w:cs="Times New Roman"/>
                        <w:sz w:val="20"/>
                        <w:szCs w:val="20"/>
                        <w:lang w:val="en-US"/>
                      </w:rPr>
                      <m:t>t</m:t>
                    </m:r>
                  </m:sub>
                  <m:sup>
                    <m:r>
                      <w:rPr>
                        <w:rFonts w:ascii="Cambria Math" w:eastAsiaTheme="minorEastAsia" w:hAnsi="Cambria Math" w:cs="Times New Roman"/>
                        <w:sz w:val="20"/>
                        <w:szCs w:val="20"/>
                        <w:lang w:val="en-US"/>
                      </w:rPr>
                      <m:t>All,</m:t>
                    </m:r>
                    <m:sSup>
                      <m:sSupPr>
                        <m:ctrlPr>
                          <w:ins w:id="363" w:author="SiiENG TC" w:date="2021-11-04T05:48:00Z">
                            <w:rPr>
                              <w:rFonts w:ascii="Cambria Math" w:eastAsiaTheme="minorEastAsia" w:hAnsi="Cambria Math" w:cs="Times New Roman"/>
                              <w:i/>
                              <w:sz w:val="20"/>
                              <w:szCs w:val="20"/>
                              <w:lang w:val="en-US"/>
                            </w:rPr>
                          </w:ins>
                        </m:ctrlPr>
                      </m:sSupPr>
                      <m:e>
                        <m:r>
                          <w:rPr>
                            <w:rFonts w:ascii="Cambria Math" w:eastAsiaTheme="minorEastAsia" w:hAnsi="Cambria Math" w:cs="Times New Roman"/>
                            <w:sz w:val="20"/>
                            <w:szCs w:val="20"/>
                            <w:lang w:val="en-US"/>
                          </w:rPr>
                          <m:t>σ</m:t>
                        </m:r>
                      </m:e>
                      <m:sup>
                        <m:r>
                          <w:rPr>
                            <w:rFonts w:ascii="Cambria Math" w:eastAsiaTheme="minorEastAsia" w:hAnsi="Cambria Math" w:cs="Times New Roman"/>
                            <w:sz w:val="20"/>
                            <w:szCs w:val="20"/>
                            <w:lang w:val="en-US"/>
                          </w:rPr>
                          <m:t>H-L</m:t>
                        </m:r>
                      </m:sup>
                    </m:sSup>
                  </m:sup>
                </m:sSubSup>
              </m:oMath>
            </m:oMathPara>
          </w:p>
        </w:tc>
        <w:tc>
          <w:tcPr>
            <w:tcW w:w="650" w:type="pct"/>
            <w:shd w:val="clear" w:color="auto" w:fill="auto"/>
            <w:noWrap/>
            <w:vAlign w:val="center"/>
            <w:hideMark/>
          </w:tcPr>
          <w:p w14:paraId="2E34A242" w14:textId="77777777" w:rsidR="0051585C" w:rsidRPr="0051585C" w:rsidRDefault="0051585C" w:rsidP="00DD04ED">
            <w:pPr>
              <w:rPr>
                <w:rFonts w:ascii="Cambria Math" w:hAnsi="Cambria Math" w:cs="Times New Roman"/>
                <w:b/>
                <w:bCs/>
                <w:color w:val="000000"/>
                <w:sz w:val="20"/>
                <w:szCs w:val="20"/>
              </w:rPr>
            </w:pPr>
          </w:p>
        </w:tc>
        <w:tc>
          <w:tcPr>
            <w:tcW w:w="650" w:type="pct"/>
            <w:shd w:val="clear" w:color="auto" w:fill="auto"/>
            <w:noWrap/>
            <w:vAlign w:val="center"/>
            <w:hideMark/>
          </w:tcPr>
          <w:p w14:paraId="344177AC" w14:textId="77777777" w:rsidR="0051585C" w:rsidRPr="0051585C" w:rsidRDefault="0051585C" w:rsidP="00DD04ED">
            <w:pPr>
              <w:rPr>
                <w:rFonts w:ascii="Cambria Math" w:hAnsi="Cambria Math" w:cs="Times New Roman"/>
                <w:sz w:val="20"/>
                <w:szCs w:val="20"/>
              </w:rPr>
            </w:pPr>
          </w:p>
        </w:tc>
        <w:tc>
          <w:tcPr>
            <w:tcW w:w="650" w:type="pct"/>
            <w:shd w:val="clear" w:color="auto" w:fill="auto"/>
            <w:noWrap/>
            <w:vAlign w:val="center"/>
            <w:hideMark/>
          </w:tcPr>
          <w:p w14:paraId="4E98D614" w14:textId="77777777" w:rsidR="0051585C" w:rsidRPr="0051585C" w:rsidRDefault="0051585C" w:rsidP="00DD04ED">
            <w:pPr>
              <w:rPr>
                <w:rFonts w:ascii="Cambria Math" w:hAnsi="Cambria Math" w:cs="Times New Roman"/>
                <w:sz w:val="20"/>
                <w:szCs w:val="20"/>
              </w:rPr>
            </w:pPr>
            <w:r w:rsidRPr="0051585C">
              <w:rPr>
                <w:rFonts w:ascii="Cambria Math" w:hAnsi="Cambria Math" w:cs="Times New Roman"/>
                <w:color w:val="000000"/>
                <w:sz w:val="20"/>
                <w:szCs w:val="20"/>
              </w:rPr>
              <w:t>-0.6508</w:t>
            </w:r>
            <w:r w:rsidRPr="0051585C">
              <w:rPr>
                <w:rFonts w:ascii="Cambria Math" w:hAnsi="Cambria Math" w:cs="Times New Roman"/>
                <w:color w:val="000000"/>
                <w:sz w:val="20"/>
                <w:szCs w:val="20"/>
                <w:lang w:val="en-US"/>
              </w:rPr>
              <w:t>***</w:t>
            </w:r>
          </w:p>
        </w:tc>
        <w:tc>
          <w:tcPr>
            <w:tcW w:w="650" w:type="pct"/>
            <w:shd w:val="clear" w:color="auto" w:fill="auto"/>
            <w:noWrap/>
            <w:vAlign w:val="center"/>
            <w:hideMark/>
          </w:tcPr>
          <w:p w14:paraId="585999E0" w14:textId="77777777" w:rsidR="0051585C" w:rsidRPr="0051585C" w:rsidRDefault="0051585C" w:rsidP="00DD04ED">
            <w:pPr>
              <w:rPr>
                <w:rFonts w:ascii="Cambria Math" w:hAnsi="Cambria Math" w:cs="Times New Roman"/>
                <w:sz w:val="20"/>
                <w:szCs w:val="20"/>
              </w:rPr>
            </w:pPr>
            <w:r w:rsidRPr="0051585C">
              <w:rPr>
                <w:rFonts w:ascii="Cambria Math" w:hAnsi="Cambria Math" w:cs="Times New Roman"/>
                <w:color w:val="000000"/>
                <w:sz w:val="20"/>
                <w:szCs w:val="20"/>
              </w:rPr>
              <w:t>-0.6630</w:t>
            </w:r>
            <w:r w:rsidRPr="0051585C">
              <w:rPr>
                <w:rFonts w:ascii="Cambria Math" w:hAnsi="Cambria Math" w:cs="Times New Roman"/>
                <w:color w:val="000000"/>
                <w:sz w:val="20"/>
                <w:szCs w:val="20"/>
                <w:lang w:val="en-US"/>
              </w:rPr>
              <w:t>***</w:t>
            </w:r>
          </w:p>
        </w:tc>
        <w:tc>
          <w:tcPr>
            <w:tcW w:w="650" w:type="pct"/>
            <w:vAlign w:val="center"/>
          </w:tcPr>
          <w:p w14:paraId="007113B3" w14:textId="77777777" w:rsidR="0051585C" w:rsidRPr="0051585C" w:rsidRDefault="0051585C" w:rsidP="00DD04ED">
            <w:pPr>
              <w:rPr>
                <w:rFonts w:ascii="Cambria Math" w:hAnsi="Cambria Math" w:cs="Times New Roman"/>
                <w:color w:val="000000"/>
                <w:sz w:val="20"/>
                <w:szCs w:val="20"/>
                <w:cs/>
              </w:rPr>
            </w:pPr>
          </w:p>
        </w:tc>
        <w:tc>
          <w:tcPr>
            <w:tcW w:w="650" w:type="pct"/>
            <w:vAlign w:val="center"/>
          </w:tcPr>
          <w:p w14:paraId="0D0D6E08" w14:textId="77777777" w:rsidR="0051585C" w:rsidRPr="0051585C" w:rsidRDefault="0051585C" w:rsidP="00DD04ED">
            <w:pPr>
              <w:rPr>
                <w:rFonts w:ascii="Cambria Math" w:hAnsi="Cambria Math" w:cs="Times New Roman"/>
                <w:color w:val="000000"/>
                <w:sz w:val="20"/>
                <w:szCs w:val="20"/>
                <w:cs/>
              </w:rPr>
            </w:pPr>
            <w:r w:rsidRPr="0051585C">
              <w:rPr>
                <w:rFonts w:ascii="Cambria Math" w:hAnsi="Cambria Math" w:cs="Times New Roman"/>
                <w:color w:val="000000"/>
                <w:sz w:val="20"/>
                <w:szCs w:val="20"/>
              </w:rPr>
              <w:t>-0.6633</w:t>
            </w:r>
            <w:r w:rsidRPr="0051585C">
              <w:rPr>
                <w:rFonts w:ascii="Cambria Math" w:hAnsi="Cambria Math" w:cs="Times New Roman"/>
                <w:color w:val="000000"/>
                <w:sz w:val="20"/>
                <w:szCs w:val="20"/>
                <w:lang w:val="en-US"/>
              </w:rPr>
              <w:t>***</w:t>
            </w:r>
          </w:p>
        </w:tc>
      </w:tr>
      <w:tr w:rsidR="0051585C" w:rsidRPr="0051585C" w14:paraId="1AFBA2FC" w14:textId="77777777" w:rsidTr="00DD04ED">
        <w:trPr>
          <w:trHeight w:val="340"/>
        </w:trPr>
        <w:tc>
          <w:tcPr>
            <w:tcW w:w="1101" w:type="pct"/>
            <w:shd w:val="clear" w:color="auto" w:fill="auto"/>
            <w:noWrap/>
            <w:vAlign w:val="center"/>
            <w:hideMark/>
          </w:tcPr>
          <w:p w14:paraId="3B63B4E5" w14:textId="77777777" w:rsidR="0051585C" w:rsidRPr="0051585C" w:rsidRDefault="0051585C" w:rsidP="00DD04ED">
            <w:pPr>
              <w:rPr>
                <w:rFonts w:ascii="Cambria Math" w:hAnsi="Cambria Math" w:cs="Times New Roman"/>
                <w:b/>
                <w:bCs/>
                <w:color w:val="000000"/>
                <w:sz w:val="20"/>
                <w:szCs w:val="20"/>
              </w:rPr>
            </w:pPr>
            <m:oMathPara>
              <m:oMathParaPr>
                <m:jc m:val="left"/>
              </m:oMathParaPr>
              <m:oMath>
                <m:r>
                  <w:rPr>
                    <w:rFonts w:ascii="Cambria Math" w:hAnsi="Cambria Math" w:cs="Cambria Math"/>
                    <w:sz w:val="20"/>
                    <w:szCs w:val="20"/>
                    <w:cs/>
                    <w:lang w:val="en-US"/>
                  </w:rPr>
                  <m:t>ln</m:t>
                </m:r>
                <m:sSub>
                  <m:sSubPr>
                    <m:ctrlPr>
                      <w:ins w:id="364" w:author="SiiENG TC" w:date="2021-11-04T05:48:00Z">
                        <w:rPr>
                          <w:rFonts w:ascii="Cambria Math" w:hAnsi="Cambria Math" w:cs="Times New Roman"/>
                          <w:i/>
                          <w:iCs/>
                          <w:sz w:val="20"/>
                          <w:szCs w:val="20"/>
                          <w:lang w:val="en-US"/>
                        </w:rPr>
                      </w:ins>
                    </m:ctrlPr>
                  </m:sSubPr>
                  <m:e>
                    <m:r>
                      <w:rPr>
                        <w:rFonts w:ascii="Cambria Math" w:hAnsi="Cambria Math" w:cs="Cambria Math"/>
                        <w:sz w:val="20"/>
                        <w:szCs w:val="20"/>
                        <w:cs/>
                        <w:lang w:val="en-US"/>
                      </w:rPr>
                      <m:t>SET</m:t>
                    </m:r>
                  </m:e>
                  <m:sub>
                    <m:r>
                      <w:rPr>
                        <w:rFonts w:ascii="Cambria Math" w:hAnsi="Cambria Math" w:cs="Cambria Math"/>
                        <w:sz w:val="20"/>
                        <w:szCs w:val="20"/>
                        <w:cs/>
                        <w:lang w:val="en-US"/>
                      </w:rPr>
                      <m:t>t</m:t>
                    </m:r>
                  </m:sub>
                </m:sSub>
              </m:oMath>
            </m:oMathPara>
          </w:p>
        </w:tc>
        <w:tc>
          <w:tcPr>
            <w:tcW w:w="650" w:type="pct"/>
            <w:shd w:val="clear" w:color="auto" w:fill="auto"/>
            <w:noWrap/>
            <w:vAlign w:val="center"/>
            <w:hideMark/>
          </w:tcPr>
          <w:p w14:paraId="7B1F94A6" w14:textId="77777777" w:rsidR="0051585C" w:rsidRPr="0051585C" w:rsidRDefault="0051585C" w:rsidP="00DD04ED">
            <w:pPr>
              <w:rPr>
                <w:rFonts w:ascii="Cambria Math" w:hAnsi="Cambria Math" w:cs="Times New Roman"/>
                <w:b/>
                <w:bCs/>
                <w:color w:val="000000"/>
                <w:sz w:val="20"/>
                <w:szCs w:val="20"/>
                <w:lang w:val="en-US"/>
              </w:rPr>
            </w:pPr>
            <w:r w:rsidRPr="0051585C">
              <w:rPr>
                <w:rFonts w:ascii="Cambria Math" w:hAnsi="Cambria Math" w:cs="Times New Roman"/>
                <w:color w:val="000000"/>
                <w:sz w:val="20"/>
                <w:szCs w:val="20"/>
              </w:rPr>
              <w:t>-0.6807</w:t>
            </w:r>
            <w:r w:rsidRPr="0051585C">
              <w:rPr>
                <w:rFonts w:ascii="Cambria Math" w:hAnsi="Cambria Math" w:cs="Times New Roman"/>
                <w:color w:val="000000"/>
                <w:sz w:val="20"/>
                <w:szCs w:val="20"/>
                <w:lang w:val="en-US"/>
              </w:rPr>
              <w:t>***</w:t>
            </w:r>
          </w:p>
        </w:tc>
        <w:tc>
          <w:tcPr>
            <w:tcW w:w="650" w:type="pct"/>
            <w:shd w:val="clear" w:color="auto" w:fill="auto"/>
            <w:noWrap/>
            <w:vAlign w:val="center"/>
            <w:hideMark/>
          </w:tcPr>
          <w:p w14:paraId="05968DE2" w14:textId="77777777" w:rsidR="0051585C" w:rsidRPr="0051585C" w:rsidRDefault="0051585C" w:rsidP="00DD04ED">
            <w:pPr>
              <w:rPr>
                <w:rFonts w:ascii="Cambria Math" w:hAnsi="Cambria Math" w:cs="Times New Roman"/>
                <w:sz w:val="20"/>
                <w:szCs w:val="20"/>
              </w:rPr>
            </w:pPr>
            <w:r w:rsidRPr="0051585C">
              <w:rPr>
                <w:rFonts w:ascii="Cambria Math" w:hAnsi="Cambria Math" w:cs="Times New Roman"/>
                <w:color w:val="000000"/>
                <w:sz w:val="20"/>
                <w:szCs w:val="20"/>
              </w:rPr>
              <w:t>-1.2359</w:t>
            </w:r>
            <w:r w:rsidRPr="0051585C">
              <w:rPr>
                <w:rFonts w:ascii="Cambria Math" w:hAnsi="Cambria Math" w:cs="Times New Roman"/>
                <w:color w:val="000000"/>
                <w:sz w:val="20"/>
                <w:szCs w:val="20"/>
                <w:lang w:val="en-US"/>
              </w:rPr>
              <w:t>***</w:t>
            </w:r>
          </w:p>
        </w:tc>
        <w:tc>
          <w:tcPr>
            <w:tcW w:w="650" w:type="pct"/>
            <w:shd w:val="clear" w:color="auto" w:fill="auto"/>
            <w:noWrap/>
            <w:vAlign w:val="center"/>
            <w:hideMark/>
          </w:tcPr>
          <w:p w14:paraId="7BCDC807" w14:textId="77777777" w:rsidR="0051585C" w:rsidRPr="0051585C" w:rsidRDefault="0051585C" w:rsidP="00DD04ED">
            <w:pPr>
              <w:rPr>
                <w:rFonts w:ascii="Cambria Math" w:hAnsi="Cambria Math" w:cs="Times New Roman"/>
                <w:color w:val="000000"/>
                <w:sz w:val="20"/>
                <w:szCs w:val="20"/>
                <w:lang w:val="en-US"/>
              </w:rPr>
            </w:pPr>
            <w:r w:rsidRPr="0051585C">
              <w:rPr>
                <w:rFonts w:ascii="Cambria Math" w:hAnsi="Cambria Math" w:cs="Times New Roman"/>
                <w:color w:val="000000"/>
                <w:sz w:val="20"/>
                <w:szCs w:val="20"/>
              </w:rPr>
              <w:t>-0.7275</w:t>
            </w:r>
            <w:r w:rsidRPr="0051585C">
              <w:rPr>
                <w:rFonts w:ascii="Cambria Math" w:hAnsi="Cambria Math" w:cs="Times New Roman"/>
                <w:color w:val="000000"/>
                <w:sz w:val="20"/>
                <w:szCs w:val="20"/>
                <w:lang w:val="en-US"/>
              </w:rPr>
              <w:t>***</w:t>
            </w:r>
          </w:p>
        </w:tc>
        <w:tc>
          <w:tcPr>
            <w:tcW w:w="650" w:type="pct"/>
            <w:shd w:val="clear" w:color="auto" w:fill="auto"/>
            <w:noWrap/>
            <w:vAlign w:val="center"/>
            <w:hideMark/>
          </w:tcPr>
          <w:p w14:paraId="207FA5D6" w14:textId="77777777" w:rsidR="0051585C" w:rsidRPr="0051585C" w:rsidRDefault="0051585C" w:rsidP="00DD04ED">
            <w:pPr>
              <w:rPr>
                <w:rFonts w:ascii="Cambria Math" w:hAnsi="Cambria Math" w:cs="Times New Roman"/>
                <w:color w:val="000000"/>
                <w:sz w:val="20"/>
                <w:szCs w:val="20"/>
                <w:lang w:val="en-US"/>
              </w:rPr>
            </w:pPr>
            <w:r w:rsidRPr="0051585C">
              <w:rPr>
                <w:rFonts w:ascii="Cambria Math" w:hAnsi="Cambria Math" w:cs="Times New Roman"/>
                <w:color w:val="000000"/>
                <w:sz w:val="20"/>
                <w:szCs w:val="20"/>
              </w:rPr>
              <w:t>-1.4925</w:t>
            </w:r>
            <w:r w:rsidRPr="0051585C">
              <w:rPr>
                <w:rFonts w:ascii="Cambria Math" w:hAnsi="Cambria Math" w:cs="Times New Roman"/>
                <w:color w:val="000000"/>
                <w:sz w:val="20"/>
                <w:szCs w:val="20"/>
                <w:lang w:val="en-US"/>
              </w:rPr>
              <w:t>***</w:t>
            </w:r>
          </w:p>
        </w:tc>
        <w:tc>
          <w:tcPr>
            <w:tcW w:w="650" w:type="pct"/>
            <w:vAlign w:val="center"/>
          </w:tcPr>
          <w:p w14:paraId="5C09CECB" w14:textId="77777777" w:rsidR="0051585C" w:rsidRPr="0051585C" w:rsidRDefault="0051585C" w:rsidP="00DD04ED">
            <w:pPr>
              <w:rPr>
                <w:rFonts w:ascii="Cambria Math" w:hAnsi="Cambria Math" w:cs="Times New Roman"/>
                <w:color w:val="000000"/>
                <w:sz w:val="20"/>
                <w:szCs w:val="20"/>
                <w:cs/>
              </w:rPr>
            </w:pPr>
            <w:r w:rsidRPr="0051585C">
              <w:rPr>
                <w:rFonts w:ascii="Cambria Math" w:hAnsi="Cambria Math" w:cs="Times New Roman"/>
                <w:color w:val="000000"/>
                <w:sz w:val="20"/>
                <w:szCs w:val="20"/>
              </w:rPr>
              <w:t>-0.7117</w:t>
            </w:r>
            <w:r w:rsidRPr="0051585C">
              <w:rPr>
                <w:rFonts w:ascii="Cambria Math" w:hAnsi="Cambria Math" w:cs="Times New Roman"/>
                <w:color w:val="000000"/>
                <w:sz w:val="20"/>
                <w:szCs w:val="20"/>
                <w:lang w:val="en-US"/>
              </w:rPr>
              <w:t>***</w:t>
            </w:r>
          </w:p>
        </w:tc>
        <w:tc>
          <w:tcPr>
            <w:tcW w:w="650" w:type="pct"/>
            <w:vAlign w:val="center"/>
          </w:tcPr>
          <w:p w14:paraId="7F4F2998" w14:textId="77777777" w:rsidR="0051585C" w:rsidRPr="0051585C" w:rsidRDefault="0051585C" w:rsidP="00DD04ED">
            <w:pPr>
              <w:rPr>
                <w:rFonts w:ascii="Cambria Math" w:hAnsi="Cambria Math" w:cs="Times New Roman"/>
                <w:color w:val="000000"/>
                <w:sz w:val="20"/>
                <w:szCs w:val="20"/>
                <w:cs/>
              </w:rPr>
            </w:pPr>
            <w:r w:rsidRPr="0051585C">
              <w:rPr>
                <w:rFonts w:ascii="Cambria Math" w:hAnsi="Cambria Math" w:cs="Times New Roman"/>
                <w:color w:val="000000"/>
                <w:sz w:val="20"/>
                <w:szCs w:val="20"/>
              </w:rPr>
              <w:t>-1.4890</w:t>
            </w:r>
            <w:r w:rsidRPr="0051585C">
              <w:rPr>
                <w:rFonts w:ascii="Cambria Math" w:hAnsi="Cambria Math" w:cs="Times New Roman"/>
                <w:color w:val="000000"/>
                <w:sz w:val="20"/>
                <w:szCs w:val="20"/>
                <w:lang w:val="en-US"/>
              </w:rPr>
              <w:t>***</w:t>
            </w:r>
          </w:p>
        </w:tc>
      </w:tr>
      <w:tr w:rsidR="0051585C" w:rsidRPr="0051585C" w14:paraId="19488727" w14:textId="77777777" w:rsidTr="00DD04ED">
        <w:trPr>
          <w:trHeight w:val="340"/>
        </w:trPr>
        <w:tc>
          <w:tcPr>
            <w:tcW w:w="1101" w:type="pct"/>
            <w:shd w:val="clear" w:color="auto" w:fill="auto"/>
            <w:noWrap/>
            <w:vAlign w:val="center"/>
            <w:hideMark/>
          </w:tcPr>
          <w:p w14:paraId="42A84D47" w14:textId="77777777" w:rsidR="0051585C" w:rsidRPr="0051585C" w:rsidRDefault="00492167" w:rsidP="00DD04ED">
            <w:pPr>
              <w:rPr>
                <w:rFonts w:ascii="Cambria Math" w:hAnsi="Cambria Math" w:cs="Times New Roman"/>
                <w:b/>
                <w:bCs/>
                <w:color w:val="000000"/>
                <w:sz w:val="20"/>
                <w:szCs w:val="20"/>
              </w:rPr>
            </w:pPr>
            <m:oMathPara>
              <m:oMathParaPr>
                <m:jc m:val="left"/>
              </m:oMathParaPr>
              <m:oMath>
                <m:sSub>
                  <m:sSubPr>
                    <m:ctrlPr>
                      <w:ins w:id="365" w:author="SiiENG TC" w:date="2021-11-04T05:48:00Z">
                        <w:rPr>
                          <w:rFonts w:ascii="Cambria Math" w:hAnsi="Cambria Math" w:cs="Times New Roman"/>
                          <w:i/>
                          <w:color w:val="000000" w:themeColor="text1"/>
                          <w:sz w:val="20"/>
                          <w:szCs w:val="20"/>
                          <w:lang w:val="en-US"/>
                        </w:rPr>
                      </w:ins>
                    </m:ctrlPr>
                  </m:sSubPr>
                  <m:e>
                    <m:r>
                      <w:rPr>
                        <w:rFonts w:ascii="Cambria Math" w:hAnsi="Cambria Math" w:cs="Times New Roman"/>
                        <w:color w:val="000000" w:themeColor="text1"/>
                        <w:sz w:val="20"/>
                        <w:szCs w:val="20"/>
                        <w:cs/>
                        <w:lang w:val="en-US"/>
                      </w:rPr>
                      <m:t>∆</m:t>
                    </m:r>
                    <m:r>
                      <w:rPr>
                        <w:rFonts w:ascii="Cambria Math" w:hAnsi="Cambria Math" w:cs="Cambria Math"/>
                        <w:color w:val="000000" w:themeColor="text1"/>
                        <w:sz w:val="20"/>
                        <w:szCs w:val="20"/>
                        <w:cs/>
                        <w:lang w:val="en-US"/>
                      </w:rPr>
                      <m:t>VolP</m:t>
                    </m:r>
                  </m:e>
                  <m:sub>
                    <m:r>
                      <w:rPr>
                        <w:rFonts w:ascii="Cambria Math" w:hAnsi="Cambria Math" w:cs="Cambria Math"/>
                        <w:color w:val="000000" w:themeColor="text1"/>
                        <w:sz w:val="20"/>
                        <w:szCs w:val="20"/>
                        <w:cs/>
                        <w:lang w:val="en-US"/>
                      </w:rPr>
                      <m:t>t</m:t>
                    </m:r>
                  </m:sub>
                </m:sSub>
              </m:oMath>
            </m:oMathPara>
          </w:p>
        </w:tc>
        <w:tc>
          <w:tcPr>
            <w:tcW w:w="650" w:type="pct"/>
            <w:shd w:val="clear" w:color="auto" w:fill="auto"/>
            <w:noWrap/>
            <w:vAlign w:val="center"/>
            <w:hideMark/>
          </w:tcPr>
          <w:p w14:paraId="4DA96B51" w14:textId="77777777" w:rsidR="0051585C" w:rsidRPr="0051585C" w:rsidRDefault="0051585C" w:rsidP="00DD04ED">
            <w:pPr>
              <w:rPr>
                <w:rFonts w:ascii="Cambria Math" w:hAnsi="Cambria Math" w:cs="Times New Roman"/>
                <w:color w:val="000000"/>
                <w:sz w:val="20"/>
                <w:szCs w:val="20"/>
                <w:lang w:val="en-US"/>
              </w:rPr>
            </w:pPr>
            <w:r w:rsidRPr="0051585C">
              <w:rPr>
                <w:rFonts w:ascii="Cambria Math" w:hAnsi="Cambria Math" w:cs="Times New Roman"/>
                <w:color w:val="000000"/>
                <w:sz w:val="20"/>
                <w:szCs w:val="20"/>
              </w:rPr>
              <w:t>0.1337</w:t>
            </w:r>
            <w:r w:rsidRPr="0051585C">
              <w:rPr>
                <w:rFonts w:ascii="Cambria Math" w:hAnsi="Cambria Math" w:cs="Times New Roman"/>
                <w:color w:val="000000"/>
                <w:sz w:val="20"/>
                <w:szCs w:val="20"/>
                <w:lang w:val="en-US"/>
              </w:rPr>
              <w:t>***</w:t>
            </w:r>
          </w:p>
        </w:tc>
        <w:tc>
          <w:tcPr>
            <w:tcW w:w="650" w:type="pct"/>
            <w:shd w:val="clear" w:color="auto" w:fill="auto"/>
            <w:noWrap/>
            <w:vAlign w:val="center"/>
            <w:hideMark/>
          </w:tcPr>
          <w:p w14:paraId="7786EA0C" w14:textId="77777777" w:rsidR="0051585C" w:rsidRPr="0051585C" w:rsidRDefault="0051585C" w:rsidP="00DD04ED">
            <w:pPr>
              <w:rPr>
                <w:rFonts w:ascii="Cambria Math" w:hAnsi="Cambria Math" w:cs="Times New Roman"/>
                <w:color w:val="000000"/>
                <w:sz w:val="20"/>
                <w:szCs w:val="20"/>
              </w:rPr>
            </w:pPr>
            <w:r w:rsidRPr="0051585C">
              <w:rPr>
                <w:rFonts w:ascii="Cambria Math" w:hAnsi="Cambria Math" w:cs="Times New Roman"/>
                <w:color w:val="000000"/>
                <w:sz w:val="20"/>
                <w:szCs w:val="20"/>
              </w:rPr>
              <w:t>0.2702</w:t>
            </w:r>
            <w:r w:rsidRPr="0051585C">
              <w:rPr>
                <w:rFonts w:ascii="Cambria Math" w:hAnsi="Cambria Math" w:cs="Times New Roman"/>
                <w:color w:val="000000"/>
                <w:sz w:val="20"/>
                <w:szCs w:val="20"/>
                <w:lang w:val="en-US"/>
              </w:rPr>
              <w:t>***</w:t>
            </w:r>
          </w:p>
        </w:tc>
        <w:tc>
          <w:tcPr>
            <w:tcW w:w="650" w:type="pct"/>
            <w:shd w:val="clear" w:color="auto" w:fill="auto"/>
            <w:noWrap/>
            <w:vAlign w:val="center"/>
            <w:hideMark/>
          </w:tcPr>
          <w:p w14:paraId="0DCDD695" w14:textId="77777777" w:rsidR="0051585C" w:rsidRPr="0051585C" w:rsidRDefault="0051585C" w:rsidP="00DD04ED">
            <w:pPr>
              <w:rPr>
                <w:rFonts w:ascii="Cambria Math" w:hAnsi="Cambria Math" w:cs="Times New Roman"/>
                <w:color w:val="000000"/>
                <w:sz w:val="20"/>
                <w:szCs w:val="20"/>
              </w:rPr>
            </w:pPr>
            <w:r w:rsidRPr="0051585C">
              <w:rPr>
                <w:rFonts w:ascii="Cambria Math" w:hAnsi="Cambria Math" w:cs="Times New Roman"/>
                <w:color w:val="000000"/>
                <w:sz w:val="20"/>
                <w:szCs w:val="20"/>
              </w:rPr>
              <w:t>0.1581</w:t>
            </w:r>
            <w:r w:rsidRPr="0051585C">
              <w:rPr>
                <w:rFonts w:ascii="Cambria Math" w:hAnsi="Cambria Math" w:cs="Times New Roman"/>
                <w:color w:val="000000"/>
                <w:sz w:val="20"/>
                <w:szCs w:val="20"/>
                <w:lang w:val="en-US"/>
              </w:rPr>
              <w:t>***</w:t>
            </w:r>
          </w:p>
        </w:tc>
        <w:tc>
          <w:tcPr>
            <w:tcW w:w="650" w:type="pct"/>
            <w:shd w:val="clear" w:color="auto" w:fill="auto"/>
            <w:noWrap/>
            <w:vAlign w:val="center"/>
            <w:hideMark/>
          </w:tcPr>
          <w:p w14:paraId="2CADCE4C" w14:textId="77777777" w:rsidR="0051585C" w:rsidRPr="0051585C" w:rsidRDefault="0051585C" w:rsidP="00DD04ED">
            <w:pPr>
              <w:rPr>
                <w:rFonts w:ascii="Cambria Math" w:hAnsi="Cambria Math" w:cs="Times New Roman"/>
                <w:color w:val="000000"/>
                <w:sz w:val="20"/>
                <w:szCs w:val="20"/>
              </w:rPr>
            </w:pPr>
            <w:r w:rsidRPr="0051585C">
              <w:rPr>
                <w:rFonts w:ascii="Cambria Math" w:hAnsi="Cambria Math" w:cs="Times New Roman"/>
                <w:color w:val="000000"/>
                <w:sz w:val="20"/>
                <w:szCs w:val="20"/>
              </w:rPr>
              <w:t>0.3527</w:t>
            </w:r>
            <w:r w:rsidRPr="0051585C">
              <w:rPr>
                <w:rFonts w:ascii="Cambria Math" w:hAnsi="Cambria Math" w:cs="Times New Roman"/>
                <w:color w:val="000000"/>
                <w:sz w:val="20"/>
                <w:szCs w:val="20"/>
                <w:lang w:val="en-US"/>
              </w:rPr>
              <w:t>***</w:t>
            </w:r>
          </w:p>
        </w:tc>
        <w:tc>
          <w:tcPr>
            <w:tcW w:w="650" w:type="pct"/>
            <w:vAlign w:val="center"/>
          </w:tcPr>
          <w:p w14:paraId="22D00DFB" w14:textId="77777777" w:rsidR="0051585C" w:rsidRPr="0051585C" w:rsidRDefault="0051585C" w:rsidP="00DD04ED">
            <w:pPr>
              <w:rPr>
                <w:rFonts w:ascii="Cambria Math" w:hAnsi="Cambria Math" w:cs="Times New Roman"/>
                <w:color w:val="000000"/>
                <w:sz w:val="20"/>
                <w:szCs w:val="20"/>
              </w:rPr>
            </w:pPr>
            <w:r w:rsidRPr="0051585C">
              <w:rPr>
                <w:rFonts w:ascii="Cambria Math" w:hAnsi="Cambria Math" w:cs="Times New Roman"/>
                <w:color w:val="000000"/>
                <w:sz w:val="20"/>
                <w:szCs w:val="20"/>
              </w:rPr>
              <w:t>0.1081</w:t>
            </w:r>
            <w:r w:rsidRPr="0051585C">
              <w:rPr>
                <w:rFonts w:ascii="Cambria Math" w:hAnsi="Cambria Math" w:cs="Times New Roman"/>
                <w:color w:val="000000"/>
                <w:sz w:val="20"/>
                <w:szCs w:val="20"/>
                <w:lang w:val="en-US"/>
              </w:rPr>
              <w:t>***</w:t>
            </w:r>
          </w:p>
        </w:tc>
        <w:tc>
          <w:tcPr>
            <w:tcW w:w="650" w:type="pct"/>
            <w:vAlign w:val="center"/>
          </w:tcPr>
          <w:p w14:paraId="22B51DE4" w14:textId="77777777" w:rsidR="0051585C" w:rsidRPr="0051585C" w:rsidRDefault="0051585C" w:rsidP="00DD04ED">
            <w:pPr>
              <w:rPr>
                <w:rFonts w:ascii="Cambria Math" w:hAnsi="Cambria Math" w:cs="Times New Roman"/>
                <w:color w:val="000000"/>
                <w:sz w:val="20"/>
                <w:szCs w:val="20"/>
              </w:rPr>
            </w:pPr>
            <w:r w:rsidRPr="0051585C">
              <w:rPr>
                <w:rFonts w:ascii="Cambria Math" w:hAnsi="Cambria Math" w:cs="Times New Roman"/>
                <w:color w:val="000000"/>
                <w:sz w:val="20"/>
                <w:szCs w:val="20"/>
              </w:rPr>
              <w:t>0.3437</w:t>
            </w:r>
            <w:r w:rsidRPr="0051585C">
              <w:rPr>
                <w:rFonts w:ascii="Cambria Math" w:hAnsi="Cambria Math" w:cs="Times New Roman"/>
                <w:color w:val="000000"/>
                <w:sz w:val="20"/>
                <w:szCs w:val="20"/>
                <w:lang w:val="en-US"/>
              </w:rPr>
              <w:t>***</w:t>
            </w:r>
          </w:p>
        </w:tc>
      </w:tr>
      <w:tr w:rsidR="0051585C" w:rsidRPr="0051585C" w14:paraId="3A150C8F" w14:textId="77777777" w:rsidTr="00DD04ED">
        <w:trPr>
          <w:trHeight w:val="340"/>
        </w:trPr>
        <w:tc>
          <w:tcPr>
            <w:tcW w:w="1101" w:type="pct"/>
            <w:shd w:val="clear" w:color="auto" w:fill="auto"/>
            <w:noWrap/>
            <w:vAlign w:val="center"/>
            <w:hideMark/>
          </w:tcPr>
          <w:p w14:paraId="0E75960C" w14:textId="77777777" w:rsidR="0051585C" w:rsidRPr="0051585C" w:rsidRDefault="0051585C" w:rsidP="00DD04ED">
            <w:pPr>
              <w:rPr>
                <w:rFonts w:ascii="Cambria Math" w:hAnsi="Cambria Math" w:cs="Times New Roman"/>
                <w:color w:val="000000"/>
                <w:sz w:val="20"/>
                <w:szCs w:val="20"/>
                <w:lang w:val="en-US"/>
              </w:rPr>
            </w:pPr>
            <w:r w:rsidRPr="0051585C">
              <w:rPr>
                <w:rFonts w:ascii="Cambria Math" w:hAnsi="Cambria Math" w:cs="Times New Roman"/>
                <w:color w:val="000000"/>
                <w:sz w:val="20"/>
                <w:szCs w:val="20"/>
              </w:rPr>
              <w:t>R</w:t>
            </w:r>
            <w:r w:rsidRPr="0051585C">
              <w:rPr>
                <w:rFonts w:ascii="Cambria Math" w:hAnsi="Cambria Math" w:cs="Times New Roman"/>
                <w:color w:val="000000"/>
                <w:sz w:val="20"/>
                <w:szCs w:val="20"/>
                <w:cs/>
              </w:rPr>
              <w:t>-</w:t>
            </w:r>
            <w:r w:rsidRPr="0051585C">
              <w:rPr>
                <w:rFonts w:ascii="Cambria Math" w:hAnsi="Cambria Math" w:cs="Times New Roman"/>
                <w:color w:val="000000"/>
                <w:sz w:val="20"/>
                <w:szCs w:val="20"/>
              </w:rPr>
              <w:t>Squared</w:t>
            </w:r>
          </w:p>
        </w:tc>
        <w:tc>
          <w:tcPr>
            <w:tcW w:w="650" w:type="pct"/>
            <w:shd w:val="clear" w:color="auto" w:fill="auto"/>
            <w:noWrap/>
            <w:vAlign w:val="center"/>
            <w:hideMark/>
          </w:tcPr>
          <w:p w14:paraId="500A0AA6" w14:textId="77777777" w:rsidR="0051585C" w:rsidRPr="0051585C" w:rsidRDefault="0051585C" w:rsidP="00DD04ED">
            <w:pPr>
              <w:jc w:val="center"/>
              <w:rPr>
                <w:rFonts w:ascii="Cambria Math" w:hAnsi="Cambria Math" w:cs="Times New Roman"/>
                <w:color w:val="000000"/>
                <w:sz w:val="20"/>
                <w:szCs w:val="20"/>
              </w:rPr>
            </w:pPr>
            <w:r w:rsidRPr="0051585C">
              <w:rPr>
                <w:rFonts w:ascii="Cambria Math" w:hAnsi="Cambria Math" w:cs="Times New Roman"/>
                <w:color w:val="000000"/>
                <w:sz w:val="20"/>
                <w:szCs w:val="20"/>
              </w:rPr>
              <w:t>32.37%</w:t>
            </w:r>
          </w:p>
        </w:tc>
        <w:tc>
          <w:tcPr>
            <w:tcW w:w="650" w:type="pct"/>
            <w:shd w:val="clear" w:color="auto" w:fill="auto"/>
            <w:noWrap/>
            <w:vAlign w:val="center"/>
            <w:hideMark/>
          </w:tcPr>
          <w:p w14:paraId="2C47564D" w14:textId="77777777" w:rsidR="0051585C" w:rsidRPr="0051585C" w:rsidRDefault="0051585C" w:rsidP="00DD04ED">
            <w:pPr>
              <w:jc w:val="center"/>
              <w:rPr>
                <w:rFonts w:ascii="Cambria Math" w:hAnsi="Cambria Math" w:cs="Times New Roman"/>
                <w:color w:val="000000"/>
                <w:sz w:val="20"/>
                <w:szCs w:val="20"/>
              </w:rPr>
            </w:pPr>
            <w:r w:rsidRPr="0051585C">
              <w:rPr>
                <w:rFonts w:ascii="Cambria Math" w:hAnsi="Cambria Math" w:cs="Times New Roman"/>
                <w:color w:val="000000"/>
                <w:sz w:val="20"/>
                <w:szCs w:val="20"/>
              </w:rPr>
              <w:t>48.07%</w:t>
            </w:r>
          </w:p>
        </w:tc>
        <w:tc>
          <w:tcPr>
            <w:tcW w:w="650" w:type="pct"/>
            <w:shd w:val="clear" w:color="auto" w:fill="auto"/>
            <w:noWrap/>
            <w:vAlign w:val="center"/>
            <w:hideMark/>
          </w:tcPr>
          <w:p w14:paraId="47C69333" w14:textId="77777777" w:rsidR="0051585C" w:rsidRPr="0051585C" w:rsidRDefault="0051585C" w:rsidP="00DD04ED">
            <w:pPr>
              <w:jc w:val="center"/>
              <w:rPr>
                <w:rFonts w:ascii="Cambria Math" w:hAnsi="Cambria Math" w:cs="Times New Roman"/>
                <w:color w:val="000000"/>
                <w:sz w:val="20"/>
                <w:szCs w:val="20"/>
              </w:rPr>
            </w:pPr>
            <w:r w:rsidRPr="0051585C">
              <w:rPr>
                <w:rFonts w:ascii="Cambria Math" w:hAnsi="Cambria Math" w:cs="Times New Roman"/>
                <w:color w:val="000000"/>
                <w:sz w:val="20"/>
                <w:szCs w:val="20"/>
              </w:rPr>
              <w:t>33.01%</w:t>
            </w:r>
          </w:p>
        </w:tc>
        <w:tc>
          <w:tcPr>
            <w:tcW w:w="650" w:type="pct"/>
            <w:shd w:val="clear" w:color="auto" w:fill="auto"/>
            <w:noWrap/>
            <w:vAlign w:val="center"/>
            <w:hideMark/>
          </w:tcPr>
          <w:p w14:paraId="2809F374" w14:textId="77777777" w:rsidR="0051585C" w:rsidRPr="0051585C" w:rsidRDefault="0051585C" w:rsidP="00DD04ED">
            <w:pPr>
              <w:jc w:val="center"/>
              <w:rPr>
                <w:rFonts w:ascii="Cambria Math" w:hAnsi="Cambria Math" w:cs="Times New Roman"/>
                <w:color w:val="000000"/>
                <w:sz w:val="20"/>
                <w:szCs w:val="20"/>
              </w:rPr>
            </w:pPr>
            <w:r w:rsidRPr="0051585C">
              <w:rPr>
                <w:rFonts w:ascii="Cambria Math" w:hAnsi="Cambria Math" w:cs="Times New Roman"/>
                <w:color w:val="000000"/>
                <w:sz w:val="20"/>
                <w:szCs w:val="20"/>
              </w:rPr>
              <w:t>53.33%</w:t>
            </w:r>
          </w:p>
        </w:tc>
        <w:tc>
          <w:tcPr>
            <w:tcW w:w="650" w:type="pct"/>
            <w:vAlign w:val="center"/>
          </w:tcPr>
          <w:p w14:paraId="20CD8082" w14:textId="77777777" w:rsidR="0051585C" w:rsidRPr="0051585C" w:rsidRDefault="0051585C" w:rsidP="00DD04ED">
            <w:pPr>
              <w:jc w:val="center"/>
              <w:rPr>
                <w:rFonts w:ascii="Cambria Math" w:hAnsi="Cambria Math" w:cs="Times New Roman"/>
                <w:color w:val="000000"/>
                <w:sz w:val="20"/>
                <w:szCs w:val="20"/>
              </w:rPr>
            </w:pPr>
            <w:r w:rsidRPr="0051585C">
              <w:rPr>
                <w:rFonts w:ascii="Cambria Math" w:hAnsi="Cambria Math" w:cs="Times New Roman"/>
                <w:color w:val="000000"/>
                <w:sz w:val="20"/>
                <w:szCs w:val="20"/>
              </w:rPr>
              <w:t>33.77%</w:t>
            </w:r>
          </w:p>
        </w:tc>
        <w:tc>
          <w:tcPr>
            <w:tcW w:w="650" w:type="pct"/>
            <w:vAlign w:val="center"/>
          </w:tcPr>
          <w:p w14:paraId="06C7CD21" w14:textId="77777777" w:rsidR="0051585C" w:rsidRPr="0051585C" w:rsidRDefault="0051585C" w:rsidP="00DD04ED">
            <w:pPr>
              <w:jc w:val="center"/>
              <w:rPr>
                <w:rFonts w:ascii="Cambria Math" w:hAnsi="Cambria Math" w:cs="Times New Roman"/>
                <w:color w:val="000000"/>
                <w:sz w:val="20"/>
                <w:szCs w:val="20"/>
              </w:rPr>
            </w:pPr>
            <w:r w:rsidRPr="0051585C">
              <w:rPr>
                <w:rFonts w:ascii="Cambria Math" w:hAnsi="Cambria Math" w:cs="Times New Roman"/>
                <w:color w:val="000000"/>
                <w:sz w:val="20"/>
                <w:szCs w:val="20"/>
              </w:rPr>
              <w:t>53.41%</w:t>
            </w:r>
          </w:p>
        </w:tc>
      </w:tr>
      <w:tr w:rsidR="0051585C" w:rsidRPr="0051585C" w14:paraId="08B18B54" w14:textId="77777777" w:rsidTr="00DD04ED">
        <w:trPr>
          <w:trHeight w:val="340"/>
        </w:trPr>
        <w:tc>
          <w:tcPr>
            <w:tcW w:w="1101" w:type="pct"/>
            <w:shd w:val="clear" w:color="auto" w:fill="auto"/>
            <w:noWrap/>
            <w:vAlign w:val="center"/>
            <w:hideMark/>
          </w:tcPr>
          <w:p w14:paraId="548F8BCF" w14:textId="77777777" w:rsidR="0051585C" w:rsidRPr="0051585C" w:rsidRDefault="0051585C" w:rsidP="00DD04ED">
            <w:pPr>
              <w:rPr>
                <w:rFonts w:ascii="Cambria Math" w:hAnsi="Cambria Math" w:cs="Times New Roman"/>
                <w:color w:val="000000"/>
                <w:sz w:val="20"/>
                <w:szCs w:val="20"/>
              </w:rPr>
            </w:pPr>
            <w:r w:rsidRPr="0051585C">
              <w:rPr>
                <w:rFonts w:ascii="Cambria Math" w:hAnsi="Cambria Math" w:cs="Times New Roman"/>
                <w:color w:val="000000"/>
                <w:sz w:val="20"/>
                <w:szCs w:val="20"/>
              </w:rPr>
              <w:t>Adj</w:t>
            </w:r>
            <w:r w:rsidRPr="0051585C">
              <w:rPr>
                <w:rFonts w:ascii="Cambria Math" w:hAnsi="Cambria Math" w:cs="Times New Roman"/>
                <w:color w:val="000000"/>
                <w:sz w:val="20"/>
                <w:szCs w:val="20"/>
                <w:cs/>
              </w:rPr>
              <w:t>.</w:t>
            </w:r>
            <w:r w:rsidRPr="0051585C">
              <w:rPr>
                <w:rFonts w:ascii="Cambria Math" w:hAnsi="Cambria Math" w:cs="Times New Roman"/>
                <w:color w:val="000000"/>
                <w:sz w:val="20"/>
                <w:szCs w:val="20"/>
              </w:rPr>
              <w:t>R</w:t>
            </w:r>
            <w:r w:rsidRPr="0051585C">
              <w:rPr>
                <w:rFonts w:ascii="Cambria Math" w:hAnsi="Cambria Math" w:cs="Times New Roman"/>
                <w:color w:val="000000"/>
                <w:sz w:val="20"/>
                <w:szCs w:val="20"/>
                <w:cs/>
              </w:rPr>
              <w:t>-</w:t>
            </w:r>
            <w:r w:rsidRPr="0051585C">
              <w:rPr>
                <w:rFonts w:ascii="Cambria Math" w:hAnsi="Cambria Math" w:cs="Times New Roman"/>
                <w:color w:val="000000"/>
                <w:sz w:val="20"/>
                <w:szCs w:val="20"/>
              </w:rPr>
              <w:t>Squared</w:t>
            </w:r>
          </w:p>
        </w:tc>
        <w:tc>
          <w:tcPr>
            <w:tcW w:w="650" w:type="pct"/>
            <w:shd w:val="clear" w:color="auto" w:fill="auto"/>
            <w:noWrap/>
            <w:vAlign w:val="center"/>
            <w:hideMark/>
          </w:tcPr>
          <w:p w14:paraId="21F37771" w14:textId="77777777" w:rsidR="0051585C" w:rsidRPr="0051585C" w:rsidRDefault="0051585C" w:rsidP="00DD04ED">
            <w:pPr>
              <w:jc w:val="center"/>
              <w:rPr>
                <w:rFonts w:ascii="Cambria Math" w:hAnsi="Cambria Math" w:cs="Times New Roman"/>
                <w:color w:val="000000"/>
                <w:sz w:val="20"/>
                <w:szCs w:val="20"/>
              </w:rPr>
            </w:pPr>
            <w:r w:rsidRPr="0051585C">
              <w:rPr>
                <w:rFonts w:ascii="Cambria Math" w:hAnsi="Cambria Math" w:cs="Times New Roman"/>
                <w:color w:val="000000"/>
                <w:sz w:val="20"/>
                <w:szCs w:val="20"/>
              </w:rPr>
              <w:t>32.32%</w:t>
            </w:r>
          </w:p>
        </w:tc>
        <w:tc>
          <w:tcPr>
            <w:tcW w:w="650" w:type="pct"/>
            <w:shd w:val="clear" w:color="auto" w:fill="auto"/>
            <w:noWrap/>
            <w:vAlign w:val="center"/>
            <w:hideMark/>
          </w:tcPr>
          <w:p w14:paraId="1439EB77" w14:textId="77777777" w:rsidR="0051585C" w:rsidRPr="0051585C" w:rsidRDefault="0051585C" w:rsidP="00DD04ED">
            <w:pPr>
              <w:jc w:val="center"/>
              <w:rPr>
                <w:rFonts w:ascii="Cambria Math" w:hAnsi="Cambria Math" w:cs="Times New Roman"/>
                <w:color w:val="000000"/>
                <w:sz w:val="20"/>
                <w:szCs w:val="20"/>
              </w:rPr>
            </w:pPr>
            <w:r w:rsidRPr="0051585C">
              <w:rPr>
                <w:rFonts w:ascii="Cambria Math" w:hAnsi="Cambria Math" w:cs="Times New Roman"/>
                <w:color w:val="000000"/>
                <w:sz w:val="20"/>
                <w:szCs w:val="20"/>
              </w:rPr>
              <w:t>48.03%</w:t>
            </w:r>
          </w:p>
        </w:tc>
        <w:tc>
          <w:tcPr>
            <w:tcW w:w="650" w:type="pct"/>
            <w:shd w:val="clear" w:color="auto" w:fill="auto"/>
            <w:noWrap/>
            <w:vAlign w:val="center"/>
            <w:hideMark/>
          </w:tcPr>
          <w:p w14:paraId="0D0AFDAA" w14:textId="77777777" w:rsidR="0051585C" w:rsidRPr="0051585C" w:rsidRDefault="0051585C" w:rsidP="00DD04ED">
            <w:pPr>
              <w:jc w:val="center"/>
              <w:rPr>
                <w:rFonts w:ascii="Cambria Math" w:hAnsi="Cambria Math" w:cs="Times New Roman"/>
                <w:color w:val="000000"/>
                <w:sz w:val="20"/>
                <w:szCs w:val="20"/>
              </w:rPr>
            </w:pPr>
            <w:r w:rsidRPr="0051585C">
              <w:rPr>
                <w:rFonts w:ascii="Cambria Math" w:hAnsi="Cambria Math" w:cs="Times New Roman"/>
                <w:color w:val="000000"/>
                <w:sz w:val="20"/>
                <w:szCs w:val="20"/>
              </w:rPr>
              <w:t>32.96%</w:t>
            </w:r>
          </w:p>
        </w:tc>
        <w:tc>
          <w:tcPr>
            <w:tcW w:w="650" w:type="pct"/>
            <w:shd w:val="clear" w:color="auto" w:fill="auto"/>
            <w:noWrap/>
            <w:vAlign w:val="center"/>
            <w:hideMark/>
          </w:tcPr>
          <w:p w14:paraId="79B21688" w14:textId="77777777" w:rsidR="0051585C" w:rsidRPr="0051585C" w:rsidRDefault="0051585C" w:rsidP="00DD04ED">
            <w:pPr>
              <w:jc w:val="center"/>
              <w:rPr>
                <w:rFonts w:ascii="Cambria Math" w:hAnsi="Cambria Math" w:cs="Times New Roman"/>
                <w:color w:val="000000"/>
                <w:sz w:val="20"/>
                <w:szCs w:val="20"/>
              </w:rPr>
            </w:pPr>
            <w:r w:rsidRPr="0051585C">
              <w:rPr>
                <w:rFonts w:ascii="Cambria Math" w:hAnsi="Cambria Math" w:cs="Times New Roman"/>
                <w:color w:val="000000"/>
                <w:sz w:val="20"/>
                <w:szCs w:val="20"/>
              </w:rPr>
              <w:t>53.27%</w:t>
            </w:r>
          </w:p>
        </w:tc>
        <w:tc>
          <w:tcPr>
            <w:tcW w:w="650" w:type="pct"/>
            <w:vAlign w:val="center"/>
          </w:tcPr>
          <w:p w14:paraId="40174CF4" w14:textId="77777777" w:rsidR="0051585C" w:rsidRPr="0051585C" w:rsidRDefault="0051585C" w:rsidP="00DD04ED">
            <w:pPr>
              <w:jc w:val="center"/>
              <w:rPr>
                <w:rFonts w:ascii="Cambria Math" w:hAnsi="Cambria Math" w:cs="Times New Roman"/>
                <w:color w:val="000000"/>
                <w:sz w:val="20"/>
                <w:szCs w:val="20"/>
              </w:rPr>
            </w:pPr>
            <w:r w:rsidRPr="0051585C">
              <w:rPr>
                <w:rFonts w:ascii="Cambria Math" w:hAnsi="Cambria Math" w:cs="Times New Roman"/>
                <w:color w:val="000000"/>
                <w:sz w:val="20"/>
                <w:szCs w:val="20"/>
              </w:rPr>
              <w:t>33.71%</w:t>
            </w:r>
          </w:p>
        </w:tc>
        <w:tc>
          <w:tcPr>
            <w:tcW w:w="650" w:type="pct"/>
            <w:vAlign w:val="center"/>
          </w:tcPr>
          <w:p w14:paraId="58EFF5B2" w14:textId="77777777" w:rsidR="0051585C" w:rsidRPr="0051585C" w:rsidRDefault="0051585C" w:rsidP="00DD04ED">
            <w:pPr>
              <w:jc w:val="center"/>
              <w:rPr>
                <w:rFonts w:ascii="Cambria Math" w:hAnsi="Cambria Math" w:cs="Times New Roman"/>
                <w:color w:val="000000"/>
                <w:sz w:val="20"/>
                <w:szCs w:val="20"/>
              </w:rPr>
            </w:pPr>
            <w:r w:rsidRPr="0051585C">
              <w:rPr>
                <w:rFonts w:ascii="Cambria Math" w:hAnsi="Cambria Math" w:cs="Times New Roman"/>
                <w:color w:val="000000"/>
                <w:sz w:val="20"/>
                <w:szCs w:val="20"/>
              </w:rPr>
              <w:t>53.33%</w:t>
            </w:r>
          </w:p>
        </w:tc>
      </w:tr>
    </w:tbl>
    <w:p w14:paraId="155BF4D9" w14:textId="4AB0872A" w:rsidR="00A4640C" w:rsidRDefault="00A4640C" w:rsidP="00B0540E">
      <w:pPr>
        <w:spacing w:afterLines="50" w:after="120"/>
        <w:jc w:val="both"/>
        <w:rPr>
          <w:rFonts w:ascii="Times New Roman" w:hAnsi="Times New Roman" w:cs="Times New Roman"/>
        </w:rPr>
      </w:pPr>
    </w:p>
    <w:p w14:paraId="2DF3B9B5" w14:textId="6F7D7596" w:rsidR="00F36930" w:rsidRPr="002E6BE8" w:rsidRDefault="00F36930" w:rsidP="00A4640C">
      <w:pPr>
        <w:spacing w:afterLines="50" w:after="120"/>
        <w:ind w:firstLine="567"/>
        <w:jc w:val="both"/>
        <w:rPr>
          <w:rFonts w:ascii="Times New Roman" w:hAnsi="Times New Roman" w:cs="Angsana New"/>
          <w:cs/>
          <w:lang w:val="en-US"/>
        </w:rPr>
      </w:pPr>
      <w:r w:rsidRPr="008803F1">
        <w:rPr>
          <w:rFonts w:ascii="Times New Roman" w:hAnsi="Times New Roman" w:cs="Times New Roman"/>
          <w:szCs w:val="22"/>
        </w:rPr>
        <w:t xml:space="preserve">The results are demonstrated in Table </w:t>
      </w:r>
      <w:r>
        <w:rPr>
          <w:rFonts w:ascii="Times New Roman" w:hAnsi="Times New Roman" w:cs="Times New Roman"/>
          <w:szCs w:val="22"/>
          <w:lang w:val="en-US"/>
        </w:rPr>
        <w:t>V</w:t>
      </w:r>
      <w:r w:rsidRPr="008803F1">
        <w:rPr>
          <w:rFonts w:ascii="Times New Roman" w:hAnsi="Times New Roman" w:cs="Times New Roman"/>
          <w:szCs w:val="22"/>
        </w:rPr>
        <w:t xml:space="preserve">. In a similar fashion to </w:t>
      </w:r>
      <w:r w:rsidRPr="008803F1">
        <w:rPr>
          <w:rFonts w:ascii="Times New Roman" w:hAnsi="Times New Roman" w:cs="Times New Roman"/>
        </w:rPr>
        <w:t>Chuthanondha et al. (2015), our test uses same factors but on a quarterly basis instead of a monthly basis as shown in Model 1. The negative coefficient, -0.0607, of Thailand sentiment index (</w:t>
      </w:r>
      <m:oMath>
        <m:sSubSup>
          <m:sSubSupPr>
            <m:ctrlPr>
              <w:rPr>
                <w:rFonts w:ascii="Cambria Math" w:hAnsi="Cambria Math" w:cs="Times New Roman"/>
                <w:i/>
                <w:sz w:val="20"/>
                <w:szCs w:val="18"/>
              </w:rPr>
            </m:ctrlPr>
          </m:sSubSupPr>
          <m:e>
            <m:acc>
              <m:accPr>
                <m:chr m:val="̅"/>
                <m:ctrlPr>
                  <w:rPr>
                    <w:rFonts w:ascii="Cambria Math" w:hAnsi="Cambria Math" w:cs="Times New Roman"/>
                    <w:i/>
                    <w:sz w:val="20"/>
                    <w:szCs w:val="18"/>
                  </w:rPr>
                </m:ctrlPr>
              </m:accPr>
              <m:e>
                <m:r>
                  <w:rPr>
                    <w:rFonts w:ascii="Cambria Math" w:hAnsi="Cambria Math" w:cs="Times New Roman"/>
                    <w:sz w:val="20"/>
                    <w:szCs w:val="18"/>
                  </w:rPr>
                  <m:t>Senti</m:t>
                </m:r>
              </m:e>
            </m:acc>
          </m:e>
          <m:sub>
            <m:r>
              <w:rPr>
                <w:rFonts w:ascii="Cambria Math" w:hAnsi="Cambria Math" w:cs="Times New Roman"/>
                <w:sz w:val="20"/>
                <w:szCs w:val="18"/>
              </w:rPr>
              <m:t>t</m:t>
            </m:r>
          </m:sub>
          <m:sup>
            <m:r>
              <w:rPr>
                <w:rFonts w:ascii="Cambria Math" w:hAnsi="Cambria Math" w:cs="Times New Roman"/>
                <w:sz w:val="20"/>
                <w:szCs w:val="18"/>
              </w:rPr>
              <m:t>⊥</m:t>
            </m:r>
          </m:sup>
        </m:sSubSup>
      </m:oMath>
      <w:r w:rsidRPr="008803F1">
        <w:rPr>
          <w:rFonts w:ascii="Times New Roman" w:hAnsi="Times New Roman" w:cs="Times New Roman"/>
          <w:szCs w:val="22"/>
        </w:rPr>
        <w:t>)</w:t>
      </w:r>
      <w:r w:rsidRPr="008803F1">
        <w:rPr>
          <w:rFonts w:ascii="Times New Roman" w:hAnsi="Times New Roman" w:cs="Times New Roman"/>
        </w:rPr>
        <w:t xml:space="preserve"> is in accordance with Chuthanondha et al. (2015)’s finding. The higher sentiment level, the lower market return in the next period. Model 2 shows a positive coefficient, 14.62, of the change of ISI (</w:t>
      </w:r>
      <m:oMath>
        <m:sSubSup>
          <m:sSubSupPr>
            <m:ctrlPr>
              <w:rPr>
                <w:rFonts w:ascii="Cambria Math" w:hAnsi="Cambria Math" w:cs="Times New Roman"/>
                <w:i/>
                <w:sz w:val="20"/>
                <w:szCs w:val="20"/>
              </w:rPr>
            </m:ctrlPr>
          </m:sSubSupPr>
          <m:e>
            <m:acc>
              <m:accPr>
                <m:chr m:val="̅"/>
                <m:ctrlPr>
                  <w:rPr>
                    <w:rFonts w:ascii="Cambria Math" w:hAnsi="Cambria Math" w:cs="Times New Roman"/>
                    <w:i/>
                    <w:sz w:val="20"/>
                    <w:szCs w:val="20"/>
                  </w:rPr>
                </m:ctrlPr>
              </m:accPr>
              <m:e>
                <m:r>
                  <w:rPr>
                    <w:rFonts w:ascii="Cambria Math" w:hAnsi="Cambria Math" w:cs="Times New Roman"/>
                    <w:sz w:val="20"/>
                    <w:szCs w:val="20"/>
                  </w:rPr>
                  <m:t>∆ISI</m:t>
                </m:r>
              </m:e>
            </m:acc>
          </m:e>
          <m:sub>
            <m:r>
              <w:rPr>
                <w:rFonts w:ascii="Cambria Math" w:hAnsi="Cambria Math" w:cs="Times New Roman"/>
                <w:sz w:val="20"/>
                <w:szCs w:val="20"/>
              </w:rPr>
              <m:t>t</m:t>
            </m:r>
          </m:sub>
          <m:sup>
            <m:r>
              <w:rPr>
                <w:rFonts w:ascii="Cambria Math" w:hAnsi="Cambria Math" w:cs="Times New Roman"/>
                <w:sz w:val="20"/>
                <w:szCs w:val="20"/>
              </w:rPr>
              <m:t>⊥</m:t>
            </m:r>
          </m:sup>
        </m:sSubSup>
      </m:oMath>
      <w:r w:rsidRPr="008803F1">
        <w:rPr>
          <w:rFonts w:ascii="Times New Roman" w:hAnsi="Times New Roman" w:cs="Times New Roman"/>
        </w:rPr>
        <w:t>). Market excess return rises in the next period when the sentiment index at the end of period is higher than at the beginning of period. Even though the theory suggests a higher return for only high-risk stocks when the sentiment index is low in the beginning of the period (Baker &amp; Wurgler, 2006), it is possible that the market excess return increases due to a lower risk aversion (Forgas, 1995) and mispricing (De Long et al.,1990). In Model 3, we test our main dataset, institutional demand shock in risky stocks (</w:t>
      </w:r>
      <m:oMath>
        <m:sSubSup>
          <m:sSubSupPr>
            <m:ctrlPr>
              <w:rPr>
                <w:rFonts w:ascii="Cambria Math" w:hAnsi="Cambria Math" w:cs="Times New Roman"/>
                <w:i/>
                <w:color w:val="000000" w:themeColor="text1"/>
                <w:sz w:val="20"/>
                <w:szCs w:val="20"/>
              </w:rPr>
            </m:ctrlPr>
          </m:sSubSupPr>
          <m:e>
            <m:acc>
              <m:accPr>
                <m:chr m:val="̅"/>
                <m:ctrlPr>
                  <w:rPr>
                    <w:rFonts w:ascii="Cambria Math" w:hAnsi="Cambria Math" w:cs="Times New Roman"/>
                    <w:i/>
                    <w:color w:val="000000" w:themeColor="text1"/>
                    <w:sz w:val="20"/>
                    <w:szCs w:val="20"/>
                  </w:rPr>
                </m:ctrlPr>
              </m:accPr>
              <m:e>
                <m:r>
                  <w:rPr>
                    <w:rFonts w:ascii="Cambria Math" w:hAnsi="Cambria Math" w:cs="Times New Roman"/>
                    <w:color w:val="000000" w:themeColor="text1"/>
                    <w:sz w:val="20"/>
                    <w:szCs w:val="20"/>
                  </w:rPr>
                  <m:t>InstDS</m:t>
                </m:r>
              </m:e>
            </m:acc>
          </m:e>
          <m:sub>
            <m:r>
              <w:rPr>
                <w:rFonts w:ascii="Cambria Math" w:hAnsi="Cambria Math" w:cs="Times New Roman"/>
                <w:color w:val="000000" w:themeColor="text1"/>
                <w:sz w:val="20"/>
                <w:szCs w:val="20"/>
              </w:rPr>
              <m:t>t-1</m:t>
            </m:r>
          </m:sub>
          <m:sup>
            <m:r>
              <w:rPr>
                <w:rFonts w:ascii="Cambria Math" w:hAnsi="Cambria Math" w:cs="Times New Roman"/>
                <w:color w:val="000000" w:themeColor="text1"/>
                <w:sz w:val="20"/>
                <w:szCs w:val="20"/>
              </w:rPr>
              <m:t>All,</m:t>
            </m:r>
            <m:sSup>
              <m:sSupPr>
                <m:ctrlPr>
                  <w:rPr>
                    <w:rFonts w:ascii="Cambria Math" w:hAnsi="Cambria Math" w:cs="Times New Roman"/>
                    <w:i/>
                    <w:color w:val="000000" w:themeColor="text1"/>
                    <w:sz w:val="20"/>
                    <w:szCs w:val="20"/>
                  </w:rPr>
                </m:ctrlPr>
              </m:sSupPr>
              <m:e>
                <m:r>
                  <w:rPr>
                    <w:rFonts w:ascii="Cambria Math" w:hAnsi="Cambria Math" w:cs="Times New Roman"/>
                    <w:color w:val="000000" w:themeColor="text1"/>
                    <w:sz w:val="20"/>
                    <w:szCs w:val="20"/>
                  </w:rPr>
                  <m:t>σ</m:t>
                </m:r>
              </m:e>
              <m:sup>
                <m:r>
                  <w:rPr>
                    <w:rFonts w:ascii="Cambria Math" w:hAnsi="Cambria Math" w:cs="Times New Roman"/>
                    <w:color w:val="000000" w:themeColor="text1"/>
                    <w:sz w:val="20"/>
                    <w:szCs w:val="20"/>
                  </w:rPr>
                  <m:t>H-L</m:t>
                </m:r>
              </m:sup>
            </m:sSup>
          </m:sup>
        </m:sSubSup>
      </m:oMath>
      <w:r w:rsidRPr="008803F1">
        <w:rPr>
          <w:rFonts w:ascii="Times New Roman" w:hAnsi="Times New Roman" w:cs="Times New Roman"/>
        </w:rPr>
        <w:t xml:space="preserve">). As expected, our factor can predict the SET index excess return. The result is surprising because of a negative </w:t>
      </w:r>
      <w:r w:rsidRPr="008803F1">
        <w:rPr>
          <w:rFonts w:ascii="Times New Roman" w:hAnsi="Times New Roman" w:cs="Times New Roman"/>
        </w:rPr>
        <w:lastRenderedPageBreak/>
        <w:t>coefficient, -0.65. When domestic institutional investors buy high-volatility more than low-volatility stocks, excess return would decrease in the next period.</w:t>
      </w:r>
      <w:r>
        <w:rPr>
          <w:rFonts w:ascii="Times New Roman" w:hAnsi="Times New Roman" w:cs="Times New Roman" w:hint="cs"/>
          <w:cs/>
        </w:rPr>
        <w:t xml:space="preserve"> </w:t>
      </w:r>
      <w:r>
        <w:rPr>
          <w:rFonts w:ascii="Times New Roman" w:eastAsia="Times New Roman" w:hAnsi="Times New Roman" w:cs="Times New Roman"/>
          <w:color w:val="000000"/>
          <w:szCs w:val="24"/>
          <w:lang w:val="en-US"/>
        </w:rPr>
        <w:t xml:space="preserve">We believed that institutional investors employ the market timing strategy, since they are the first party who buy the stocks when </w:t>
      </w:r>
      <w:r w:rsidR="00B0540E">
        <w:rPr>
          <w:rFonts w:ascii="Times New Roman" w:eastAsia="Times New Roman" w:hAnsi="Times New Roman" w:cs="Times New Roman"/>
          <w:color w:val="000000"/>
          <w:szCs w:val="24"/>
          <w:lang w:val="en-US"/>
        </w:rPr>
        <w:t>they</w:t>
      </w:r>
      <w:r>
        <w:rPr>
          <w:rFonts w:ascii="Times New Roman" w:eastAsia="Times New Roman" w:hAnsi="Times New Roman" w:cs="Times New Roman"/>
          <w:color w:val="000000"/>
          <w:szCs w:val="24"/>
          <w:lang w:val="en-US"/>
        </w:rPr>
        <w:t xml:space="preserve"> hit the bottom</w:t>
      </w:r>
      <w:r w:rsidR="00B0540E">
        <w:rPr>
          <w:rFonts w:ascii="Times New Roman" w:eastAsia="Times New Roman" w:hAnsi="Times New Roman" w:cs="Times New Roman"/>
          <w:color w:val="000000"/>
          <w:szCs w:val="24"/>
          <w:lang w:val="en-US"/>
        </w:rPr>
        <w:t>.</w:t>
      </w:r>
    </w:p>
    <w:p w14:paraId="7C3DE250" w14:textId="36FCA53D" w:rsidR="00A4640C" w:rsidRDefault="00A4640C" w:rsidP="00A4640C">
      <w:pPr>
        <w:spacing w:afterLines="50" w:after="120"/>
        <w:ind w:firstLine="567"/>
        <w:jc w:val="both"/>
        <w:rPr>
          <w:rFonts w:ascii="Times New Roman" w:hAnsi="Times New Roman" w:cs="Times New Roman"/>
        </w:rPr>
      </w:pPr>
      <w:r w:rsidRPr="008803F1">
        <w:rPr>
          <w:rFonts w:ascii="Times New Roman" w:hAnsi="Times New Roman" w:cs="Times New Roman"/>
        </w:rPr>
        <w:t>Lastly, we considered all three factors in Model 4, Thailand sentiment index (</w:t>
      </w:r>
      <m:oMath>
        <m:sSubSup>
          <m:sSubSupPr>
            <m:ctrlPr>
              <w:ins w:id="366" w:author="SiiENG TC" w:date="2021-11-04T03:02:00Z">
                <w:rPr>
                  <w:rFonts w:ascii="Cambria Math" w:hAnsi="Cambria Math" w:cs="Times New Roman"/>
                  <w:i/>
                  <w:sz w:val="20"/>
                  <w:szCs w:val="18"/>
                </w:rPr>
              </w:ins>
            </m:ctrlPr>
          </m:sSubSupPr>
          <m:e>
            <m:acc>
              <m:accPr>
                <m:chr m:val="̅"/>
                <m:ctrlPr>
                  <w:ins w:id="367" w:author="SiiENG TC" w:date="2021-11-04T03:02:00Z">
                    <w:rPr>
                      <w:rFonts w:ascii="Cambria Math" w:hAnsi="Cambria Math" w:cs="Times New Roman"/>
                      <w:i/>
                      <w:sz w:val="20"/>
                      <w:szCs w:val="18"/>
                    </w:rPr>
                  </w:ins>
                </m:ctrlPr>
              </m:accPr>
              <m:e>
                <m:r>
                  <w:rPr>
                    <w:rFonts w:ascii="Cambria Math" w:hAnsi="Cambria Math" w:cs="Times New Roman"/>
                    <w:sz w:val="20"/>
                    <w:szCs w:val="18"/>
                  </w:rPr>
                  <m:t>Senti</m:t>
                </m:r>
              </m:e>
            </m:acc>
          </m:e>
          <m:sub>
            <m:r>
              <w:rPr>
                <w:rFonts w:ascii="Cambria Math" w:hAnsi="Cambria Math" w:cs="Times New Roman"/>
                <w:sz w:val="20"/>
                <w:szCs w:val="18"/>
              </w:rPr>
              <m:t>t</m:t>
            </m:r>
          </m:sub>
          <m:sup>
            <m:r>
              <w:rPr>
                <w:rFonts w:ascii="Cambria Math" w:hAnsi="Cambria Math" w:cs="Times New Roman"/>
                <w:sz w:val="20"/>
                <w:szCs w:val="18"/>
              </w:rPr>
              <m:t>⊥</m:t>
            </m:r>
          </m:sup>
        </m:sSubSup>
      </m:oMath>
      <w:r w:rsidRPr="008803F1">
        <w:rPr>
          <w:rFonts w:ascii="Times New Roman" w:hAnsi="Times New Roman" w:cs="Times New Roman"/>
          <w:szCs w:val="22"/>
        </w:rPr>
        <w:t>)</w:t>
      </w:r>
      <w:r w:rsidRPr="008803F1">
        <w:rPr>
          <w:rFonts w:ascii="Times New Roman" w:hAnsi="Times New Roman" w:cs="Times New Roman"/>
        </w:rPr>
        <w:t>, The change of sentiment index (</w:t>
      </w:r>
      <m:oMath>
        <m:sSubSup>
          <m:sSubSupPr>
            <m:ctrlPr>
              <w:ins w:id="368" w:author="SiiENG TC" w:date="2021-11-04T03:02:00Z">
                <w:rPr>
                  <w:rFonts w:ascii="Cambria Math" w:hAnsi="Cambria Math" w:cs="Times New Roman"/>
                  <w:i/>
                  <w:sz w:val="20"/>
                  <w:szCs w:val="20"/>
                </w:rPr>
              </w:ins>
            </m:ctrlPr>
          </m:sSubSupPr>
          <m:e>
            <m:acc>
              <m:accPr>
                <m:chr m:val="̅"/>
                <m:ctrlPr>
                  <w:ins w:id="369" w:author="SiiENG TC" w:date="2021-11-04T03:02:00Z">
                    <w:rPr>
                      <w:rFonts w:ascii="Cambria Math" w:hAnsi="Cambria Math" w:cs="Times New Roman"/>
                      <w:i/>
                      <w:sz w:val="20"/>
                      <w:szCs w:val="20"/>
                    </w:rPr>
                  </w:ins>
                </m:ctrlPr>
              </m:accPr>
              <m:e>
                <m:r>
                  <w:rPr>
                    <w:rFonts w:ascii="Cambria Math" w:hAnsi="Cambria Math" w:cs="Times New Roman"/>
                    <w:sz w:val="20"/>
                    <w:szCs w:val="20"/>
                  </w:rPr>
                  <m:t>∆ISI</m:t>
                </m:r>
              </m:e>
            </m:acc>
          </m:e>
          <m:sub>
            <m:r>
              <w:rPr>
                <w:rFonts w:ascii="Cambria Math" w:hAnsi="Cambria Math" w:cs="Times New Roman"/>
                <w:sz w:val="20"/>
                <w:szCs w:val="20"/>
              </w:rPr>
              <m:t>t</m:t>
            </m:r>
          </m:sub>
          <m:sup>
            <m:r>
              <w:rPr>
                <w:rFonts w:ascii="Cambria Math" w:hAnsi="Cambria Math" w:cs="Times New Roman"/>
                <w:sz w:val="20"/>
                <w:szCs w:val="20"/>
              </w:rPr>
              <m:t>⊥</m:t>
            </m:r>
          </m:sup>
        </m:sSubSup>
      </m:oMath>
      <w:r w:rsidRPr="008803F1">
        <w:rPr>
          <w:rFonts w:ascii="Times New Roman" w:hAnsi="Times New Roman" w:cs="Times New Roman"/>
        </w:rPr>
        <w:t xml:space="preserve">) and </w:t>
      </w:r>
      <w:bookmarkStart w:id="370" w:name="OLE_LINK2"/>
      <w:r w:rsidRPr="008803F1">
        <w:rPr>
          <w:rFonts w:ascii="Times New Roman" w:hAnsi="Times New Roman" w:cs="Times New Roman"/>
        </w:rPr>
        <w:t>institutional demand shock in risky stocks</w:t>
      </w:r>
      <w:bookmarkEnd w:id="370"/>
      <w:r w:rsidRPr="008803F1">
        <w:rPr>
          <w:rFonts w:ascii="Times New Roman" w:hAnsi="Times New Roman" w:cs="Times New Roman"/>
        </w:rPr>
        <w:t xml:space="preserve"> (</w:t>
      </w:r>
      <m:oMath>
        <m:sSubSup>
          <m:sSubSupPr>
            <m:ctrlPr>
              <w:ins w:id="371" w:author="SiiENG TC" w:date="2021-11-04T03:02:00Z">
                <w:rPr>
                  <w:rFonts w:ascii="Cambria Math" w:hAnsi="Cambria Math" w:cs="Times New Roman"/>
                  <w:i/>
                  <w:color w:val="000000" w:themeColor="text1"/>
                  <w:sz w:val="20"/>
                  <w:szCs w:val="20"/>
                </w:rPr>
              </w:ins>
            </m:ctrlPr>
          </m:sSubSupPr>
          <m:e>
            <m:acc>
              <m:accPr>
                <m:chr m:val="̅"/>
                <m:ctrlPr>
                  <w:ins w:id="372" w:author="SiiENG TC" w:date="2021-11-04T03:02:00Z">
                    <w:rPr>
                      <w:rFonts w:ascii="Cambria Math" w:hAnsi="Cambria Math" w:cs="Times New Roman"/>
                      <w:i/>
                      <w:color w:val="000000" w:themeColor="text1"/>
                      <w:sz w:val="20"/>
                      <w:szCs w:val="20"/>
                    </w:rPr>
                  </w:ins>
                </m:ctrlPr>
              </m:accPr>
              <m:e>
                <m:r>
                  <w:rPr>
                    <w:rFonts w:ascii="Cambria Math" w:hAnsi="Cambria Math" w:cs="Times New Roman"/>
                    <w:color w:val="000000" w:themeColor="text1"/>
                    <w:sz w:val="20"/>
                    <w:szCs w:val="20"/>
                  </w:rPr>
                  <m:t>InstDS</m:t>
                </m:r>
              </m:e>
            </m:acc>
          </m:e>
          <m:sub>
            <m:r>
              <w:rPr>
                <w:rFonts w:ascii="Cambria Math" w:hAnsi="Cambria Math" w:cs="Times New Roman"/>
                <w:color w:val="000000" w:themeColor="text1"/>
                <w:sz w:val="20"/>
                <w:szCs w:val="20"/>
              </w:rPr>
              <m:t>t-1</m:t>
            </m:r>
          </m:sub>
          <m:sup>
            <m:r>
              <w:rPr>
                <w:rFonts w:ascii="Cambria Math" w:hAnsi="Cambria Math" w:cs="Times New Roman"/>
                <w:color w:val="000000" w:themeColor="text1"/>
                <w:sz w:val="20"/>
                <w:szCs w:val="20"/>
              </w:rPr>
              <m:t>All,</m:t>
            </m:r>
            <m:sSup>
              <m:sSupPr>
                <m:ctrlPr>
                  <w:ins w:id="373" w:author="SiiENG TC" w:date="2021-11-04T03:02:00Z">
                    <w:rPr>
                      <w:rFonts w:ascii="Cambria Math" w:hAnsi="Cambria Math" w:cs="Times New Roman"/>
                      <w:i/>
                      <w:color w:val="000000" w:themeColor="text1"/>
                      <w:sz w:val="20"/>
                      <w:szCs w:val="20"/>
                    </w:rPr>
                  </w:ins>
                </m:ctrlPr>
              </m:sSupPr>
              <m:e>
                <m:r>
                  <w:rPr>
                    <w:rFonts w:ascii="Cambria Math" w:hAnsi="Cambria Math" w:cs="Times New Roman"/>
                    <w:color w:val="000000" w:themeColor="text1"/>
                    <w:sz w:val="20"/>
                    <w:szCs w:val="20"/>
                  </w:rPr>
                  <m:t>σ</m:t>
                </m:r>
              </m:e>
              <m:sup>
                <m:r>
                  <w:rPr>
                    <w:rFonts w:ascii="Cambria Math" w:hAnsi="Cambria Math" w:cs="Times New Roman"/>
                    <w:color w:val="000000" w:themeColor="text1"/>
                    <w:sz w:val="20"/>
                    <w:szCs w:val="20"/>
                  </w:rPr>
                  <m:t>H-L</m:t>
                </m:r>
              </m:sup>
            </m:sSup>
          </m:sup>
        </m:sSubSup>
      </m:oMath>
      <w:r w:rsidRPr="008803F1">
        <w:rPr>
          <w:rFonts w:ascii="Times New Roman" w:hAnsi="Times New Roman" w:cs="Times New Roman"/>
        </w:rPr>
        <w:t xml:space="preserve">). Only the sign of the coefficient of </w:t>
      </w:r>
      <m:oMath>
        <m:sSubSup>
          <m:sSubSupPr>
            <m:ctrlPr>
              <w:ins w:id="374" w:author="SiiENG TC" w:date="2021-11-04T03:02:00Z">
                <w:rPr>
                  <w:rFonts w:ascii="Cambria Math" w:hAnsi="Cambria Math" w:cs="Times New Roman"/>
                  <w:i/>
                  <w:sz w:val="20"/>
                  <w:szCs w:val="20"/>
                </w:rPr>
              </w:ins>
            </m:ctrlPr>
          </m:sSubSupPr>
          <m:e>
            <m:acc>
              <m:accPr>
                <m:chr m:val="̅"/>
                <m:ctrlPr>
                  <w:ins w:id="375" w:author="SiiENG TC" w:date="2021-11-04T03:02:00Z">
                    <w:rPr>
                      <w:rFonts w:ascii="Cambria Math" w:hAnsi="Cambria Math" w:cs="Times New Roman"/>
                      <w:i/>
                      <w:sz w:val="20"/>
                      <w:szCs w:val="20"/>
                    </w:rPr>
                  </w:ins>
                </m:ctrlPr>
              </m:accPr>
              <m:e>
                <m:r>
                  <w:rPr>
                    <w:rFonts w:ascii="Cambria Math" w:hAnsi="Cambria Math" w:cs="Times New Roman"/>
                    <w:sz w:val="20"/>
                    <w:szCs w:val="20"/>
                  </w:rPr>
                  <m:t>∆ISI</m:t>
                </m:r>
              </m:e>
            </m:acc>
          </m:e>
          <m:sub>
            <m:r>
              <w:rPr>
                <w:rFonts w:ascii="Cambria Math" w:hAnsi="Cambria Math" w:cs="Times New Roman"/>
                <w:sz w:val="20"/>
                <w:szCs w:val="20"/>
              </w:rPr>
              <m:t>t</m:t>
            </m:r>
          </m:sub>
          <m:sup>
            <m:r>
              <w:rPr>
                <w:rFonts w:ascii="Cambria Math" w:hAnsi="Cambria Math" w:cs="Times New Roman"/>
                <w:sz w:val="20"/>
                <w:szCs w:val="20"/>
              </w:rPr>
              <m:t>⊥</m:t>
            </m:r>
          </m:sup>
        </m:sSubSup>
      </m:oMath>
      <w:r w:rsidRPr="008803F1">
        <w:rPr>
          <w:rFonts w:ascii="Times New Roman" w:hAnsi="Times New Roman" w:cs="Times New Roman"/>
          <w:sz w:val="20"/>
          <w:szCs w:val="20"/>
        </w:rPr>
        <w:t xml:space="preserve"> </w:t>
      </w:r>
      <w:r w:rsidRPr="008803F1">
        <w:rPr>
          <w:rFonts w:ascii="Times New Roman" w:hAnsi="Times New Roman" w:cs="Times New Roman"/>
        </w:rPr>
        <w:t>had changes from negative to positive. This result is against most theories. The value of ISI is low throughout our testing period, with the highest value at 62, which is still relatively low. The value above 70 is considered to be a high sentiment. Moreover, we believed there is a non-linear relationship between the ISI and the market return, so we constructed the squared value of ISI (</w:t>
      </w:r>
      <m:oMath>
        <m:sSubSup>
          <m:sSubSupPr>
            <m:ctrlPr>
              <w:ins w:id="376" w:author="SiiENG TC" w:date="2021-11-04T03:02:00Z">
                <w:rPr>
                  <w:rFonts w:ascii="Cambria Math" w:hAnsi="Cambria Math" w:cs="Times New Roman"/>
                  <w:i/>
                  <w:sz w:val="20"/>
                  <w:szCs w:val="20"/>
                </w:rPr>
              </w:ins>
            </m:ctrlPr>
          </m:sSubSupPr>
          <m:e>
            <m:acc>
              <m:accPr>
                <m:chr m:val="̅"/>
                <m:ctrlPr>
                  <w:ins w:id="377" w:author="SiiENG TC" w:date="2021-11-04T03:02:00Z">
                    <w:rPr>
                      <w:rFonts w:ascii="Cambria Math" w:hAnsi="Cambria Math" w:cs="Times New Roman"/>
                      <w:i/>
                      <w:sz w:val="20"/>
                      <w:szCs w:val="20"/>
                    </w:rPr>
                  </w:ins>
                </m:ctrlPr>
              </m:accPr>
              <m:e>
                <m:r>
                  <w:rPr>
                    <w:rFonts w:ascii="Cambria Math" w:hAnsi="Cambria Math" w:cs="Times New Roman"/>
                    <w:sz w:val="20"/>
                    <w:szCs w:val="20"/>
                  </w:rPr>
                  <m:t>sqSenti</m:t>
                </m:r>
              </m:e>
            </m:acc>
          </m:e>
          <m:sub>
            <m:r>
              <w:rPr>
                <w:rFonts w:ascii="Cambria Math" w:hAnsi="Cambria Math" w:cs="Times New Roman"/>
                <w:sz w:val="20"/>
                <w:szCs w:val="20"/>
              </w:rPr>
              <m:t>t</m:t>
            </m:r>
          </m:sub>
          <m:sup>
            <m:r>
              <w:rPr>
                <w:rFonts w:ascii="Cambria Math" w:hAnsi="Cambria Math" w:cs="Times New Roman"/>
                <w:sz w:val="20"/>
                <w:szCs w:val="20"/>
              </w:rPr>
              <m:t>⊥</m:t>
            </m:r>
          </m:sup>
        </m:sSubSup>
      </m:oMath>
      <w:r w:rsidRPr="008803F1">
        <w:rPr>
          <w:rFonts w:ascii="Times New Roman" w:hAnsi="Times New Roman" w:cs="Times New Roman"/>
        </w:rPr>
        <w:t xml:space="preserve">). We also include the squared value of sentiment index in Model 1 and Model 4. </w:t>
      </w:r>
    </w:p>
    <w:p w14:paraId="53DDBA38" w14:textId="6D200D72" w:rsidR="00A4640C" w:rsidRPr="008803F1" w:rsidRDefault="00A4640C" w:rsidP="00E90926">
      <w:pPr>
        <w:spacing w:afterLines="150" w:after="360"/>
        <w:ind w:firstLine="567"/>
        <w:jc w:val="both"/>
        <w:rPr>
          <w:rFonts w:ascii="Times New Roman" w:hAnsi="Times New Roman" w:cs="Times New Roman"/>
        </w:rPr>
      </w:pPr>
      <w:r w:rsidRPr="008803F1">
        <w:rPr>
          <w:rFonts w:ascii="Times New Roman" w:hAnsi="Times New Roman" w:cs="Times New Roman"/>
        </w:rPr>
        <w:t>As expected, the squared value of the sentiment shows the negative coefficient in Model R1, -0.0046, and Model R2, -0.0011. These results confirmed the non-linear relationship and the explanatory power of the high value of ISI. Nevertheless, the coefficient of ISI index still has a positive sign.</w:t>
      </w:r>
    </w:p>
    <w:p w14:paraId="74969E2B" w14:textId="43ED75D1" w:rsidR="0050718D" w:rsidRDefault="00F756ED" w:rsidP="0050718D">
      <w:pPr>
        <w:pStyle w:val="Heading1"/>
        <w:numPr>
          <w:ilvl w:val="0"/>
          <w:numId w:val="8"/>
        </w:numPr>
        <w:ind w:left="567" w:hanging="567"/>
        <w:rPr>
          <w:lang w:val="en-US"/>
        </w:rPr>
      </w:pPr>
      <w:r>
        <w:rPr>
          <w:rFonts w:ascii="Times New Roman" w:hAnsi="Times New Roman" w:cs="Times New Roman"/>
          <w:lang w:val="en-US"/>
        </w:rPr>
        <w:t>Conclusions and recommendations</w:t>
      </w:r>
    </w:p>
    <w:p w14:paraId="3769BDBF" w14:textId="7142B52B" w:rsidR="00B0540E" w:rsidRPr="00531320" w:rsidRDefault="00B0540E" w:rsidP="00E6162A">
      <w:pPr>
        <w:spacing w:afterLines="50" w:after="120"/>
        <w:jc w:val="both"/>
        <w:rPr>
          <w:rFonts w:ascii="Times New Roman" w:hAnsi="Times New Roman" w:cs="Times New Roman"/>
          <w:lang w:val="en-US"/>
        </w:rPr>
      </w:pPr>
      <w:r w:rsidRPr="00531320">
        <w:rPr>
          <w:rFonts w:ascii="Times New Roman" w:hAnsi="Times New Roman" w:cs="Times New Roman"/>
          <w:lang w:val="en-US"/>
        </w:rPr>
        <w:t xml:space="preserve">It is important to understand the impact of market sentiment </w:t>
      </w:r>
      <w:r>
        <w:rPr>
          <w:rFonts w:ascii="Times New Roman" w:hAnsi="Times New Roman" w:cs="Times New Roman"/>
          <w:lang w:val="en-US"/>
        </w:rPr>
        <w:t xml:space="preserve">on </w:t>
      </w:r>
      <w:r w:rsidRPr="00531320">
        <w:rPr>
          <w:rFonts w:ascii="Times New Roman" w:hAnsi="Times New Roman" w:cs="Times New Roman"/>
          <w:lang w:val="en-US"/>
        </w:rPr>
        <w:t>market participant</w:t>
      </w:r>
      <w:r>
        <w:rPr>
          <w:rFonts w:ascii="Times New Roman" w:hAnsi="Times New Roman" w:cs="Times New Roman"/>
          <w:lang w:val="en-US"/>
        </w:rPr>
        <w:t>’</w:t>
      </w:r>
      <w:r w:rsidRPr="00531320">
        <w:rPr>
          <w:rFonts w:ascii="Times New Roman" w:hAnsi="Times New Roman" w:cs="Times New Roman"/>
          <w:lang w:val="en-US"/>
        </w:rPr>
        <w:t xml:space="preserve"> trading behavior</w:t>
      </w:r>
      <w:r>
        <w:rPr>
          <w:rFonts w:ascii="Times New Roman" w:hAnsi="Times New Roman" w:cs="Times New Roman"/>
          <w:lang w:val="en-US"/>
        </w:rPr>
        <w:t>s</w:t>
      </w:r>
      <w:r w:rsidRPr="00531320">
        <w:rPr>
          <w:rFonts w:ascii="Times New Roman" w:hAnsi="Times New Roman" w:cs="Times New Roman"/>
          <w:lang w:val="en-US"/>
        </w:rPr>
        <w:t xml:space="preserve">. Still on going, the argument between conventional and behavioral finance </w:t>
      </w:r>
      <w:r>
        <w:rPr>
          <w:rFonts w:ascii="Times New Roman" w:hAnsi="Times New Roman" w:cs="Times New Roman"/>
          <w:lang w:val="en-US"/>
        </w:rPr>
        <w:t xml:space="preserve">regarding </w:t>
      </w:r>
      <w:proofErr w:type="gramStart"/>
      <w:r w:rsidRPr="00531320">
        <w:rPr>
          <w:rFonts w:ascii="Times New Roman" w:hAnsi="Times New Roman" w:cs="Times New Roman"/>
          <w:lang w:val="en-US"/>
        </w:rPr>
        <w:t>whether or not</w:t>
      </w:r>
      <w:proofErr w:type="gramEnd"/>
      <w:r>
        <w:rPr>
          <w:rFonts w:ascii="Times New Roman" w:hAnsi="Times New Roman" w:cs="Times New Roman"/>
          <w:lang w:val="en-US"/>
        </w:rPr>
        <w:t xml:space="preserve"> investors are rational</w:t>
      </w:r>
      <w:r w:rsidRPr="00531320">
        <w:rPr>
          <w:rFonts w:ascii="Times New Roman" w:hAnsi="Times New Roman" w:cs="Times New Roman"/>
          <w:lang w:val="en-US"/>
        </w:rPr>
        <w:t>. Especially institutional investor</w:t>
      </w:r>
      <w:r>
        <w:rPr>
          <w:rFonts w:ascii="Times New Roman" w:hAnsi="Times New Roman" w:cs="Times New Roman"/>
          <w:lang w:val="en-US"/>
        </w:rPr>
        <w:t>s</w:t>
      </w:r>
      <w:r w:rsidRPr="00531320">
        <w:rPr>
          <w:rFonts w:ascii="Times New Roman" w:hAnsi="Times New Roman" w:cs="Times New Roman"/>
          <w:lang w:val="en-US"/>
        </w:rPr>
        <w:t xml:space="preserve"> </w:t>
      </w:r>
      <w:r>
        <w:rPr>
          <w:rFonts w:ascii="Times New Roman" w:hAnsi="Times New Roman" w:cs="Times New Roman"/>
          <w:lang w:val="en-US"/>
        </w:rPr>
        <w:t>who are recognized as</w:t>
      </w:r>
      <w:r w:rsidRPr="00531320">
        <w:rPr>
          <w:rFonts w:ascii="Times New Roman" w:hAnsi="Times New Roman" w:cs="Times New Roman"/>
          <w:lang w:val="en-US"/>
        </w:rPr>
        <w:t xml:space="preserve"> rational investor</w:t>
      </w:r>
      <w:r>
        <w:rPr>
          <w:rFonts w:ascii="Times New Roman" w:hAnsi="Times New Roman" w:cs="Times New Roman"/>
          <w:lang w:val="en-US"/>
        </w:rPr>
        <w:t>s</w:t>
      </w:r>
      <w:r w:rsidRPr="00531320">
        <w:rPr>
          <w:rFonts w:ascii="Times New Roman" w:hAnsi="Times New Roman" w:cs="Times New Roman"/>
          <w:lang w:val="en-US"/>
        </w:rPr>
        <w:t xml:space="preserve"> for a long time, </w:t>
      </w:r>
      <w:r>
        <w:rPr>
          <w:rFonts w:ascii="Times New Roman" w:hAnsi="Times New Roman" w:cs="Times New Roman"/>
          <w:lang w:val="en-US"/>
        </w:rPr>
        <w:t>meanwhile</w:t>
      </w:r>
      <w:r w:rsidRPr="00531320">
        <w:rPr>
          <w:rFonts w:ascii="Times New Roman" w:hAnsi="Times New Roman" w:cs="Times New Roman"/>
          <w:lang w:val="en-US"/>
        </w:rPr>
        <w:t xml:space="preserve"> retail investor</w:t>
      </w:r>
      <w:r>
        <w:rPr>
          <w:rFonts w:ascii="Times New Roman" w:hAnsi="Times New Roman" w:cs="Times New Roman"/>
          <w:lang w:val="en-US"/>
        </w:rPr>
        <w:t>s are irrational and driven by</w:t>
      </w:r>
      <w:r w:rsidRPr="00531320">
        <w:rPr>
          <w:rFonts w:ascii="Times New Roman" w:hAnsi="Times New Roman" w:cs="Times New Roman"/>
          <w:lang w:val="en-US"/>
        </w:rPr>
        <w:t xml:space="preserve"> the sentiment. However, De Vault </w:t>
      </w:r>
      <w:r>
        <w:rPr>
          <w:rFonts w:ascii="Times New Roman" w:hAnsi="Times New Roman" w:cs="Times New Roman"/>
          <w:lang w:val="en-US"/>
        </w:rPr>
        <w:t xml:space="preserve">et al., </w:t>
      </w:r>
      <w:r w:rsidRPr="00531320">
        <w:rPr>
          <w:rFonts w:ascii="Times New Roman" w:hAnsi="Times New Roman" w:cs="Times New Roman"/>
          <w:lang w:val="en-US"/>
        </w:rPr>
        <w:t>(2019) report the evidence that change the primal perception, institutional investor</w:t>
      </w:r>
      <w:r>
        <w:rPr>
          <w:rFonts w:ascii="Times New Roman" w:hAnsi="Times New Roman" w:cs="Times New Roman"/>
          <w:lang w:val="en-US"/>
        </w:rPr>
        <w:t>s</w:t>
      </w:r>
      <w:r w:rsidRPr="00531320">
        <w:rPr>
          <w:rFonts w:ascii="Times New Roman" w:hAnsi="Times New Roman" w:cs="Times New Roman"/>
          <w:lang w:val="en-US"/>
        </w:rPr>
        <w:t xml:space="preserve"> </w:t>
      </w:r>
      <w:r>
        <w:rPr>
          <w:rFonts w:ascii="Times New Roman" w:hAnsi="Times New Roman" w:cs="Times New Roman"/>
          <w:lang w:val="en-US"/>
        </w:rPr>
        <w:t>are</w:t>
      </w:r>
      <w:r w:rsidRPr="00531320">
        <w:rPr>
          <w:rFonts w:ascii="Times New Roman" w:hAnsi="Times New Roman" w:cs="Times New Roman"/>
          <w:lang w:val="en-US"/>
        </w:rPr>
        <w:t xml:space="preserve"> sentiment trader </w:t>
      </w:r>
      <w:r>
        <w:rPr>
          <w:rFonts w:ascii="Times New Roman" w:hAnsi="Times New Roman" w:cs="Times New Roman"/>
          <w:lang w:val="en-US"/>
        </w:rPr>
        <w:t>instead of</w:t>
      </w:r>
      <w:r w:rsidRPr="00531320">
        <w:rPr>
          <w:rFonts w:ascii="Times New Roman" w:hAnsi="Times New Roman" w:cs="Times New Roman"/>
          <w:lang w:val="en-US"/>
        </w:rPr>
        <w:t xml:space="preserve"> retail investor</w:t>
      </w:r>
      <w:r>
        <w:rPr>
          <w:rFonts w:ascii="Times New Roman" w:hAnsi="Times New Roman" w:cs="Times New Roman"/>
          <w:lang w:val="en-US"/>
        </w:rPr>
        <w:t>s</w:t>
      </w:r>
      <w:r w:rsidRPr="00531320">
        <w:rPr>
          <w:rFonts w:ascii="Times New Roman" w:hAnsi="Times New Roman" w:cs="Times New Roman"/>
          <w:lang w:val="en-US"/>
        </w:rPr>
        <w:t>. Our study focuses only on Thai stock market, one of the most attractive emerging stock markets in the world. First, we examine the relationship between investors type and the Thailand sentiment index. By using aggregate data, net trading value, 3 of 4 investors type in Thailand have relationship with the sentiment index which are foreign investor</w:t>
      </w:r>
      <w:r>
        <w:rPr>
          <w:rFonts w:ascii="Times New Roman" w:hAnsi="Times New Roman" w:cs="Times New Roman"/>
          <w:lang w:val="en-US"/>
        </w:rPr>
        <w:t>s</w:t>
      </w:r>
      <w:r w:rsidRPr="00531320">
        <w:rPr>
          <w:rFonts w:ascii="Times New Roman" w:hAnsi="Times New Roman" w:cs="Times New Roman"/>
          <w:lang w:val="en-US"/>
        </w:rPr>
        <w:t>, local retail investor</w:t>
      </w:r>
      <w:r>
        <w:rPr>
          <w:rFonts w:ascii="Times New Roman" w:hAnsi="Times New Roman" w:cs="Times New Roman"/>
          <w:lang w:val="en-US"/>
        </w:rPr>
        <w:t>s</w:t>
      </w:r>
      <w:r w:rsidRPr="00531320">
        <w:rPr>
          <w:rFonts w:ascii="Times New Roman" w:hAnsi="Times New Roman" w:cs="Times New Roman"/>
          <w:lang w:val="en-US"/>
        </w:rPr>
        <w:t xml:space="preserve"> and local institutional investor</w:t>
      </w:r>
      <w:r>
        <w:rPr>
          <w:rFonts w:ascii="Times New Roman" w:hAnsi="Times New Roman" w:cs="Times New Roman"/>
          <w:lang w:val="en-US"/>
        </w:rPr>
        <w:t>s</w:t>
      </w:r>
      <w:r w:rsidRPr="00531320">
        <w:rPr>
          <w:rFonts w:ascii="Times New Roman" w:hAnsi="Times New Roman" w:cs="Times New Roman"/>
          <w:lang w:val="en-US"/>
        </w:rPr>
        <w:t xml:space="preserve">. We followed De Vault </w:t>
      </w:r>
      <w:r>
        <w:rPr>
          <w:rFonts w:ascii="Times New Roman" w:hAnsi="Times New Roman" w:cs="Times New Roman"/>
          <w:lang w:val="en-US"/>
        </w:rPr>
        <w:t>et al.,</w:t>
      </w:r>
      <w:r w:rsidRPr="00531320">
        <w:rPr>
          <w:rFonts w:ascii="Times New Roman" w:hAnsi="Times New Roman" w:cs="Times New Roman"/>
          <w:lang w:val="en-US"/>
        </w:rPr>
        <w:t xml:space="preserve"> (2019) method to construct </w:t>
      </w:r>
      <w:r>
        <w:rPr>
          <w:rFonts w:ascii="Times New Roman" w:hAnsi="Times New Roman" w:cs="Times New Roman"/>
          <w:lang w:val="en-US"/>
        </w:rPr>
        <w:t xml:space="preserve">a </w:t>
      </w:r>
      <w:r w:rsidRPr="00531320">
        <w:rPr>
          <w:rFonts w:ascii="Times New Roman" w:hAnsi="Times New Roman" w:cs="Times New Roman"/>
          <w:lang w:val="en-US"/>
        </w:rPr>
        <w:t>proxy, institutional demand shock in risky assets, which can help to understand their trading behavioral. We find that institutional</w:t>
      </w:r>
      <w:r>
        <w:rPr>
          <w:rFonts w:ascii="Times New Roman" w:hAnsi="Times New Roman" w:cs="Times New Roman"/>
          <w:lang w:val="en-US"/>
        </w:rPr>
        <w:t xml:space="preserve"> investors</w:t>
      </w:r>
      <w:r w:rsidRPr="00531320">
        <w:rPr>
          <w:rFonts w:ascii="Times New Roman" w:hAnsi="Times New Roman" w:cs="Times New Roman"/>
          <w:lang w:val="en-US"/>
        </w:rPr>
        <w:t xml:space="preserve"> tend to buy </w:t>
      </w:r>
      <w:r w:rsidR="00E6162A">
        <w:rPr>
          <w:rFonts w:ascii="Times New Roman" w:hAnsi="Times New Roman" w:cs="Times New Roman"/>
          <w:lang w:val="en-US"/>
        </w:rPr>
        <w:t>high</w:t>
      </w:r>
      <w:r w:rsidRPr="00531320">
        <w:rPr>
          <w:rFonts w:ascii="Times New Roman" w:hAnsi="Times New Roman" w:cs="Times New Roman"/>
          <w:lang w:val="en-US"/>
        </w:rPr>
        <w:t xml:space="preserve">-risk stocks rather than </w:t>
      </w:r>
      <w:r w:rsidR="00E6162A">
        <w:rPr>
          <w:rFonts w:ascii="Times New Roman" w:hAnsi="Times New Roman" w:cs="Times New Roman"/>
          <w:lang w:val="en-US"/>
        </w:rPr>
        <w:t>low</w:t>
      </w:r>
      <w:r w:rsidRPr="00531320">
        <w:rPr>
          <w:rFonts w:ascii="Times New Roman" w:hAnsi="Times New Roman" w:cs="Times New Roman"/>
          <w:lang w:val="en-US"/>
        </w:rPr>
        <w:t>-risk stocks when the sentiment is rising.</w:t>
      </w:r>
    </w:p>
    <w:p w14:paraId="579CA979" w14:textId="61F42D52" w:rsidR="00E6162A" w:rsidRPr="00531320" w:rsidRDefault="00E6162A" w:rsidP="00E6162A">
      <w:pPr>
        <w:spacing w:afterLines="50" w:after="120"/>
        <w:ind w:firstLine="357"/>
        <w:jc w:val="both"/>
        <w:rPr>
          <w:rFonts w:ascii="Times New Roman" w:hAnsi="Times New Roman" w:cs="Times New Roman"/>
          <w:lang w:val="en-US"/>
        </w:rPr>
      </w:pPr>
      <w:r w:rsidRPr="00531320">
        <w:rPr>
          <w:rFonts w:ascii="Times New Roman" w:hAnsi="Times New Roman" w:cs="Times New Roman"/>
          <w:lang w:val="en-US"/>
        </w:rPr>
        <w:t>Institutional investor</w:t>
      </w:r>
      <w:r>
        <w:rPr>
          <w:rFonts w:ascii="Times New Roman" w:hAnsi="Times New Roman" w:cs="Times New Roman"/>
          <w:lang w:val="en-US"/>
        </w:rPr>
        <w:t>s</w:t>
      </w:r>
      <w:r w:rsidRPr="00531320">
        <w:rPr>
          <w:rFonts w:ascii="Times New Roman" w:hAnsi="Times New Roman" w:cs="Times New Roman"/>
          <w:lang w:val="en-US"/>
        </w:rPr>
        <w:t xml:space="preserve"> ha</w:t>
      </w:r>
      <w:r>
        <w:rPr>
          <w:rFonts w:ascii="Times New Roman" w:hAnsi="Times New Roman" w:cs="Times New Roman"/>
          <w:lang w:val="en-US"/>
        </w:rPr>
        <w:t>ve</w:t>
      </w:r>
      <w:r w:rsidRPr="00531320">
        <w:rPr>
          <w:rFonts w:ascii="Times New Roman" w:hAnsi="Times New Roman" w:cs="Times New Roman"/>
          <w:lang w:val="en-US"/>
        </w:rPr>
        <w:t xml:space="preserve"> </w:t>
      </w:r>
      <w:r>
        <w:rPr>
          <w:rFonts w:ascii="Times New Roman" w:hAnsi="Times New Roman" w:cs="Times New Roman"/>
          <w:lang w:val="en-US"/>
        </w:rPr>
        <w:t>played</w:t>
      </w:r>
      <w:r w:rsidRPr="00531320">
        <w:rPr>
          <w:rFonts w:ascii="Times New Roman" w:hAnsi="Times New Roman" w:cs="Times New Roman"/>
          <w:lang w:val="en-US"/>
        </w:rPr>
        <w:t xml:space="preserve"> an important role in a capital market,</w:t>
      </w:r>
      <w:r w:rsidRPr="00531320">
        <w:rPr>
          <w:rFonts w:ascii="Times New Roman" w:hAnsi="Times New Roman" w:cs="Times New Roman"/>
          <w:cs/>
          <w:lang w:val="en-US"/>
        </w:rPr>
        <w:t xml:space="preserve"> </w:t>
      </w:r>
      <w:r w:rsidRPr="00531320">
        <w:rPr>
          <w:rFonts w:ascii="Times New Roman" w:hAnsi="Times New Roman" w:cs="Times New Roman"/>
          <w:lang w:val="en-US"/>
        </w:rPr>
        <w:t xml:space="preserve">no exception for Thai stock market. Nevertheless, for an emerging markets foreign investor are also equally important. Since </w:t>
      </w:r>
      <w:r w:rsidRPr="00531320">
        <w:rPr>
          <w:rFonts w:ascii="Times New Roman" w:hAnsi="Times New Roman" w:cs="Times New Roman"/>
        </w:rPr>
        <w:t>Chuthanondha</w:t>
      </w:r>
      <w:r>
        <w:rPr>
          <w:rFonts w:ascii="Times New Roman" w:hAnsi="Times New Roman" w:cs="Times New Roman"/>
        </w:rPr>
        <w:t xml:space="preserve"> et al.</w:t>
      </w:r>
      <w:r w:rsidRPr="00531320">
        <w:rPr>
          <w:rFonts w:ascii="Times New Roman" w:hAnsi="Times New Roman" w:cs="Times New Roman"/>
          <w:lang w:val="en-US"/>
        </w:rPr>
        <w:t xml:space="preserve"> (2015) report that foreign investor is one of </w:t>
      </w:r>
      <w:r>
        <w:rPr>
          <w:rFonts w:ascii="Times New Roman" w:hAnsi="Times New Roman" w:cs="Times New Roman"/>
          <w:lang w:val="en-US"/>
        </w:rPr>
        <w:t xml:space="preserve">the </w:t>
      </w:r>
      <w:r w:rsidRPr="00531320">
        <w:rPr>
          <w:rFonts w:ascii="Times New Roman" w:hAnsi="Times New Roman" w:cs="Times New Roman"/>
          <w:lang w:val="en-US"/>
        </w:rPr>
        <w:t xml:space="preserve">sentiment proxies for Thai stock market, </w:t>
      </w:r>
      <w:r>
        <w:rPr>
          <w:rFonts w:ascii="Times New Roman" w:hAnsi="Times New Roman" w:cs="Times New Roman"/>
          <w:lang w:val="en-US"/>
        </w:rPr>
        <w:t>we expect that</w:t>
      </w:r>
      <w:r w:rsidRPr="00531320">
        <w:rPr>
          <w:rFonts w:ascii="Times New Roman" w:hAnsi="Times New Roman" w:cs="Times New Roman"/>
          <w:lang w:val="en-US"/>
        </w:rPr>
        <w:t xml:space="preserve"> local institutional investor</w:t>
      </w:r>
      <w:r>
        <w:rPr>
          <w:rFonts w:ascii="Times New Roman" w:hAnsi="Times New Roman" w:cs="Times New Roman"/>
          <w:lang w:val="en-US"/>
        </w:rPr>
        <w:t>s</w:t>
      </w:r>
      <w:r w:rsidRPr="00531320">
        <w:rPr>
          <w:rFonts w:ascii="Times New Roman" w:hAnsi="Times New Roman" w:cs="Times New Roman"/>
          <w:lang w:val="en-US"/>
        </w:rPr>
        <w:t xml:space="preserve"> </w:t>
      </w:r>
      <w:r>
        <w:rPr>
          <w:rFonts w:ascii="Times New Roman" w:hAnsi="Times New Roman" w:cs="Times New Roman"/>
          <w:lang w:val="en-US"/>
        </w:rPr>
        <w:t>can</w:t>
      </w:r>
      <w:r w:rsidRPr="00531320">
        <w:rPr>
          <w:rFonts w:ascii="Times New Roman" w:hAnsi="Times New Roman" w:cs="Times New Roman"/>
          <w:lang w:val="en-US"/>
        </w:rPr>
        <w:t xml:space="preserve"> potentially be too. The result</w:t>
      </w:r>
      <w:r>
        <w:rPr>
          <w:rFonts w:ascii="Times New Roman" w:hAnsi="Times New Roman" w:cs="Times New Roman"/>
          <w:lang w:val="en-US"/>
        </w:rPr>
        <w:t>s</w:t>
      </w:r>
      <w:r w:rsidRPr="00531320">
        <w:rPr>
          <w:rFonts w:ascii="Times New Roman" w:hAnsi="Times New Roman" w:cs="Times New Roman"/>
          <w:lang w:val="en-US"/>
        </w:rPr>
        <w:t xml:space="preserve"> of causality test</w:t>
      </w:r>
      <w:r>
        <w:rPr>
          <w:rFonts w:ascii="Times New Roman" w:hAnsi="Times New Roman" w:cs="Times New Roman"/>
          <w:lang w:val="en-US"/>
        </w:rPr>
        <w:t xml:space="preserve"> </w:t>
      </w:r>
      <w:r w:rsidRPr="00531320">
        <w:rPr>
          <w:rFonts w:ascii="Times New Roman" w:hAnsi="Times New Roman" w:cs="Times New Roman"/>
          <w:lang w:val="en-US"/>
        </w:rPr>
        <w:t>confirm</w:t>
      </w:r>
      <w:r>
        <w:rPr>
          <w:rFonts w:ascii="Times New Roman" w:hAnsi="Times New Roman" w:cs="Times New Roman"/>
          <w:lang w:val="en-US"/>
        </w:rPr>
        <w:t xml:space="preserve"> </w:t>
      </w:r>
      <w:r w:rsidRPr="00531320">
        <w:rPr>
          <w:rFonts w:ascii="Times New Roman" w:hAnsi="Times New Roman" w:cs="Times New Roman"/>
          <w:lang w:val="en-US"/>
        </w:rPr>
        <w:t xml:space="preserve">the two-way relationship. Not only </w:t>
      </w:r>
      <w:r w:rsidR="00706B53">
        <w:rPr>
          <w:rFonts w:ascii="Times New Roman" w:hAnsi="Times New Roman" w:cs="Times New Roman"/>
          <w:lang w:val="en-US"/>
        </w:rPr>
        <w:t>domestic</w:t>
      </w:r>
      <w:r w:rsidRPr="00531320">
        <w:rPr>
          <w:rFonts w:ascii="Times New Roman" w:hAnsi="Times New Roman" w:cs="Times New Roman"/>
          <w:lang w:val="en-US"/>
        </w:rPr>
        <w:t xml:space="preserve"> institutional trading behavio</w:t>
      </w:r>
      <w:r>
        <w:rPr>
          <w:rFonts w:ascii="Times New Roman" w:hAnsi="Times New Roman" w:cs="Times New Roman"/>
          <w:lang w:val="en-US"/>
        </w:rPr>
        <w:t>rs</w:t>
      </w:r>
      <w:r w:rsidRPr="00531320">
        <w:rPr>
          <w:rFonts w:ascii="Times New Roman" w:hAnsi="Times New Roman" w:cs="Times New Roman"/>
          <w:lang w:val="en-US"/>
        </w:rPr>
        <w:t xml:space="preserve"> </w:t>
      </w:r>
      <w:r>
        <w:rPr>
          <w:rFonts w:ascii="Times New Roman" w:hAnsi="Times New Roman" w:cs="Times New Roman"/>
          <w:lang w:val="en-US"/>
        </w:rPr>
        <w:t>are</w:t>
      </w:r>
      <w:r w:rsidRPr="00531320">
        <w:rPr>
          <w:rFonts w:ascii="Times New Roman" w:hAnsi="Times New Roman" w:cs="Times New Roman"/>
          <w:lang w:val="en-US"/>
        </w:rPr>
        <w:t xml:space="preserve"> influenced by the change of the sentiment index but </w:t>
      </w:r>
      <w:r>
        <w:rPr>
          <w:rFonts w:ascii="Times New Roman" w:hAnsi="Times New Roman" w:cs="Times New Roman"/>
          <w:lang w:val="en-US"/>
        </w:rPr>
        <w:t xml:space="preserve">at the same time </w:t>
      </w:r>
      <w:r w:rsidRPr="00531320">
        <w:rPr>
          <w:rFonts w:ascii="Times New Roman" w:hAnsi="Times New Roman" w:cs="Times New Roman"/>
          <w:lang w:val="en-US"/>
        </w:rPr>
        <w:t xml:space="preserve">influence the change of the sentiment index. To </w:t>
      </w:r>
      <w:r>
        <w:rPr>
          <w:rFonts w:ascii="Times New Roman" w:hAnsi="Times New Roman" w:cs="Times New Roman"/>
          <w:lang w:val="en-US"/>
        </w:rPr>
        <w:t>support</w:t>
      </w:r>
      <w:r w:rsidRPr="00531320">
        <w:rPr>
          <w:rFonts w:ascii="Times New Roman" w:hAnsi="Times New Roman" w:cs="Times New Roman"/>
          <w:lang w:val="en-US"/>
        </w:rPr>
        <w:t xml:space="preserve"> our findings, we </w:t>
      </w:r>
      <w:r>
        <w:rPr>
          <w:rFonts w:ascii="Times New Roman" w:hAnsi="Times New Roman" w:cs="Times New Roman"/>
          <w:lang w:val="en-US"/>
        </w:rPr>
        <w:t>run</w:t>
      </w:r>
      <w:r w:rsidRPr="00531320">
        <w:rPr>
          <w:rFonts w:ascii="Times New Roman" w:hAnsi="Times New Roman" w:cs="Times New Roman"/>
          <w:lang w:val="en-US"/>
        </w:rPr>
        <w:t xml:space="preserve"> cointegration test to affirm that there is no spurious relationship between our main data set and the change of ISI index</w:t>
      </w:r>
      <w:r>
        <w:rPr>
          <w:rFonts w:ascii="Times New Roman" w:hAnsi="Times New Roman" w:cs="Times New Roman"/>
          <w:lang w:val="en-US"/>
        </w:rPr>
        <w:t>, and it is</w:t>
      </w:r>
      <w:r w:rsidRPr="00531320">
        <w:rPr>
          <w:rFonts w:ascii="Times New Roman" w:hAnsi="Times New Roman" w:cs="Times New Roman"/>
          <w:lang w:val="en-US"/>
        </w:rPr>
        <w:t>.</w:t>
      </w:r>
    </w:p>
    <w:p w14:paraId="6D5CE2AA" w14:textId="12909AA9" w:rsidR="00905572" w:rsidRDefault="00E6162A" w:rsidP="007F419D">
      <w:pPr>
        <w:spacing w:afterLines="50" w:after="120"/>
        <w:ind w:firstLine="357"/>
        <w:jc w:val="both"/>
        <w:rPr>
          <w:rFonts w:ascii="Times New Roman" w:hAnsi="Times New Roman" w:cs="Times New Roman"/>
          <w:lang w:val="en-US"/>
        </w:rPr>
      </w:pPr>
      <w:r w:rsidRPr="00531320">
        <w:rPr>
          <w:rFonts w:ascii="Times New Roman" w:hAnsi="Times New Roman" w:cs="Times New Roman"/>
          <w:lang w:val="en-US"/>
        </w:rPr>
        <w:t xml:space="preserve">Lastly, we examine the probability that </w:t>
      </w:r>
      <w:r>
        <w:rPr>
          <w:rFonts w:ascii="Times New Roman" w:hAnsi="Times New Roman" w:cs="Times New Roman"/>
          <w:lang w:val="en-US"/>
        </w:rPr>
        <w:t>domestic</w:t>
      </w:r>
      <w:r w:rsidRPr="00531320">
        <w:rPr>
          <w:rFonts w:ascii="Times New Roman" w:hAnsi="Times New Roman" w:cs="Times New Roman"/>
          <w:lang w:val="en-US"/>
        </w:rPr>
        <w:t xml:space="preserve"> institutional trading behavior</w:t>
      </w:r>
      <w:r>
        <w:rPr>
          <w:rFonts w:ascii="Times New Roman" w:hAnsi="Times New Roman" w:cs="Times New Roman"/>
          <w:lang w:val="en-US"/>
        </w:rPr>
        <w:t>s</w:t>
      </w:r>
      <w:r w:rsidRPr="00531320">
        <w:rPr>
          <w:rFonts w:ascii="Times New Roman" w:hAnsi="Times New Roman" w:cs="Times New Roman"/>
          <w:lang w:val="en-US"/>
        </w:rPr>
        <w:t xml:space="preserve"> </w:t>
      </w:r>
      <w:r>
        <w:rPr>
          <w:rFonts w:ascii="Times New Roman" w:hAnsi="Times New Roman" w:cs="Times New Roman"/>
          <w:lang w:val="en-US"/>
        </w:rPr>
        <w:t xml:space="preserve">can </w:t>
      </w:r>
      <w:r w:rsidRPr="00531320">
        <w:rPr>
          <w:rFonts w:ascii="Times New Roman" w:hAnsi="Times New Roman" w:cs="Times New Roman"/>
          <w:lang w:val="en-US"/>
        </w:rPr>
        <w:t xml:space="preserve">potentially predict Thai stock market return. As we expected, institutional demand shock in risky </w:t>
      </w:r>
      <w:r>
        <w:rPr>
          <w:rFonts w:ascii="Times New Roman" w:hAnsi="Times New Roman" w:cs="Times New Roman"/>
          <w:lang w:val="en-US"/>
        </w:rPr>
        <w:t>stocks</w:t>
      </w:r>
      <w:r w:rsidRPr="00531320">
        <w:rPr>
          <w:rFonts w:ascii="Times New Roman" w:hAnsi="Times New Roman" w:cs="Times New Roman"/>
          <w:lang w:val="en-US"/>
        </w:rPr>
        <w:t xml:space="preserve"> can predict market return. Coefficient is negative so when they buy high-risk more than low-risk, market return decline.</w:t>
      </w:r>
    </w:p>
    <w:p w14:paraId="6A5BB3D7" w14:textId="11435665" w:rsidR="007F419D" w:rsidRDefault="007F419D" w:rsidP="007F419D">
      <w:pPr>
        <w:spacing w:afterLines="50" w:after="120"/>
        <w:ind w:firstLine="567"/>
        <w:jc w:val="both"/>
        <w:rPr>
          <w:rFonts w:ascii="Times New Roman" w:hAnsi="Times New Roman" w:cs="Times New Roman"/>
          <w:lang w:val="en-US"/>
        </w:rPr>
      </w:pPr>
      <w:r>
        <w:rPr>
          <w:rFonts w:ascii="Times New Roman" w:hAnsi="Times New Roman" w:cs="Times New Roman"/>
          <w:lang w:val="en-US"/>
        </w:rPr>
        <w:lastRenderedPageBreak/>
        <w:t>To sum up</w:t>
      </w:r>
      <w:r w:rsidRPr="00531320">
        <w:rPr>
          <w:rFonts w:ascii="Times New Roman" w:hAnsi="Times New Roman" w:cs="Times New Roman"/>
          <w:lang w:val="en-US"/>
        </w:rPr>
        <w:t>, most investors in Thailand are</w:t>
      </w:r>
      <w:r>
        <w:rPr>
          <w:rFonts w:ascii="Times New Roman" w:hAnsi="Times New Roman" w:cs="Times New Roman"/>
          <w:lang w:val="en-US"/>
        </w:rPr>
        <w:t xml:space="preserve"> likely to be</w:t>
      </w:r>
      <w:r w:rsidRPr="00531320">
        <w:rPr>
          <w:rFonts w:ascii="Times New Roman" w:hAnsi="Times New Roman" w:cs="Times New Roman"/>
          <w:lang w:val="en-US"/>
        </w:rPr>
        <w:t xml:space="preserve"> influenced by the change </w:t>
      </w:r>
      <w:r>
        <w:rPr>
          <w:rFonts w:ascii="Times New Roman" w:hAnsi="Times New Roman" w:cs="Times New Roman"/>
          <w:lang w:val="en-US"/>
        </w:rPr>
        <w:t>in</w:t>
      </w:r>
      <w:r w:rsidRPr="00531320">
        <w:rPr>
          <w:rFonts w:ascii="Times New Roman" w:hAnsi="Times New Roman" w:cs="Times New Roman"/>
          <w:lang w:val="en-US"/>
        </w:rPr>
        <w:t xml:space="preserve"> the</w:t>
      </w:r>
      <w:r>
        <w:rPr>
          <w:rFonts w:ascii="Times New Roman" w:hAnsi="Times New Roman" w:cs="Times New Roman"/>
          <w:lang w:val="en-US"/>
        </w:rPr>
        <w:t xml:space="preserve"> market</w:t>
      </w:r>
      <w:r w:rsidRPr="00531320">
        <w:rPr>
          <w:rFonts w:ascii="Times New Roman" w:hAnsi="Times New Roman" w:cs="Times New Roman"/>
          <w:lang w:val="en-US"/>
        </w:rPr>
        <w:t xml:space="preserve"> sentiment. </w:t>
      </w:r>
      <w:r>
        <w:rPr>
          <w:rFonts w:ascii="Times New Roman" w:hAnsi="Times New Roman" w:cs="Times New Roman"/>
          <w:lang w:val="en-US"/>
        </w:rPr>
        <w:t>Align with</w:t>
      </w:r>
      <w:r w:rsidRPr="00531320">
        <w:rPr>
          <w:rFonts w:ascii="Times New Roman" w:hAnsi="Times New Roman" w:cs="Times New Roman"/>
          <w:lang w:val="en-US"/>
        </w:rPr>
        <w:t xml:space="preserve"> De Vault</w:t>
      </w:r>
      <w:r>
        <w:rPr>
          <w:rFonts w:ascii="Times New Roman" w:hAnsi="Times New Roman" w:cs="Times New Roman"/>
          <w:lang w:val="en-US"/>
        </w:rPr>
        <w:t xml:space="preserve"> et al. </w:t>
      </w:r>
      <w:r w:rsidRPr="00531320">
        <w:rPr>
          <w:rFonts w:ascii="Times New Roman" w:hAnsi="Times New Roman" w:cs="Times New Roman"/>
          <w:lang w:val="en-US"/>
        </w:rPr>
        <w:t>(2019) finding</w:t>
      </w:r>
      <w:r>
        <w:rPr>
          <w:rFonts w:ascii="Times New Roman" w:hAnsi="Times New Roman" w:cs="Times New Roman"/>
          <w:lang w:val="en-US"/>
        </w:rPr>
        <w:t>s, these investors include domestic institutional investors.</w:t>
      </w:r>
      <w:r w:rsidRPr="00531320">
        <w:rPr>
          <w:rFonts w:ascii="Times New Roman" w:hAnsi="Times New Roman" w:cs="Times New Roman"/>
          <w:lang w:val="en-US"/>
        </w:rPr>
        <w:t xml:space="preserve"> </w:t>
      </w:r>
      <w:r>
        <w:rPr>
          <w:rFonts w:ascii="Times New Roman" w:hAnsi="Times New Roman" w:cs="Times New Roman"/>
          <w:lang w:val="en-US"/>
        </w:rPr>
        <w:t xml:space="preserve">However, our conclusions are made during our short study period and cannot claim that domestic institutional investors are pure sentiment traders. Moreover, in this study, we do not intend to measure their investment performance. Given that their decisions are driven by sentiment, they can either outperform or underperform the market. Most importantly, a chance of domestic institutional investors in Thailand to execute their trades irrationally is higher than what conventional theory suggested. </w:t>
      </w:r>
    </w:p>
    <w:p w14:paraId="5F560BA0" w14:textId="685489D7" w:rsidR="007F419D" w:rsidRPr="007F419D" w:rsidRDefault="007F419D" w:rsidP="007F419D">
      <w:pPr>
        <w:spacing w:afterLines="50" w:after="120"/>
        <w:ind w:firstLine="567"/>
        <w:jc w:val="both"/>
        <w:rPr>
          <w:rFonts w:ascii="Times New Roman" w:hAnsi="Times New Roman" w:cs="Times New Roman"/>
        </w:rPr>
      </w:pPr>
      <w:r>
        <w:rPr>
          <w:rFonts w:ascii="Times New Roman" w:hAnsi="Times New Roman" w:cs="Angsana New"/>
          <w:lang w:val="en-US"/>
        </w:rPr>
        <w:t>Al</w:t>
      </w:r>
      <w:r>
        <w:rPr>
          <w:rFonts w:ascii="Times New Roman" w:hAnsi="Times New Roman" w:cs="Times New Roman"/>
          <w:lang w:val="en-US"/>
        </w:rPr>
        <w:t xml:space="preserve">though, our findings confirm some irrationality of domestic institutional investors’ trading behaviors, there are some limitations in our study. First, due to the short-time horizon funds’ data, our conclusions </w:t>
      </w:r>
      <w:r w:rsidR="000507F2">
        <w:rPr>
          <w:rFonts w:ascii="Times New Roman" w:hAnsi="Times New Roman" w:cs="Times New Roman"/>
          <w:lang w:val="en-US"/>
        </w:rPr>
        <w:t xml:space="preserve">can </w:t>
      </w:r>
      <w:r>
        <w:rPr>
          <w:rFonts w:ascii="Times New Roman" w:hAnsi="Times New Roman" w:cs="Times New Roman"/>
          <w:lang w:val="en-US"/>
        </w:rPr>
        <w:t>ex</w:t>
      </w:r>
      <w:r w:rsidR="000507F2">
        <w:rPr>
          <w:rFonts w:ascii="Times New Roman" w:hAnsi="Times New Roman" w:cs="Times New Roman"/>
          <w:lang w:val="en-US"/>
        </w:rPr>
        <w:t>a</w:t>
      </w:r>
      <w:r>
        <w:rPr>
          <w:rFonts w:ascii="Times New Roman" w:hAnsi="Times New Roman" w:cs="Times New Roman"/>
          <w:lang w:val="en-US"/>
        </w:rPr>
        <w:t xml:space="preserve">mine their trading behaviors only for the period of 2016 to 2019. Second, the frequency of the funds’ data used </w:t>
      </w:r>
      <w:r>
        <w:rPr>
          <w:rFonts w:ascii="Times New Roman" w:hAnsi="Times New Roman" w:cs="Angsana New"/>
          <w:lang w:val="en-US"/>
        </w:rPr>
        <w:t xml:space="preserve">in this </w:t>
      </w:r>
      <w:r>
        <w:rPr>
          <w:rFonts w:ascii="Times New Roman" w:hAnsi="Times New Roman" w:cs="Times New Roman"/>
          <w:lang w:val="en-US"/>
        </w:rPr>
        <w:t xml:space="preserve">study is on quarterly basis which is too </w:t>
      </w:r>
      <w:r>
        <w:rPr>
          <w:rFonts w:ascii="Times New Roman" w:hAnsi="Times New Roman" w:cs="Angsana New"/>
          <w:lang w:val="en-GB"/>
        </w:rPr>
        <w:t>long</w:t>
      </w:r>
      <w:r>
        <w:rPr>
          <w:rFonts w:ascii="Times New Roman" w:hAnsi="Times New Roman" w:cs="Times New Roman"/>
          <w:lang w:val="en-US"/>
        </w:rPr>
        <w:t>. Monthly data is more desirable since it can better capture their portfolio movement driven by the sentiment. Lastly, our sample size is a bit too small. Only 38</w:t>
      </w:r>
      <w:r w:rsidR="00BC57E0">
        <w:rPr>
          <w:rFonts w:ascii="Times New Roman" w:hAnsi="Times New Roman" w:cs="Times New Roman"/>
          <w:lang w:val="en-US"/>
        </w:rPr>
        <w:t>4</w:t>
      </w:r>
      <w:r>
        <w:rPr>
          <w:rFonts w:ascii="Times New Roman" w:hAnsi="Times New Roman" w:cs="Times New Roman"/>
          <w:lang w:val="en-US"/>
        </w:rPr>
        <w:t xml:space="preserve"> funds’ data are used, represent around 54% of domestic institutional investors in Thailand. </w:t>
      </w:r>
    </w:p>
    <w:p w14:paraId="68B16BFF" w14:textId="0A8D0960" w:rsidR="007F419D" w:rsidRPr="002C244A" w:rsidRDefault="007F419D" w:rsidP="00A36415">
      <w:pPr>
        <w:spacing w:afterLines="200" w:after="480"/>
        <w:ind w:firstLine="357"/>
        <w:jc w:val="both"/>
        <w:rPr>
          <w:rFonts w:ascii="Times New Roman" w:hAnsi="Times New Roman" w:cs="Angsana New"/>
          <w:lang w:val="en-US"/>
        </w:rPr>
      </w:pPr>
      <w:r>
        <w:rPr>
          <w:rFonts w:ascii="Times New Roman" w:hAnsi="Times New Roman" w:cs="Times New Roman"/>
          <w:lang w:val="en-US"/>
        </w:rPr>
        <w:t xml:space="preserve">We hope this research is useful to other researchers </w:t>
      </w:r>
      <w:r>
        <w:rPr>
          <w:rFonts w:ascii="Times New Roman" w:hAnsi="Times New Roman" w:cs="Angsana New"/>
          <w:lang w:val="en-GB"/>
        </w:rPr>
        <w:t xml:space="preserve">whose are </w:t>
      </w:r>
      <w:r w:rsidR="000507F2">
        <w:rPr>
          <w:rFonts w:ascii="Times New Roman" w:hAnsi="Times New Roman" w:cs="Angsana New"/>
          <w:lang w:val="en-GB"/>
        </w:rPr>
        <w:t xml:space="preserve">interested in </w:t>
      </w:r>
      <w:r>
        <w:rPr>
          <w:rFonts w:ascii="Times New Roman" w:hAnsi="Times New Roman" w:cs="Times New Roman"/>
          <w:lang w:val="en-US"/>
        </w:rPr>
        <w:t>investor sentiment in emerging markets including Thailand. Simple way to build on our study is to acquire sufficient historical funds’ data on monthly basis and</w:t>
      </w:r>
      <w:r w:rsidR="000507F2">
        <w:rPr>
          <w:rFonts w:ascii="Times New Roman" w:hAnsi="Times New Roman" w:cs="Times New Roman"/>
          <w:lang w:val="en-US"/>
        </w:rPr>
        <w:t xml:space="preserve"> </w:t>
      </w:r>
      <w:r>
        <w:rPr>
          <w:rFonts w:ascii="Times New Roman" w:hAnsi="Times New Roman" w:cs="Times New Roman"/>
          <w:lang w:val="en-US"/>
        </w:rPr>
        <w:t xml:space="preserve">explore other sentiment factors which can affect investors’ trading behavior. Moreover, our empirical test of market excess return is based on </w:t>
      </w:r>
      <w:r w:rsidRPr="00531320">
        <w:rPr>
          <w:rFonts w:ascii="Times New Roman" w:hAnsi="Times New Roman" w:cs="Times New Roman"/>
        </w:rPr>
        <w:t>Chuthanondha</w:t>
      </w:r>
      <w:r>
        <w:rPr>
          <w:rFonts w:ascii="Times New Roman" w:hAnsi="Times New Roman" w:cs="Times New Roman"/>
          <w:lang w:val="en-US"/>
        </w:rPr>
        <w:t xml:space="preserve"> et al.’s,</w:t>
      </w:r>
      <w:r w:rsidRPr="00531320">
        <w:rPr>
          <w:rFonts w:ascii="Times New Roman" w:hAnsi="Times New Roman" w:cs="Times New Roman"/>
          <w:lang w:val="en-US"/>
        </w:rPr>
        <w:t xml:space="preserve"> (2015)</w:t>
      </w:r>
      <w:r>
        <w:rPr>
          <w:rFonts w:ascii="Times New Roman" w:hAnsi="Times New Roman" w:cs="Times New Roman"/>
          <w:lang w:val="en-US"/>
        </w:rPr>
        <w:t xml:space="preserve"> equation. There are other models that used to determine the market excess return. Lastly, since we find that domestic institutional investors trade by sentiment, do they perform well?</w:t>
      </w:r>
      <w:r w:rsidR="002C244A">
        <w:rPr>
          <w:rFonts w:ascii="Times New Roman" w:hAnsi="Times New Roman" w:cs="Times New Roman" w:hint="cs"/>
          <w:cs/>
          <w:lang w:val="en-US"/>
        </w:rPr>
        <w:t xml:space="preserve"> </w:t>
      </w:r>
      <w:r w:rsidR="002C244A">
        <w:rPr>
          <w:rFonts w:ascii="Times New Roman" w:hAnsi="Times New Roman" w:cs="Angsana New"/>
          <w:lang w:val="en-US"/>
        </w:rPr>
        <w:t>This is also an interesting question.</w:t>
      </w:r>
    </w:p>
    <w:p w14:paraId="5BF54964" w14:textId="77777777" w:rsidR="00C27254" w:rsidRPr="00267235" w:rsidRDefault="00C27254" w:rsidP="00C27254">
      <w:pPr>
        <w:pStyle w:val="Heading1"/>
        <w:spacing w:before="0" w:afterLines="100" w:after="240"/>
        <w:jc w:val="center"/>
        <w:rPr>
          <w:b w:val="0"/>
          <w:bCs/>
          <w:szCs w:val="24"/>
        </w:rPr>
      </w:pPr>
      <w:r w:rsidRPr="00267235">
        <w:rPr>
          <w:bCs/>
          <w:szCs w:val="24"/>
        </w:rPr>
        <w:t>Reference</w:t>
      </w:r>
    </w:p>
    <w:p w14:paraId="36DC7F1D" w14:textId="4B766573" w:rsidR="005F600C" w:rsidRPr="005F600C" w:rsidRDefault="005F600C" w:rsidP="00C27254">
      <w:pPr>
        <w:ind w:left="567" w:hanging="567"/>
        <w:jc w:val="both"/>
        <w:rPr>
          <w:rFonts w:ascii="Times" w:hAnsi="Times"/>
          <w:b/>
          <w:bCs/>
          <w:szCs w:val="24"/>
          <w:lang w:val="en-US"/>
        </w:rPr>
      </w:pPr>
      <w:r w:rsidRPr="005F600C">
        <w:rPr>
          <w:rFonts w:ascii="Times" w:hAnsi="Times"/>
          <w:b/>
          <w:bCs/>
          <w:szCs w:val="24"/>
          <w:lang w:val="en-US"/>
        </w:rPr>
        <w:t>Journal</w:t>
      </w:r>
    </w:p>
    <w:p w14:paraId="6C0D6594" w14:textId="1E978BD7" w:rsidR="00C27254" w:rsidRPr="00267235" w:rsidRDefault="00C27254" w:rsidP="00C27254">
      <w:pPr>
        <w:ind w:left="567" w:hanging="567"/>
        <w:jc w:val="both"/>
        <w:rPr>
          <w:rFonts w:ascii="Times" w:hAnsi="Times"/>
          <w:szCs w:val="24"/>
        </w:rPr>
      </w:pPr>
      <w:r w:rsidRPr="00267235">
        <w:rPr>
          <w:rFonts w:ascii="Times" w:hAnsi="Times"/>
          <w:szCs w:val="24"/>
        </w:rPr>
        <w:t>Al Mamun, Md., Abu Syeed, Md. and Yasmeen, Farida (2015). “Are Investors rational, irrational or Normal? Journal of Economic &amp; Financial Studies, Vol. 03, No. 04.</w:t>
      </w:r>
    </w:p>
    <w:p w14:paraId="58FEE051" w14:textId="77777777" w:rsidR="00C27254" w:rsidRPr="00267235" w:rsidRDefault="00C27254" w:rsidP="00C27254">
      <w:pPr>
        <w:ind w:left="567" w:hanging="567"/>
        <w:jc w:val="both"/>
        <w:rPr>
          <w:rFonts w:ascii="Times" w:hAnsi="Times"/>
          <w:szCs w:val="24"/>
        </w:rPr>
      </w:pPr>
      <w:r w:rsidRPr="00267235">
        <w:rPr>
          <w:rFonts w:ascii="Times" w:hAnsi="Times"/>
          <w:szCs w:val="24"/>
        </w:rPr>
        <w:t>Baker, Malcolm and Wurgler, Jeffrey (2006). Investor Sentiment and the Cross-Section of Stock Return, The Journal of Finance, Vol LXI, No. 04, pp. 1,645 - 1,680.</w:t>
      </w:r>
    </w:p>
    <w:p w14:paraId="44F05F83" w14:textId="77777777" w:rsidR="00C27254" w:rsidRPr="00267235" w:rsidRDefault="00C27254" w:rsidP="00C27254">
      <w:pPr>
        <w:ind w:left="567" w:hanging="567"/>
        <w:jc w:val="both"/>
        <w:rPr>
          <w:rFonts w:ascii="Times" w:hAnsi="Times"/>
          <w:szCs w:val="24"/>
        </w:rPr>
      </w:pPr>
      <w:r w:rsidRPr="00267235">
        <w:rPr>
          <w:rFonts w:ascii="Times" w:hAnsi="Times"/>
          <w:szCs w:val="24"/>
        </w:rPr>
        <w:t>Baker, Malcolm and Wurgler, Jeffrey (2007). Investor Sentiment in the Stock Market, Journal of Economic Perspectives, Vol. XXI, No. 02, pp. 129 – 151.</w:t>
      </w:r>
    </w:p>
    <w:p w14:paraId="548D077F" w14:textId="77777777" w:rsidR="00C27254" w:rsidRPr="00267235" w:rsidRDefault="00C27254" w:rsidP="00C27254">
      <w:pPr>
        <w:ind w:left="567" w:hanging="567"/>
        <w:jc w:val="both"/>
        <w:rPr>
          <w:rFonts w:ascii="Times" w:hAnsi="Times"/>
          <w:szCs w:val="24"/>
        </w:rPr>
      </w:pPr>
      <w:r w:rsidRPr="00267235">
        <w:rPr>
          <w:rFonts w:ascii="Times" w:hAnsi="Times"/>
          <w:szCs w:val="24"/>
        </w:rPr>
        <w:t>Baker, Malcolm, Wurgler, Jeffrey and Yuan, Yu (2012). Global, Local and Contagious Investor. Journal of Financial Economics, Vol. 104, pp. 272-287.</w:t>
      </w:r>
    </w:p>
    <w:p w14:paraId="416563FC" w14:textId="77777777" w:rsidR="00C27254" w:rsidRPr="00267235" w:rsidRDefault="00C27254" w:rsidP="00C27254">
      <w:pPr>
        <w:ind w:left="567" w:hanging="567"/>
        <w:jc w:val="both"/>
        <w:rPr>
          <w:rFonts w:ascii="Times" w:hAnsi="Times"/>
          <w:szCs w:val="24"/>
        </w:rPr>
      </w:pPr>
      <w:r w:rsidRPr="00267235">
        <w:rPr>
          <w:rFonts w:ascii="Times" w:hAnsi="Times"/>
          <w:szCs w:val="24"/>
        </w:rPr>
        <w:t>Brown, Gregory W. and Cliff, Michael T. (2004). Investor Sentiment and the Near-Term Stock Market, The Journal of Empirical Finance, Vol. 11.</w:t>
      </w:r>
    </w:p>
    <w:p w14:paraId="69B99402" w14:textId="77777777" w:rsidR="00C27254" w:rsidRPr="00267235" w:rsidRDefault="00C27254" w:rsidP="00C27254">
      <w:pPr>
        <w:ind w:left="567" w:hanging="567"/>
        <w:jc w:val="both"/>
        <w:rPr>
          <w:rFonts w:ascii="Times" w:hAnsi="Times"/>
          <w:szCs w:val="24"/>
        </w:rPr>
      </w:pPr>
      <w:r w:rsidRPr="00267235">
        <w:rPr>
          <w:rFonts w:ascii="Times" w:hAnsi="Times"/>
          <w:szCs w:val="24"/>
        </w:rPr>
        <w:t>Brown, Gregory W. and Cliff, Michael T. (2005). Investor Sentiment and Asset Valuation, The Journal of Business, Vol. 78, No. 02, pp. 405 – 440.</w:t>
      </w:r>
    </w:p>
    <w:p w14:paraId="0F700C49" w14:textId="77777777" w:rsidR="00C27254" w:rsidRPr="00267235" w:rsidRDefault="00C27254" w:rsidP="00C27254">
      <w:pPr>
        <w:ind w:left="567" w:hanging="567"/>
        <w:jc w:val="both"/>
        <w:rPr>
          <w:rFonts w:ascii="Times" w:hAnsi="Times"/>
          <w:szCs w:val="24"/>
        </w:rPr>
      </w:pPr>
      <w:r w:rsidRPr="00267235">
        <w:rPr>
          <w:rFonts w:ascii="Times" w:hAnsi="Times"/>
          <w:szCs w:val="24"/>
        </w:rPr>
        <w:t xml:space="preserve">Brunnermeier, Markus K. and Nagel, Stefan (2004). Hedge Funds and the Technology Bubble. The Journal of Finance, Vol. 59, No. 05, pp. 2013 – 2040. </w:t>
      </w:r>
    </w:p>
    <w:p w14:paraId="58941426" w14:textId="77777777" w:rsidR="00C27254" w:rsidRPr="00267235" w:rsidRDefault="00C27254" w:rsidP="00C27254">
      <w:pPr>
        <w:ind w:left="567" w:hanging="567"/>
        <w:jc w:val="both"/>
        <w:rPr>
          <w:rFonts w:ascii="Times" w:hAnsi="Times"/>
          <w:szCs w:val="24"/>
        </w:rPr>
      </w:pPr>
      <w:r w:rsidRPr="00267235">
        <w:rPr>
          <w:rFonts w:ascii="Times" w:hAnsi="Times"/>
          <w:szCs w:val="24"/>
        </w:rPr>
        <w:t>Chuthanondha, Siriyos, Thubdimphun, Sicha and Sripinit, Teerawut (2015). Developing Investor Sentiment Index for Thailand, Thammasat University, Faculty of Economics.</w:t>
      </w:r>
    </w:p>
    <w:p w14:paraId="43D5E885" w14:textId="77777777" w:rsidR="00C27254" w:rsidRPr="00267235" w:rsidRDefault="00C27254" w:rsidP="00C27254">
      <w:pPr>
        <w:ind w:left="567" w:hanging="567"/>
        <w:jc w:val="both"/>
        <w:rPr>
          <w:rFonts w:ascii="Times" w:hAnsi="Times"/>
          <w:szCs w:val="24"/>
        </w:rPr>
      </w:pPr>
      <w:r w:rsidRPr="00267235">
        <w:rPr>
          <w:rFonts w:ascii="Times" w:hAnsi="Times"/>
          <w:szCs w:val="24"/>
        </w:rPr>
        <w:t xml:space="preserve">De Bondt, Werner F. M. and Thaler, Richard (1985). Does the Stock Market Overreact? The Journal of Finance, Vol. 40, No. 03, pp. 793 – 805. </w:t>
      </w:r>
    </w:p>
    <w:p w14:paraId="004613AE" w14:textId="77777777" w:rsidR="00C27254" w:rsidRPr="00267235" w:rsidRDefault="00C27254" w:rsidP="00C27254">
      <w:pPr>
        <w:ind w:left="567" w:hanging="567"/>
        <w:jc w:val="both"/>
        <w:rPr>
          <w:rFonts w:ascii="Times" w:hAnsi="Times"/>
          <w:szCs w:val="24"/>
        </w:rPr>
      </w:pPr>
      <w:r w:rsidRPr="00267235">
        <w:rPr>
          <w:rFonts w:ascii="Times" w:hAnsi="Times"/>
          <w:szCs w:val="24"/>
        </w:rPr>
        <w:t>De Long, J. Bradford, Shleifer, Andrei, Summers, Lawrence H. and Waldmann, Robert J. (1990). Noise Trader Risk in Financial Markets, The Journal of Political Economy, Vol. 98, No. 04, pp. 703 – 738.</w:t>
      </w:r>
    </w:p>
    <w:p w14:paraId="1B6DBA21" w14:textId="77777777" w:rsidR="00C27254" w:rsidRPr="00267235" w:rsidRDefault="00C27254" w:rsidP="00C27254">
      <w:pPr>
        <w:ind w:left="567" w:hanging="567"/>
        <w:jc w:val="both"/>
        <w:rPr>
          <w:rFonts w:ascii="Times" w:hAnsi="Times"/>
          <w:szCs w:val="24"/>
        </w:rPr>
      </w:pPr>
      <w:r w:rsidRPr="00267235">
        <w:rPr>
          <w:rFonts w:ascii="Times" w:hAnsi="Times"/>
          <w:szCs w:val="24"/>
        </w:rPr>
        <w:lastRenderedPageBreak/>
        <w:t>De Vault, Luke, Sias, Richard and Starks, Laura (2014). Who are the Sentiment Traders? Evidence from the Cross-Section of Stock Return and Demand, Working Paper.</w:t>
      </w:r>
    </w:p>
    <w:p w14:paraId="5B8A3524" w14:textId="77777777" w:rsidR="00C27254" w:rsidRPr="00267235" w:rsidRDefault="00C27254" w:rsidP="00C27254">
      <w:pPr>
        <w:ind w:left="567" w:hanging="567"/>
        <w:jc w:val="both"/>
        <w:rPr>
          <w:rFonts w:ascii="Times" w:hAnsi="Times"/>
          <w:szCs w:val="24"/>
        </w:rPr>
      </w:pPr>
      <w:r w:rsidRPr="00267235">
        <w:rPr>
          <w:rFonts w:ascii="Times" w:hAnsi="Times"/>
          <w:szCs w:val="24"/>
        </w:rPr>
        <w:t>De Vault, Luke, Sias, Richard and Starks, Laura (2019). Sentiment Metrics and Investor Demand, The Journal of Finance, Vol. LXXIV, No. 02, pp. 985 – 1,024.</w:t>
      </w:r>
    </w:p>
    <w:p w14:paraId="6025944C" w14:textId="77777777" w:rsidR="00C27254" w:rsidRPr="00267235" w:rsidRDefault="00C27254" w:rsidP="00C27254">
      <w:pPr>
        <w:ind w:left="567" w:hanging="567"/>
        <w:jc w:val="both"/>
        <w:rPr>
          <w:rFonts w:ascii="Times" w:hAnsi="Times"/>
          <w:szCs w:val="24"/>
        </w:rPr>
      </w:pPr>
      <w:r w:rsidRPr="00267235">
        <w:rPr>
          <w:rFonts w:ascii="Times" w:hAnsi="Times"/>
          <w:szCs w:val="24"/>
        </w:rPr>
        <w:t>Dumitrescu, Elena – Ivona and Hurlin, Christophe (2012). Testing for Granger Non-Causality in heterogeneous panels, Economic Modelling, Vol. 29, pp. 1450 – 1460.</w:t>
      </w:r>
    </w:p>
    <w:p w14:paraId="1CB708DE" w14:textId="77777777" w:rsidR="00C27254" w:rsidRPr="00267235" w:rsidRDefault="00C27254" w:rsidP="00C27254">
      <w:pPr>
        <w:ind w:left="567" w:hanging="567"/>
        <w:jc w:val="both"/>
        <w:rPr>
          <w:rFonts w:ascii="Times" w:hAnsi="Times"/>
          <w:szCs w:val="24"/>
        </w:rPr>
      </w:pPr>
      <w:r w:rsidRPr="00267235">
        <w:rPr>
          <w:rFonts w:ascii="Times" w:hAnsi="Times"/>
          <w:szCs w:val="24"/>
        </w:rPr>
        <w:t xml:space="preserve">Fisher, Kenneth L. and Statman, Meir (2000). Investor Sentiment and Stock Returns, Financial Analysis Journal, pp. 16-23. </w:t>
      </w:r>
    </w:p>
    <w:p w14:paraId="769E8A57" w14:textId="77777777" w:rsidR="00C27254" w:rsidRPr="00267235" w:rsidRDefault="00C27254" w:rsidP="00C27254">
      <w:pPr>
        <w:ind w:left="567" w:hanging="567"/>
        <w:jc w:val="both"/>
        <w:rPr>
          <w:rFonts w:ascii="Times" w:hAnsi="Times"/>
          <w:szCs w:val="24"/>
        </w:rPr>
      </w:pPr>
      <w:r w:rsidRPr="00267235">
        <w:rPr>
          <w:rFonts w:ascii="Times" w:hAnsi="Times"/>
          <w:szCs w:val="24"/>
        </w:rPr>
        <w:t xml:space="preserve">Kahneman, Daniel and Tversky, Amos (1979). Prospect Theory: An Analysis of Decision under Risk, Econometrica, Vol. 47, No. 2, pp. 263 – 292.   </w:t>
      </w:r>
    </w:p>
    <w:p w14:paraId="3B2E1EEC" w14:textId="77777777" w:rsidR="00C27254" w:rsidRPr="00267235" w:rsidRDefault="00C27254" w:rsidP="00C27254">
      <w:pPr>
        <w:ind w:left="567" w:hanging="567"/>
        <w:jc w:val="both"/>
        <w:rPr>
          <w:rFonts w:ascii="Times" w:hAnsi="Times"/>
          <w:szCs w:val="24"/>
        </w:rPr>
      </w:pPr>
      <w:r w:rsidRPr="00267235">
        <w:rPr>
          <w:rFonts w:ascii="Times" w:hAnsi="Times"/>
          <w:szCs w:val="24"/>
        </w:rPr>
        <w:t>Khanthavit, Anya (2018). Investors’ Moods and the Stock Market, Thammasart University, Faculty of Commerce and Accountancy.</w:t>
      </w:r>
    </w:p>
    <w:p w14:paraId="73650C30" w14:textId="77777777" w:rsidR="00C27254" w:rsidRPr="00267235" w:rsidRDefault="00C27254" w:rsidP="00C27254">
      <w:pPr>
        <w:ind w:left="567" w:hanging="567"/>
        <w:jc w:val="both"/>
        <w:rPr>
          <w:rFonts w:ascii="Times" w:hAnsi="Times"/>
          <w:szCs w:val="24"/>
        </w:rPr>
      </w:pPr>
      <w:r w:rsidRPr="00267235">
        <w:rPr>
          <w:rFonts w:ascii="Times" w:hAnsi="Times"/>
          <w:szCs w:val="24"/>
        </w:rPr>
        <w:t>Kittisumeta, Nattaphon (2014). An alternative method to identify informed traders in the stock exchange of Thailand. Chulalongkorn University, Faculty of Commerce and Accountancy, Department of Finance and Banking.</w:t>
      </w:r>
    </w:p>
    <w:p w14:paraId="06918015" w14:textId="77777777" w:rsidR="00C27254" w:rsidRPr="00267235" w:rsidRDefault="00C27254" w:rsidP="00C27254">
      <w:pPr>
        <w:ind w:left="567" w:hanging="567"/>
        <w:jc w:val="both"/>
        <w:rPr>
          <w:rFonts w:ascii="Times" w:hAnsi="Times"/>
          <w:szCs w:val="24"/>
        </w:rPr>
      </w:pPr>
      <w:r w:rsidRPr="00267235">
        <w:rPr>
          <w:rFonts w:ascii="Times" w:hAnsi="Times"/>
          <w:szCs w:val="24"/>
        </w:rPr>
        <w:t>Lee, Charles, Shleifer, Andrei and Thaler, Richard (1991). Investor Sentiment and the Closed-end Fund Puzzle, The Journal of Finance, Vol. 46, No. 01, pp. 75 -109.</w:t>
      </w:r>
    </w:p>
    <w:p w14:paraId="16EB55D0" w14:textId="77777777" w:rsidR="00C27254" w:rsidRPr="00267235" w:rsidRDefault="00C27254" w:rsidP="00C27254">
      <w:pPr>
        <w:ind w:left="567" w:hanging="567"/>
        <w:jc w:val="both"/>
        <w:rPr>
          <w:rFonts w:ascii="Times" w:hAnsi="Times"/>
          <w:szCs w:val="24"/>
        </w:rPr>
      </w:pPr>
      <w:r w:rsidRPr="00267235">
        <w:rPr>
          <w:rFonts w:ascii="Times" w:hAnsi="Times"/>
          <w:szCs w:val="24"/>
        </w:rPr>
        <w:t>Lemmon, Michel and Portniaguina, Evgenia (2006). Consumer Confidence and Asset Prices: Some Empirical Evidence, The Review of Financial Studies, Vol. 19, No. 04, pp. 1,499-1,529.</w:t>
      </w:r>
    </w:p>
    <w:p w14:paraId="5D47B82B" w14:textId="77777777" w:rsidR="00C27254" w:rsidRPr="00267235" w:rsidRDefault="00C27254" w:rsidP="00C27254">
      <w:pPr>
        <w:ind w:left="567" w:hanging="567"/>
        <w:jc w:val="both"/>
        <w:rPr>
          <w:rFonts w:ascii="Times" w:hAnsi="Times"/>
          <w:szCs w:val="24"/>
        </w:rPr>
      </w:pPr>
      <w:r w:rsidRPr="00267235">
        <w:rPr>
          <w:rFonts w:ascii="Times" w:hAnsi="Times"/>
          <w:szCs w:val="24"/>
        </w:rPr>
        <w:t>Marinov, Georgi (2015). Panel Cointegration Tests, https://cran.r-project.org/web/packages/pco/pco.pdf.</w:t>
      </w:r>
    </w:p>
    <w:p w14:paraId="74EEC0CD" w14:textId="11B8E54D" w:rsidR="00C27254" w:rsidRPr="00267235" w:rsidRDefault="00C27254" w:rsidP="00C27254">
      <w:pPr>
        <w:ind w:left="567" w:hanging="567"/>
        <w:jc w:val="both"/>
        <w:rPr>
          <w:rFonts w:ascii="Times" w:hAnsi="Times"/>
          <w:szCs w:val="24"/>
          <w:lang w:val="en-US"/>
        </w:rPr>
      </w:pPr>
      <w:r w:rsidRPr="00267235">
        <w:rPr>
          <w:rFonts w:ascii="Times" w:hAnsi="Times"/>
          <w:szCs w:val="24"/>
          <w:lang w:val="en-US"/>
        </w:rPr>
        <w:t xml:space="preserve">Odean, Terrance (1998). Are Investor Reluctant to Realize Their losses? The Journal of Finance, Vol. LIII, No. 5, pp. 1,775 – 1,798. </w:t>
      </w:r>
    </w:p>
    <w:p w14:paraId="23713EE3" w14:textId="452D464D" w:rsidR="00C27254" w:rsidRPr="00267235" w:rsidRDefault="00C27254" w:rsidP="00C27254">
      <w:pPr>
        <w:ind w:left="567" w:hanging="567"/>
        <w:jc w:val="both"/>
        <w:rPr>
          <w:rFonts w:ascii="Times" w:hAnsi="Times"/>
          <w:szCs w:val="24"/>
        </w:rPr>
      </w:pPr>
      <w:r w:rsidRPr="00267235">
        <w:rPr>
          <w:rFonts w:ascii="Times" w:hAnsi="Times"/>
          <w:szCs w:val="24"/>
        </w:rPr>
        <w:t>Pedroni, Peter (1999). Critical Values for Cointegration Tests in Heterogeneous Panels with Multiple Regressors, Oxford Bullentin of Economics and Statistics, pp. 653 – 670.</w:t>
      </w:r>
    </w:p>
    <w:p w14:paraId="4A864835" w14:textId="77777777" w:rsidR="00C27254" w:rsidRPr="00267235" w:rsidRDefault="00C27254" w:rsidP="00C27254">
      <w:pPr>
        <w:ind w:left="567" w:hanging="567"/>
        <w:jc w:val="both"/>
        <w:rPr>
          <w:rFonts w:ascii="Times" w:hAnsi="Times"/>
          <w:szCs w:val="24"/>
        </w:rPr>
      </w:pPr>
      <w:r w:rsidRPr="00267235">
        <w:rPr>
          <w:rFonts w:ascii="Times" w:hAnsi="Times"/>
          <w:szCs w:val="24"/>
        </w:rPr>
        <w:t>Phongluangtham, Napat (2014). Investor Sentiment in Thai Stock Market. Thammasat University, Faculty of Commerce and Accountancy.</w:t>
      </w:r>
    </w:p>
    <w:p w14:paraId="1C8CE682" w14:textId="77777777" w:rsidR="00C27254" w:rsidRPr="00267235" w:rsidRDefault="00C27254" w:rsidP="00C27254">
      <w:pPr>
        <w:ind w:left="567" w:hanging="567"/>
        <w:jc w:val="both"/>
        <w:rPr>
          <w:rFonts w:ascii="Times" w:hAnsi="Times"/>
          <w:szCs w:val="24"/>
        </w:rPr>
      </w:pPr>
      <w:r w:rsidRPr="00267235">
        <w:rPr>
          <w:rFonts w:ascii="Times" w:hAnsi="Times"/>
          <w:szCs w:val="24"/>
        </w:rPr>
        <w:t>Qadan, Mahmoud and Aharon, David Y. (2019). Can Investor Sentiment Predict the Size Premium? The International Review of Finance Analysis, Vol. 63, pp. 10 – 26.</w:t>
      </w:r>
    </w:p>
    <w:p w14:paraId="6473C71E" w14:textId="77777777" w:rsidR="00C27254" w:rsidRPr="00267235" w:rsidRDefault="00C27254" w:rsidP="00C27254">
      <w:pPr>
        <w:ind w:left="567" w:hanging="567"/>
        <w:jc w:val="both"/>
        <w:rPr>
          <w:rFonts w:ascii="Times" w:hAnsi="Times"/>
          <w:szCs w:val="24"/>
        </w:rPr>
      </w:pPr>
      <w:r w:rsidRPr="00267235">
        <w:rPr>
          <w:rFonts w:ascii="Times" w:hAnsi="Times"/>
          <w:szCs w:val="24"/>
        </w:rPr>
        <w:t>Shleifer, Andrei and Summers, Lawrence H. (1990). The Noise Trader Approach to Finance, The Journal of Economic Perspectives, Vol. 04, No. 02, pp. 19 – 33.</w:t>
      </w:r>
    </w:p>
    <w:p w14:paraId="48AAA516" w14:textId="7D4188AB" w:rsidR="00C27254" w:rsidRPr="00267235" w:rsidRDefault="00C27254" w:rsidP="00C27254">
      <w:pPr>
        <w:ind w:left="567" w:hanging="567"/>
        <w:jc w:val="both"/>
        <w:rPr>
          <w:rFonts w:ascii="Times" w:hAnsi="Times"/>
          <w:szCs w:val="24"/>
        </w:rPr>
      </w:pPr>
      <w:r w:rsidRPr="00267235">
        <w:rPr>
          <w:rFonts w:ascii="Times" w:hAnsi="Times"/>
          <w:szCs w:val="24"/>
        </w:rPr>
        <w:t>Shleifer, Andrei and Vishny, Robert W. (1997). The Limits of Arbitrage, The Journal of Finance, Vol. 52, No. 01, pp. 35 – 55.</w:t>
      </w:r>
    </w:p>
    <w:p w14:paraId="5625162F" w14:textId="748A9532" w:rsidR="00C27254" w:rsidRPr="00267235" w:rsidRDefault="00C27254" w:rsidP="00C27254">
      <w:pPr>
        <w:ind w:left="567" w:hanging="567"/>
        <w:jc w:val="both"/>
        <w:rPr>
          <w:rFonts w:ascii="Times" w:hAnsi="Times"/>
          <w:szCs w:val="24"/>
          <w:lang w:val="en-US"/>
        </w:rPr>
      </w:pPr>
      <w:r w:rsidRPr="00267235">
        <w:rPr>
          <w:rFonts w:ascii="Times" w:hAnsi="Times"/>
          <w:szCs w:val="24"/>
          <w:lang w:val="en-US"/>
        </w:rPr>
        <w:t>Shu, Hui-Chu (2010). Investor Mood and Financial Markets, Journal of Economic Behavior &amp; Organization, Vol. 76, pp. 267 – 282.</w:t>
      </w:r>
    </w:p>
    <w:p w14:paraId="1D92B9F2" w14:textId="77777777" w:rsidR="00C27254" w:rsidRPr="00267235" w:rsidRDefault="00C27254" w:rsidP="00C27254">
      <w:pPr>
        <w:ind w:left="567" w:hanging="567"/>
        <w:jc w:val="both"/>
        <w:rPr>
          <w:rFonts w:ascii="Times" w:hAnsi="Times"/>
          <w:szCs w:val="24"/>
        </w:rPr>
      </w:pPr>
      <w:r w:rsidRPr="00267235">
        <w:rPr>
          <w:rFonts w:ascii="Times" w:hAnsi="Times"/>
          <w:szCs w:val="24"/>
        </w:rPr>
        <w:t>Tversky, Amos and Kahneman, Daniel (1974). Judgment under Uncertainty: Heuristics and Biases, Science, New Series, Vol. 185, No. 4175, pp. 1124 – 1131.</w:t>
      </w:r>
    </w:p>
    <w:p w14:paraId="20F42BCB" w14:textId="77777777" w:rsidR="00C27254" w:rsidRPr="00267235" w:rsidRDefault="00C27254" w:rsidP="00C27254">
      <w:pPr>
        <w:ind w:left="567" w:hanging="567"/>
        <w:jc w:val="both"/>
        <w:rPr>
          <w:rFonts w:ascii="Times" w:hAnsi="Times"/>
          <w:szCs w:val="24"/>
        </w:rPr>
      </w:pPr>
      <w:r w:rsidRPr="00267235">
        <w:rPr>
          <w:rFonts w:ascii="Times" w:hAnsi="Times"/>
          <w:szCs w:val="24"/>
        </w:rPr>
        <w:t>Yoshinaga, Claudia Emiko and Castro Junior, Francisco Henrique Figueiredo de (2012). The Relationship between Market Sentiment Index and Stock Rates of Return: A Panel Data Analysis, Brazilian Administration Review, Rio de Janeiro, Vol. 09, No. 02, Art. 04, pp. 189 – 210.</w:t>
      </w:r>
    </w:p>
    <w:p w14:paraId="5240CB09" w14:textId="0D50616F" w:rsidR="00C27254" w:rsidRDefault="00C27254" w:rsidP="005F600C">
      <w:pPr>
        <w:spacing w:afterLines="100" w:after="240"/>
        <w:ind w:left="567" w:hanging="567"/>
        <w:jc w:val="both"/>
        <w:rPr>
          <w:rFonts w:ascii="Times" w:hAnsi="Times"/>
          <w:szCs w:val="24"/>
        </w:rPr>
      </w:pPr>
      <w:r w:rsidRPr="00267235">
        <w:rPr>
          <w:rFonts w:ascii="Times" w:hAnsi="Times"/>
          <w:szCs w:val="24"/>
        </w:rPr>
        <w:t>Zhang, Cathy (2008). Defining, Modeling and Measuring Investor Sentiment, University of California, Berkeley, Department of Economics.</w:t>
      </w:r>
    </w:p>
    <w:p w14:paraId="0FB66023" w14:textId="1CB066FD" w:rsidR="005F600C" w:rsidRDefault="005F600C" w:rsidP="005F600C">
      <w:pPr>
        <w:pStyle w:val="NormalWeb"/>
        <w:spacing w:before="0" w:beforeAutospacing="0" w:after="0" w:afterAutospacing="0" w:line="20" w:lineRule="atLeast"/>
        <w:rPr>
          <w:rFonts w:ascii="Times New Roman" w:hAnsi="Times New Roman" w:cs="Times New Roman"/>
          <w:b/>
          <w:bCs/>
          <w:sz w:val="24"/>
          <w:szCs w:val="24"/>
        </w:rPr>
      </w:pPr>
      <w:r w:rsidRPr="00AE0E85">
        <w:rPr>
          <w:rFonts w:ascii="Times New Roman" w:hAnsi="Times New Roman" w:cs="Times New Roman"/>
          <w:b/>
          <w:bCs/>
          <w:sz w:val="24"/>
          <w:szCs w:val="24"/>
        </w:rPr>
        <w:t>Database</w:t>
      </w:r>
    </w:p>
    <w:p w14:paraId="366BC457" w14:textId="4D5AF232" w:rsidR="005F600C" w:rsidRPr="005F600C" w:rsidRDefault="005F600C" w:rsidP="005F600C">
      <w:pPr>
        <w:ind w:left="567" w:hanging="567"/>
        <w:jc w:val="both"/>
        <w:rPr>
          <w:rFonts w:ascii="Times" w:hAnsi="Times"/>
          <w:szCs w:val="24"/>
        </w:rPr>
      </w:pPr>
      <w:r w:rsidRPr="00267235">
        <w:rPr>
          <w:rFonts w:ascii="Times" w:hAnsi="Times"/>
          <w:szCs w:val="24"/>
        </w:rPr>
        <w:t>Fund Report. SEC API portal, The Securities and Exchange Commission of Thailand. https://api-portal.sec.or.th/docs/services/5a28f6df2b3a6d1788d2025c/operations/26-</w:t>
      </w:r>
      <w:r w:rsidRPr="00267235">
        <w:rPr>
          <w:rFonts w:ascii="Times" w:hAnsi="Times" w:cs="Angsana New"/>
          <w:szCs w:val="24"/>
          <w:cs/>
        </w:rPr>
        <w:t>การลงทุนของกองทุนรวม-ณ-สิ้นสุดวันทำการแต่ละรอบไตรมาส</w:t>
      </w:r>
      <w:r w:rsidRPr="00267235">
        <w:rPr>
          <w:rFonts w:ascii="Times" w:hAnsi="Times"/>
          <w:szCs w:val="24"/>
        </w:rPr>
        <w:t>?.</w:t>
      </w:r>
    </w:p>
    <w:p w14:paraId="69C3B23C" w14:textId="77777777" w:rsidR="005F600C" w:rsidRPr="00267235" w:rsidRDefault="005F600C" w:rsidP="005F600C">
      <w:pPr>
        <w:ind w:left="567" w:hanging="567"/>
        <w:jc w:val="both"/>
        <w:rPr>
          <w:rFonts w:ascii="Times" w:hAnsi="Times"/>
          <w:szCs w:val="24"/>
        </w:rPr>
      </w:pPr>
      <w:r w:rsidRPr="00267235">
        <w:rPr>
          <w:rFonts w:ascii="Times" w:hAnsi="Times"/>
          <w:szCs w:val="24"/>
        </w:rPr>
        <w:lastRenderedPageBreak/>
        <w:t xml:space="preserve">Thailand Investor Sentiment Index. CMRI Research, The Stock Exchange of Thailand. </w:t>
      </w:r>
      <w:hyperlink r:id="rId9" w:history="1">
        <w:r w:rsidRPr="00267235">
          <w:rPr>
            <w:rStyle w:val="Hyperlink"/>
            <w:rFonts w:ascii="Times" w:hAnsi="Times"/>
            <w:color w:val="000000" w:themeColor="text1"/>
            <w:szCs w:val="24"/>
          </w:rPr>
          <w:t>https://www.set.or.th/th/setresearch/sentiment_indices/cmri.html</w:t>
        </w:r>
      </w:hyperlink>
      <w:r w:rsidRPr="00267235">
        <w:rPr>
          <w:rFonts w:ascii="Times" w:hAnsi="Times"/>
          <w:color w:val="000000" w:themeColor="text1"/>
          <w:szCs w:val="24"/>
        </w:rPr>
        <w:t>.</w:t>
      </w:r>
    </w:p>
    <w:p w14:paraId="139990A0" w14:textId="77777777" w:rsidR="005F600C" w:rsidRPr="00267235" w:rsidRDefault="005F600C" w:rsidP="005F600C">
      <w:pPr>
        <w:ind w:left="567" w:hanging="567"/>
        <w:jc w:val="both"/>
        <w:rPr>
          <w:rFonts w:ascii="Times" w:hAnsi="Times"/>
          <w:szCs w:val="24"/>
        </w:rPr>
      </w:pPr>
      <w:r w:rsidRPr="00267235">
        <w:rPr>
          <w:rFonts w:ascii="Times" w:hAnsi="Times"/>
          <w:szCs w:val="24"/>
        </w:rPr>
        <w:t>Thailand Market Data. SETSMART, The Stock Exchange of Thailand. https://www.setsmart.com/ssm/login.</w:t>
      </w:r>
    </w:p>
    <w:p w14:paraId="5FB6933F" w14:textId="7332EDED" w:rsidR="005F600C" w:rsidRPr="005F600C" w:rsidRDefault="005F600C" w:rsidP="00C27254">
      <w:pPr>
        <w:ind w:left="567" w:hanging="567"/>
        <w:jc w:val="both"/>
        <w:rPr>
          <w:rFonts w:ascii="Times" w:hAnsi="Times"/>
          <w:szCs w:val="24"/>
        </w:rPr>
      </w:pPr>
    </w:p>
    <w:p w14:paraId="1AB9EC44" w14:textId="77777777" w:rsidR="00C27254" w:rsidRPr="00267235" w:rsidRDefault="00C27254" w:rsidP="00C27254">
      <w:pPr>
        <w:ind w:left="567" w:hanging="567"/>
        <w:jc w:val="both"/>
        <w:rPr>
          <w:rFonts w:ascii="Times" w:hAnsi="Times"/>
        </w:rPr>
      </w:pPr>
    </w:p>
    <w:p w14:paraId="3F37B3F3" w14:textId="194DE274" w:rsidR="00C27254" w:rsidRPr="00267235" w:rsidRDefault="00C27254">
      <w:pPr>
        <w:rPr>
          <w:rFonts w:ascii="Times" w:hAnsi="Times"/>
          <w:szCs w:val="24"/>
          <w:cs/>
        </w:rPr>
      </w:pPr>
    </w:p>
    <w:sectPr w:rsidR="00C27254" w:rsidRPr="00267235" w:rsidSect="000F6F6E">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464470" w14:textId="77777777" w:rsidR="00492167" w:rsidRDefault="00492167" w:rsidP="00095138">
      <w:r>
        <w:separator/>
      </w:r>
    </w:p>
  </w:endnote>
  <w:endnote w:type="continuationSeparator" w:id="0">
    <w:p w14:paraId="38012A6B" w14:textId="77777777" w:rsidR="00492167" w:rsidRDefault="00492167" w:rsidP="000951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w:altName w:val="Times"/>
    <w:panose1 w:val="00000500000000020000"/>
    <w:charset w:val="00"/>
    <w:family w:val="auto"/>
    <w:pitch w:val="variable"/>
    <w:sig w:usb0="E00002FF" w:usb1="5000205A" w:usb2="00000000" w:usb3="00000000" w:csb0="0000019F" w:csb1="00000000"/>
  </w:font>
  <w:font w:name="Angsana New">
    <w:panose1 w:val="02020603050405020304"/>
    <w:charset w:val="DE"/>
    <w:family w:val="roman"/>
    <w:pitch w:val="variable"/>
    <w:sig w:usb0="81000003" w:usb1="00000000" w:usb2="00000000" w:usb3="00000000" w:csb0="00010001" w:csb1="00000000"/>
  </w:font>
  <w:font w:name="TH Niramit AS">
    <w:altName w:val="Browallia New"/>
    <w:panose1 w:val="020B0604020202020204"/>
    <w:charset w:val="00"/>
    <w:family w:val="auto"/>
    <w:pitch w:val="variable"/>
    <w:sig w:usb0="A100006F" w:usb1="5000204A" w:usb2="00000000" w:usb3="00000000" w:csb0="00010183" w:csb1="00000000"/>
  </w:font>
  <w:font w:name="Cambria Math">
    <w:panose1 w:val="02040503050406030204"/>
    <w:charset w:val="00"/>
    <w:family w:val="roman"/>
    <w:pitch w:val="variable"/>
    <w:sig w:usb0="E00006FF" w:usb1="420024FF" w:usb2="02000000" w:usb3="00000000" w:csb0="0000019F" w:csb1="00000000"/>
  </w:font>
  <w:font w:name="TH SarabunPSK">
    <w:panose1 w:val="020B0500040200020003"/>
    <w:charset w:val="DE"/>
    <w:family w:val="swiss"/>
    <w:pitch w:val="variable"/>
    <w:sig w:usb0="01000003" w:usb1="00000000" w:usb2="00000000" w:usb3="00000000" w:csb0="0001011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4B3035" w14:textId="77777777" w:rsidR="00492167" w:rsidRDefault="00492167" w:rsidP="00095138">
      <w:r>
        <w:separator/>
      </w:r>
    </w:p>
  </w:footnote>
  <w:footnote w:type="continuationSeparator" w:id="0">
    <w:p w14:paraId="301A3FE0" w14:textId="77777777" w:rsidR="00492167" w:rsidRDefault="00492167" w:rsidP="00095138">
      <w:r>
        <w:continuationSeparator/>
      </w:r>
    </w:p>
  </w:footnote>
  <w:footnote w:id="1">
    <w:p w14:paraId="65F228C1" w14:textId="40F9E4D8" w:rsidR="000F7ACB" w:rsidRPr="000F7ACB" w:rsidRDefault="000F7ACB">
      <w:pPr>
        <w:pStyle w:val="FootnoteText"/>
        <w:rPr>
          <w:rFonts w:ascii="Times New Roman" w:hAnsi="Times New Roman" w:cs="Times New Roman"/>
          <w:sz w:val="18"/>
          <w:szCs w:val="24"/>
        </w:rPr>
      </w:pPr>
      <w:r>
        <w:rPr>
          <w:rStyle w:val="FootnoteReference"/>
        </w:rPr>
        <w:t>*</w:t>
      </w:r>
      <w:r w:rsidRPr="00935F06">
        <w:rPr>
          <w:sz w:val="16"/>
          <w:szCs w:val="22"/>
        </w:rPr>
        <w:t xml:space="preserve"> </w:t>
      </w:r>
      <w:r w:rsidR="00524204">
        <w:rPr>
          <w:rFonts w:ascii="Times New Roman" w:hAnsi="Times New Roman" w:cs="Times New Roman"/>
          <w:sz w:val="18"/>
          <w:szCs w:val="24"/>
        </w:rPr>
        <w:t>Department of F</w:t>
      </w:r>
      <w:r w:rsidRPr="000F7ACB">
        <w:rPr>
          <w:rFonts w:ascii="Times New Roman" w:hAnsi="Times New Roman" w:cs="Times New Roman"/>
          <w:sz w:val="18"/>
          <w:szCs w:val="24"/>
        </w:rPr>
        <w:t xml:space="preserve">inancial Risk Management, Bank of Thailand. </w:t>
      </w:r>
    </w:p>
  </w:footnote>
  <w:footnote w:id="2">
    <w:p w14:paraId="5AA4F9EA" w14:textId="17224ED0" w:rsidR="000F7ACB" w:rsidRDefault="000F7ACB">
      <w:pPr>
        <w:pStyle w:val="FootnoteText"/>
      </w:pPr>
      <w:r>
        <w:rPr>
          <w:rStyle w:val="FootnoteReference"/>
        </w:rPr>
        <w:t>**</w:t>
      </w:r>
      <w:r w:rsidRPr="00935F06">
        <w:rPr>
          <w:sz w:val="16"/>
          <w:szCs w:val="22"/>
        </w:rPr>
        <w:t xml:space="preserve"> </w:t>
      </w:r>
      <w:r w:rsidRPr="000F7ACB">
        <w:rPr>
          <w:rFonts w:ascii="Times New Roman" w:hAnsi="Times New Roman" w:cs="Times New Roman"/>
          <w:sz w:val="18"/>
          <w:szCs w:val="24"/>
        </w:rPr>
        <w:t>Department of Finance, Faculty of Business Administration, Chiang Mai University. Corresponding Author.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C4120"/>
    <w:multiLevelType w:val="multilevel"/>
    <w:tmpl w:val="AC2CA444"/>
    <w:lvl w:ilvl="0">
      <w:start w:val="5"/>
      <w:numFmt w:val="decimal"/>
      <w:lvlText w:val="%1."/>
      <w:lvlJc w:val="left"/>
      <w:pPr>
        <w:ind w:left="360" w:hanging="360"/>
      </w:pPr>
      <w:rPr>
        <w:rFonts w:hint="default"/>
      </w:rPr>
    </w:lvl>
    <w:lvl w:ilvl="1">
      <w:start w:val="2"/>
      <w:numFmt w:val="decimal"/>
      <w:lvlText w:val="%1.%2."/>
      <w:lvlJc w:val="left"/>
      <w:pPr>
        <w:ind w:left="792" w:hanging="432"/>
      </w:pPr>
      <w:rPr>
        <w:rFonts w:hint="default"/>
        <w:i w:val="0"/>
        <w:iCs/>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78A6E6F"/>
    <w:multiLevelType w:val="multilevel"/>
    <w:tmpl w:val="C1289164"/>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6753E34"/>
    <w:multiLevelType w:val="hybridMultilevel"/>
    <w:tmpl w:val="33EA0A0E"/>
    <w:lvl w:ilvl="0" w:tplc="36A47C9E">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3C6BAA"/>
    <w:multiLevelType w:val="multilevel"/>
    <w:tmpl w:val="C1289164"/>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80F02CA"/>
    <w:multiLevelType w:val="multilevel"/>
    <w:tmpl w:val="928A2846"/>
    <w:lvl w:ilvl="0">
      <w:start w:val="1"/>
      <w:numFmt w:val="decimal"/>
      <w:lvlText w:val="%1."/>
      <w:lvlJc w:val="left"/>
      <w:pPr>
        <w:ind w:left="720" w:hanging="360"/>
      </w:pPr>
      <w:rPr>
        <w:sz w:val="28"/>
        <w:szCs w:val="36"/>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28381595"/>
    <w:multiLevelType w:val="multilevel"/>
    <w:tmpl w:val="1174076A"/>
    <w:styleLink w:val="CurrentList3"/>
    <w:lvl w:ilvl="0">
      <w:start w:val="5"/>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6" w15:restartNumberingAfterBreak="0">
    <w:nsid w:val="2D0319EF"/>
    <w:multiLevelType w:val="multilevel"/>
    <w:tmpl w:val="1174076A"/>
    <w:styleLink w:val="CurrentList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40861FBF"/>
    <w:multiLevelType w:val="multilevel"/>
    <w:tmpl w:val="1CCE4CE6"/>
    <w:lvl w:ilvl="0">
      <w:start w:val="5"/>
      <w:numFmt w:val="decimal"/>
      <w:lvlText w:val="%1."/>
      <w:lvlJc w:val="left"/>
      <w:pPr>
        <w:ind w:left="360" w:hanging="360"/>
      </w:pPr>
      <w:rPr>
        <w:rFonts w:hint="default"/>
        <w:sz w:val="28"/>
        <w:szCs w:val="28"/>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54877D00"/>
    <w:multiLevelType w:val="multilevel"/>
    <w:tmpl w:val="0409001F"/>
    <w:styleLink w:val="CurrentList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C0B29E4"/>
    <w:multiLevelType w:val="multilevel"/>
    <w:tmpl w:val="B0B82F7A"/>
    <w:lvl w:ilvl="0">
      <w:start w:val="1"/>
      <w:numFmt w:val="decimal"/>
      <w:lvlText w:val="%1."/>
      <w:lvlJc w:val="left"/>
      <w:pPr>
        <w:ind w:left="360" w:hanging="360"/>
      </w:pPr>
    </w:lvl>
    <w:lvl w:ilvl="1">
      <w:start w:val="1"/>
      <w:numFmt w:val="decimal"/>
      <w:lvlText w:val="%1.%2."/>
      <w:lvlJc w:val="left"/>
      <w:pPr>
        <w:ind w:left="792" w:hanging="432"/>
      </w:pPr>
      <w:rPr>
        <w:b/>
        <w:bCs/>
        <w:i w:val="0"/>
        <w:i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E7F4E91"/>
    <w:multiLevelType w:val="multilevel"/>
    <w:tmpl w:val="1174076A"/>
    <w:lvl w:ilvl="0">
      <w:start w:val="5"/>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num w:numId="1">
    <w:abstractNumId w:val="2"/>
  </w:num>
  <w:num w:numId="2">
    <w:abstractNumId w:val="4"/>
  </w:num>
  <w:num w:numId="3">
    <w:abstractNumId w:val="1"/>
  </w:num>
  <w:num w:numId="4">
    <w:abstractNumId w:val="8"/>
  </w:num>
  <w:num w:numId="5">
    <w:abstractNumId w:val="3"/>
  </w:num>
  <w:num w:numId="6">
    <w:abstractNumId w:val="9"/>
  </w:num>
  <w:num w:numId="7">
    <w:abstractNumId w:val="10"/>
  </w:num>
  <w:num w:numId="8">
    <w:abstractNumId w:val="7"/>
  </w:num>
  <w:num w:numId="9">
    <w:abstractNumId w:val="0"/>
  </w:num>
  <w:num w:numId="10">
    <w:abstractNumId w:val="6"/>
  </w:num>
  <w:num w:numId="11">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iiENG TC">
    <w15:presenceInfo w15:providerId="Windows Live" w15:userId="41abc636ca94340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2B1"/>
    <w:rsid w:val="00007C7B"/>
    <w:rsid w:val="00020801"/>
    <w:rsid w:val="00024A68"/>
    <w:rsid w:val="00041E03"/>
    <w:rsid w:val="000507F2"/>
    <w:rsid w:val="0009464B"/>
    <w:rsid w:val="00095138"/>
    <w:rsid w:val="000F6F6E"/>
    <w:rsid w:val="000F7ACB"/>
    <w:rsid w:val="001072FC"/>
    <w:rsid w:val="0011365B"/>
    <w:rsid w:val="00116FAB"/>
    <w:rsid w:val="001318D0"/>
    <w:rsid w:val="00163E01"/>
    <w:rsid w:val="0016790B"/>
    <w:rsid w:val="00172570"/>
    <w:rsid w:val="0017660F"/>
    <w:rsid w:val="001910AD"/>
    <w:rsid w:val="001922E2"/>
    <w:rsid w:val="001A0AB3"/>
    <w:rsid w:val="001A109B"/>
    <w:rsid w:val="001A217E"/>
    <w:rsid w:val="001C4451"/>
    <w:rsid w:val="001C7003"/>
    <w:rsid w:val="001D03FD"/>
    <w:rsid w:val="00211327"/>
    <w:rsid w:val="00215751"/>
    <w:rsid w:val="00267235"/>
    <w:rsid w:val="00284E3F"/>
    <w:rsid w:val="002B6BAD"/>
    <w:rsid w:val="002C244A"/>
    <w:rsid w:val="002D5360"/>
    <w:rsid w:val="002E6BE8"/>
    <w:rsid w:val="00304C9E"/>
    <w:rsid w:val="00351A11"/>
    <w:rsid w:val="00362557"/>
    <w:rsid w:val="00364811"/>
    <w:rsid w:val="00372ACC"/>
    <w:rsid w:val="003A1D1B"/>
    <w:rsid w:val="003A2CCD"/>
    <w:rsid w:val="003A2D04"/>
    <w:rsid w:val="003A4161"/>
    <w:rsid w:val="003A6513"/>
    <w:rsid w:val="003A7AB0"/>
    <w:rsid w:val="003B5221"/>
    <w:rsid w:val="003B7ECD"/>
    <w:rsid w:val="004174FC"/>
    <w:rsid w:val="00483463"/>
    <w:rsid w:val="00492167"/>
    <w:rsid w:val="004A3920"/>
    <w:rsid w:val="004C15BB"/>
    <w:rsid w:val="004C249E"/>
    <w:rsid w:val="004C26C2"/>
    <w:rsid w:val="004D23EC"/>
    <w:rsid w:val="004D6235"/>
    <w:rsid w:val="005001BF"/>
    <w:rsid w:val="0050718D"/>
    <w:rsid w:val="0051585C"/>
    <w:rsid w:val="00515C70"/>
    <w:rsid w:val="00521082"/>
    <w:rsid w:val="0052197A"/>
    <w:rsid w:val="00524204"/>
    <w:rsid w:val="005251A1"/>
    <w:rsid w:val="00531320"/>
    <w:rsid w:val="0055673E"/>
    <w:rsid w:val="005660C6"/>
    <w:rsid w:val="005939A2"/>
    <w:rsid w:val="005F600C"/>
    <w:rsid w:val="005F608D"/>
    <w:rsid w:val="0061662B"/>
    <w:rsid w:val="00620FEB"/>
    <w:rsid w:val="00623558"/>
    <w:rsid w:val="00656507"/>
    <w:rsid w:val="006628FA"/>
    <w:rsid w:val="00677FCD"/>
    <w:rsid w:val="006942A6"/>
    <w:rsid w:val="006C323F"/>
    <w:rsid w:val="006D1C8C"/>
    <w:rsid w:val="006F374E"/>
    <w:rsid w:val="006F44C3"/>
    <w:rsid w:val="00706638"/>
    <w:rsid w:val="00706B53"/>
    <w:rsid w:val="00732987"/>
    <w:rsid w:val="00747AD0"/>
    <w:rsid w:val="007509AC"/>
    <w:rsid w:val="0077214D"/>
    <w:rsid w:val="0077226F"/>
    <w:rsid w:val="0077428D"/>
    <w:rsid w:val="00783FE3"/>
    <w:rsid w:val="00791542"/>
    <w:rsid w:val="007B10BE"/>
    <w:rsid w:val="007B4D3C"/>
    <w:rsid w:val="007B77F3"/>
    <w:rsid w:val="007C45A7"/>
    <w:rsid w:val="007D6209"/>
    <w:rsid w:val="007F3C6C"/>
    <w:rsid w:val="007F419D"/>
    <w:rsid w:val="0082120F"/>
    <w:rsid w:val="0082258E"/>
    <w:rsid w:val="00822A74"/>
    <w:rsid w:val="0084019B"/>
    <w:rsid w:val="008520F9"/>
    <w:rsid w:val="00873334"/>
    <w:rsid w:val="008803F1"/>
    <w:rsid w:val="008B3889"/>
    <w:rsid w:val="008B7F66"/>
    <w:rsid w:val="008E06CE"/>
    <w:rsid w:val="008E4B98"/>
    <w:rsid w:val="00901963"/>
    <w:rsid w:val="0090352D"/>
    <w:rsid w:val="00905572"/>
    <w:rsid w:val="00915383"/>
    <w:rsid w:val="00932F79"/>
    <w:rsid w:val="00935F06"/>
    <w:rsid w:val="009403C5"/>
    <w:rsid w:val="00952748"/>
    <w:rsid w:val="00957E84"/>
    <w:rsid w:val="0099220F"/>
    <w:rsid w:val="009B6347"/>
    <w:rsid w:val="009C41DD"/>
    <w:rsid w:val="009C4DCD"/>
    <w:rsid w:val="009D0216"/>
    <w:rsid w:val="009F08C5"/>
    <w:rsid w:val="009F6A91"/>
    <w:rsid w:val="00A03C01"/>
    <w:rsid w:val="00A2048E"/>
    <w:rsid w:val="00A36415"/>
    <w:rsid w:val="00A43087"/>
    <w:rsid w:val="00A449D8"/>
    <w:rsid w:val="00A4640C"/>
    <w:rsid w:val="00A546C2"/>
    <w:rsid w:val="00A659A5"/>
    <w:rsid w:val="00A70A81"/>
    <w:rsid w:val="00A71DEA"/>
    <w:rsid w:val="00AD02DB"/>
    <w:rsid w:val="00AF33D6"/>
    <w:rsid w:val="00B0540E"/>
    <w:rsid w:val="00B244C0"/>
    <w:rsid w:val="00B419C1"/>
    <w:rsid w:val="00B564B3"/>
    <w:rsid w:val="00B76583"/>
    <w:rsid w:val="00BA037F"/>
    <w:rsid w:val="00BA7193"/>
    <w:rsid w:val="00BB5280"/>
    <w:rsid w:val="00BC57E0"/>
    <w:rsid w:val="00C064C1"/>
    <w:rsid w:val="00C1333A"/>
    <w:rsid w:val="00C27254"/>
    <w:rsid w:val="00C3465F"/>
    <w:rsid w:val="00C4286C"/>
    <w:rsid w:val="00C73FF8"/>
    <w:rsid w:val="00CA11C9"/>
    <w:rsid w:val="00CC77AB"/>
    <w:rsid w:val="00CE14F3"/>
    <w:rsid w:val="00CE77A7"/>
    <w:rsid w:val="00D03847"/>
    <w:rsid w:val="00D04AB0"/>
    <w:rsid w:val="00D102F1"/>
    <w:rsid w:val="00D11FDF"/>
    <w:rsid w:val="00D57D4A"/>
    <w:rsid w:val="00D92BCF"/>
    <w:rsid w:val="00D95345"/>
    <w:rsid w:val="00DA4CA5"/>
    <w:rsid w:val="00DA4EC5"/>
    <w:rsid w:val="00DE1774"/>
    <w:rsid w:val="00DE5000"/>
    <w:rsid w:val="00E012B1"/>
    <w:rsid w:val="00E06DF1"/>
    <w:rsid w:val="00E23450"/>
    <w:rsid w:val="00E50E4D"/>
    <w:rsid w:val="00E6162A"/>
    <w:rsid w:val="00E870DF"/>
    <w:rsid w:val="00E90926"/>
    <w:rsid w:val="00EA742F"/>
    <w:rsid w:val="00EB35AD"/>
    <w:rsid w:val="00EB6005"/>
    <w:rsid w:val="00EC37DF"/>
    <w:rsid w:val="00EC4D2F"/>
    <w:rsid w:val="00F241CF"/>
    <w:rsid w:val="00F27157"/>
    <w:rsid w:val="00F36930"/>
    <w:rsid w:val="00F46EE6"/>
    <w:rsid w:val="00F51F8A"/>
    <w:rsid w:val="00F62261"/>
    <w:rsid w:val="00F64A7B"/>
    <w:rsid w:val="00F756ED"/>
    <w:rsid w:val="00FC1F15"/>
    <w:rsid w:val="00FE1E17"/>
  </w:rsids>
  <m:mathPr>
    <m:mathFont m:val="Cambria Math"/>
    <m:brkBin m:val="before"/>
    <m:brkBinSub m:val="--"/>
    <m:smallFrac m:val="0"/>
    <m:dispDef/>
    <m:lMargin m:val="0"/>
    <m:rMargin m:val="0"/>
    <m:defJc m:val="centerGroup"/>
    <m:wrapIndent m:val="1440"/>
    <m:intLim m:val="subSup"/>
    <m:naryLim m:val="undOvr"/>
  </m:mathPr>
  <w:themeFontLang w:val="en-TH"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87023"/>
  <w15:chartTrackingRefBased/>
  <w15:docId w15:val="{C31C0F99-CE41-5A45-A866-FE138E53B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30"/>
        <w:lang w:val="en-TH" w:eastAsia="en-US"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600C"/>
    <w:pPr>
      <w:keepNext/>
      <w:keepLines/>
      <w:spacing w:before="240" w:line="480" w:lineRule="auto"/>
      <w:outlineLvl w:val="0"/>
    </w:pPr>
    <w:rPr>
      <w:rFonts w:ascii="Times" w:eastAsiaTheme="majorEastAsia" w:hAnsi="Times" w:cstheme="majorBidi"/>
      <w:b/>
      <w:color w:val="000000" w:themeColor="text1"/>
      <w:szCs w:val="40"/>
    </w:rPr>
  </w:style>
  <w:style w:type="paragraph" w:styleId="Heading2">
    <w:name w:val="heading 2"/>
    <w:basedOn w:val="Normal"/>
    <w:next w:val="Normal"/>
    <w:link w:val="Heading2Char"/>
    <w:uiPriority w:val="9"/>
    <w:unhideWhenUsed/>
    <w:qFormat/>
    <w:rsid w:val="00C27254"/>
    <w:pPr>
      <w:keepNext/>
      <w:keepLines/>
      <w:spacing w:before="160" w:after="120"/>
      <w:jc w:val="center"/>
      <w:outlineLvl w:val="1"/>
    </w:pPr>
    <w:rPr>
      <w:rFonts w:ascii="Times" w:eastAsiaTheme="majorEastAsia" w:hAnsi="Times" w:cstheme="majorBidi"/>
      <w:b/>
      <w:color w:val="000000" w:themeColor="text1"/>
      <w:sz w:val="26"/>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12B1"/>
    <w:pPr>
      <w:ind w:left="720"/>
      <w:contextualSpacing/>
    </w:pPr>
  </w:style>
  <w:style w:type="character" w:styleId="CommentReference">
    <w:name w:val="annotation reference"/>
    <w:basedOn w:val="DefaultParagraphFont"/>
    <w:uiPriority w:val="99"/>
    <w:semiHidden/>
    <w:unhideWhenUsed/>
    <w:rsid w:val="00B76583"/>
    <w:rPr>
      <w:sz w:val="16"/>
      <w:szCs w:val="16"/>
    </w:rPr>
  </w:style>
  <w:style w:type="paragraph" w:styleId="CommentText">
    <w:name w:val="annotation text"/>
    <w:basedOn w:val="Normal"/>
    <w:link w:val="CommentTextChar"/>
    <w:uiPriority w:val="99"/>
    <w:unhideWhenUsed/>
    <w:rsid w:val="00B76583"/>
    <w:rPr>
      <w:sz w:val="20"/>
      <w:szCs w:val="25"/>
    </w:rPr>
  </w:style>
  <w:style w:type="character" w:customStyle="1" w:styleId="CommentTextChar">
    <w:name w:val="Comment Text Char"/>
    <w:basedOn w:val="DefaultParagraphFont"/>
    <w:link w:val="CommentText"/>
    <w:uiPriority w:val="99"/>
    <w:rsid w:val="00B76583"/>
    <w:rPr>
      <w:sz w:val="20"/>
      <w:szCs w:val="25"/>
    </w:rPr>
  </w:style>
  <w:style w:type="paragraph" w:styleId="CommentSubject">
    <w:name w:val="annotation subject"/>
    <w:basedOn w:val="CommentText"/>
    <w:next w:val="CommentText"/>
    <w:link w:val="CommentSubjectChar"/>
    <w:uiPriority w:val="99"/>
    <w:semiHidden/>
    <w:unhideWhenUsed/>
    <w:rsid w:val="00B76583"/>
    <w:rPr>
      <w:b/>
      <w:bCs/>
    </w:rPr>
  </w:style>
  <w:style w:type="character" w:customStyle="1" w:styleId="CommentSubjectChar">
    <w:name w:val="Comment Subject Char"/>
    <w:basedOn w:val="CommentTextChar"/>
    <w:link w:val="CommentSubject"/>
    <w:uiPriority w:val="99"/>
    <w:semiHidden/>
    <w:rsid w:val="00B76583"/>
    <w:rPr>
      <w:b/>
      <w:bCs/>
      <w:sz w:val="20"/>
      <w:szCs w:val="25"/>
    </w:rPr>
  </w:style>
  <w:style w:type="character" w:customStyle="1" w:styleId="Heading1Char">
    <w:name w:val="Heading 1 Char"/>
    <w:basedOn w:val="DefaultParagraphFont"/>
    <w:link w:val="Heading1"/>
    <w:uiPriority w:val="9"/>
    <w:rsid w:val="005F600C"/>
    <w:rPr>
      <w:rFonts w:ascii="Times" w:eastAsiaTheme="majorEastAsia" w:hAnsi="Times" w:cstheme="majorBidi"/>
      <w:b/>
      <w:color w:val="000000" w:themeColor="text1"/>
      <w:szCs w:val="40"/>
    </w:rPr>
  </w:style>
  <w:style w:type="paragraph" w:styleId="Header">
    <w:name w:val="header"/>
    <w:basedOn w:val="Normal"/>
    <w:link w:val="HeaderChar"/>
    <w:uiPriority w:val="99"/>
    <w:unhideWhenUsed/>
    <w:rsid w:val="00095138"/>
    <w:pPr>
      <w:tabs>
        <w:tab w:val="center" w:pos="4680"/>
        <w:tab w:val="right" w:pos="9360"/>
      </w:tabs>
    </w:pPr>
  </w:style>
  <w:style w:type="character" w:customStyle="1" w:styleId="HeaderChar">
    <w:name w:val="Header Char"/>
    <w:basedOn w:val="DefaultParagraphFont"/>
    <w:link w:val="Header"/>
    <w:uiPriority w:val="99"/>
    <w:rsid w:val="00095138"/>
  </w:style>
  <w:style w:type="paragraph" w:styleId="Footer">
    <w:name w:val="footer"/>
    <w:basedOn w:val="Normal"/>
    <w:link w:val="FooterChar"/>
    <w:uiPriority w:val="99"/>
    <w:unhideWhenUsed/>
    <w:rsid w:val="00095138"/>
    <w:pPr>
      <w:tabs>
        <w:tab w:val="center" w:pos="4680"/>
        <w:tab w:val="right" w:pos="9360"/>
      </w:tabs>
    </w:pPr>
  </w:style>
  <w:style w:type="character" w:customStyle="1" w:styleId="FooterChar">
    <w:name w:val="Footer Char"/>
    <w:basedOn w:val="DefaultParagraphFont"/>
    <w:link w:val="Footer"/>
    <w:uiPriority w:val="99"/>
    <w:rsid w:val="00095138"/>
  </w:style>
  <w:style w:type="paragraph" w:styleId="FootnoteText">
    <w:name w:val="footnote text"/>
    <w:basedOn w:val="Normal"/>
    <w:link w:val="FootnoteTextChar"/>
    <w:uiPriority w:val="99"/>
    <w:semiHidden/>
    <w:unhideWhenUsed/>
    <w:rsid w:val="00095138"/>
    <w:rPr>
      <w:sz w:val="20"/>
      <w:szCs w:val="25"/>
      <w:lang w:val="en-US"/>
    </w:rPr>
  </w:style>
  <w:style w:type="character" w:customStyle="1" w:styleId="FootnoteTextChar">
    <w:name w:val="Footnote Text Char"/>
    <w:basedOn w:val="DefaultParagraphFont"/>
    <w:link w:val="FootnoteText"/>
    <w:uiPriority w:val="99"/>
    <w:semiHidden/>
    <w:rsid w:val="00095138"/>
    <w:rPr>
      <w:sz w:val="20"/>
      <w:szCs w:val="25"/>
      <w:lang w:val="en-US"/>
    </w:rPr>
  </w:style>
  <w:style w:type="character" w:styleId="FootnoteReference">
    <w:name w:val="footnote reference"/>
    <w:basedOn w:val="DefaultParagraphFont"/>
    <w:uiPriority w:val="99"/>
    <w:semiHidden/>
    <w:unhideWhenUsed/>
    <w:rsid w:val="00095138"/>
    <w:rPr>
      <w:sz w:val="32"/>
      <w:szCs w:val="32"/>
      <w:vertAlign w:val="superscript"/>
    </w:rPr>
  </w:style>
  <w:style w:type="character" w:customStyle="1" w:styleId="Heading2Char">
    <w:name w:val="Heading 2 Char"/>
    <w:basedOn w:val="DefaultParagraphFont"/>
    <w:link w:val="Heading2"/>
    <w:uiPriority w:val="9"/>
    <w:rsid w:val="00C27254"/>
    <w:rPr>
      <w:rFonts w:ascii="Times" w:eastAsiaTheme="majorEastAsia" w:hAnsi="Times" w:cstheme="majorBidi"/>
      <w:b/>
      <w:color w:val="000000" w:themeColor="text1"/>
      <w:sz w:val="26"/>
      <w:szCs w:val="33"/>
    </w:rPr>
  </w:style>
  <w:style w:type="character" w:styleId="Hyperlink">
    <w:name w:val="Hyperlink"/>
    <w:basedOn w:val="DefaultParagraphFont"/>
    <w:uiPriority w:val="99"/>
    <w:unhideWhenUsed/>
    <w:rsid w:val="00C27254"/>
    <w:rPr>
      <w:color w:val="0563C1" w:themeColor="hyperlink"/>
      <w:u w:val="single"/>
    </w:rPr>
  </w:style>
  <w:style w:type="character" w:styleId="PlaceholderText">
    <w:name w:val="Placeholder Text"/>
    <w:basedOn w:val="DefaultParagraphFont"/>
    <w:uiPriority w:val="99"/>
    <w:semiHidden/>
    <w:rsid w:val="00007C7B"/>
    <w:rPr>
      <w:color w:val="808080"/>
    </w:rPr>
  </w:style>
  <w:style w:type="numbering" w:customStyle="1" w:styleId="CurrentList1">
    <w:name w:val="Current List1"/>
    <w:uiPriority w:val="99"/>
    <w:rsid w:val="009D0216"/>
    <w:pPr>
      <w:numPr>
        <w:numId w:val="4"/>
      </w:numPr>
    </w:pPr>
  </w:style>
  <w:style w:type="numbering" w:customStyle="1" w:styleId="CurrentList2">
    <w:name w:val="Current List2"/>
    <w:uiPriority w:val="99"/>
    <w:rsid w:val="0050718D"/>
    <w:pPr>
      <w:numPr>
        <w:numId w:val="10"/>
      </w:numPr>
    </w:pPr>
  </w:style>
  <w:style w:type="numbering" w:customStyle="1" w:styleId="CurrentList3">
    <w:name w:val="Current List3"/>
    <w:uiPriority w:val="99"/>
    <w:rsid w:val="0050718D"/>
    <w:pPr>
      <w:numPr>
        <w:numId w:val="11"/>
      </w:numPr>
    </w:pPr>
  </w:style>
  <w:style w:type="paragraph" w:styleId="Caption">
    <w:name w:val="caption"/>
    <w:basedOn w:val="Normal"/>
    <w:next w:val="Normal"/>
    <w:uiPriority w:val="35"/>
    <w:unhideWhenUsed/>
    <w:qFormat/>
    <w:rsid w:val="0050718D"/>
    <w:pPr>
      <w:spacing w:after="200"/>
    </w:pPr>
    <w:rPr>
      <w:i/>
      <w:iCs/>
      <w:color w:val="44546A" w:themeColor="text2"/>
      <w:sz w:val="18"/>
      <w:szCs w:val="22"/>
    </w:rPr>
  </w:style>
  <w:style w:type="table" w:styleId="TableGrid">
    <w:name w:val="Table Grid"/>
    <w:basedOn w:val="TableNormal"/>
    <w:uiPriority w:val="39"/>
    <w:rsid w:val="005071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F600C"/>
    <w:pPr>
      <w:spacing w:before="100" w:beforeAutospacing="1" w:after="100" w:afterAutospacing="1"/>
    </w:pPr>
    <w:rPr>
      <w:rFonts w:ascii="Angsana New" w:eastAsia="Times New Roman" w:hAnsi="Angsana New" w:cs="Angsana New"/>
      <w:sz w:val="28"/>
      <w:szCs w:val="28"/>
      <w:lang w:val="en-US"/>
    </w:rPr>
  </w:style>
  <w:style w:type="paragraph" w:styleId="EndnoteText">
    <w:name w:val="endnote text"/>
    <w:basedOn w:val="Normal"/>
    <w:link w:val="EndnoteTextChar"/>
    <w:uiPriority w:val="99"/>
    <w:semiHidden/>
    <w:unhideWhenUsed/>
    <w:rsid w:val="00935F06"/>
    <w:rPr>
      <w:sz w:val="20"/>
      <w:szCs w:val="25"/>
    </w:rPr>
  </w:style>
  <w:style w:type="character" w:customStyle="1" w:styleId="EndnoteTextChar">
    <w:name w:val="Endnote Text Char"/>
    <w:basedOn w:val="DefaultParagraphFont"/>
    <w:link w:val="EndnoteText"/>
    <w:uiPriority w:val="99"/>
    <w:semiHidden/>
    <w:rsid w:val="00935F06"/>
    <w:rPr>
      <w:sz w:val="20"/>
      <w:szCs w:val="25"/>
    </w:rPr>
  </w:style>
  <w:style w:type="character" w:styleId="EndnoteReference">
    <w:name w:val="endnote reference"/>
    <w:basedOn w:val="DefaultParagraphFont"/>
    <w:uiPriority w:val="99"/>
    <w:semiHidden/>
    <w:unhideWhenUsed/>
    <w:rsid w:val="00935F0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set.or.th/th/setresearch/sentiment_indices/cmri.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880D89-2D86-4345-831C-0F2EC1B6D9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16</Pages>
  <Words>8403</Words>
  <Characters>47898</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SiiENG TC</dc:creator>
  <cp:keywords/>
  <dc:description/>
  <cp:lastModifiedBy>SiiENG TC</cp:lastModifiedBy>
  <cp:revision>12</cp:revision>
  <dcterms:created xsi:type="dcterms:W3CDTF">2021-11-18T15:31:00Z</dcterms:created>
  <dcterms:modified xsi:type="dcterms:W3CDTF">2021-11-27T08:20:00Z</dcterms:modified>
</cp:coreProperties>
</file>